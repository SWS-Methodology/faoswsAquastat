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79FF54" w14:textId="77777777" w:rsidR="00DD3818" w:rsidRPr="00A5630A" w:rsidRDefault="00DD3818" w:rsidP="00DD3818">
      <w:pPr>
        <w:spacing w:after="0" w:line="360" w:lineRule="auto"/>
        <w:jc w:val="center"/>
        <w:rPr>
          <w:rFonts w:ascii="Times New Roman" w:hAnsi="Times New Roman" w:cs="Times New Roman"/>
          <w:b/>
          <w:sz w:val="28"/>
          <w:szCs w:val="28"/>
        </w:rPr>
      </w:pPr>
      <w:r w:rsidRPr="00A5630A">
        <w:rPr>
          <w:rFonts w:ascii="Times New Roman" w:hAnsi="Times New Roman" w:cs="Times New Roman"/>
          <w:b/>
          <w:sz w:val="28"/>
          <w:szCs w:val="28"/>
        </w:rPr>
        <w:t>AQUASTAT Domain (Methodological workflow)</w:t>
      </w:r>
    </w:p>
    <w:p w14:paraId="2E452484" w14:textId="77777777" w:rsidR="00DD3818" w:rsidRDefault="000F76CE" w:rsidP="000F76CE">
      <w:pPr>
        <w:spacing w:after="0" w:line="360" w:lineRule="auto"/>
        <w:jc w:val="center"/>
        <w:rPr>
          <w:rFonts w:ascii="Times New Roman" w:hAnsi="Times New Roman" w:cs="Times New Roman"/>
          <w:b/>
        </w:rPr>
      </w:pPr>
      <w:r>
        <w:rPr>
          <w:rFonts w:ascii="Times New Roman" w:hAnsi="Times New Roman" w:cs="Times New Roman"/>
          <w:b/>
        </w:rPr>
        <w:t>Francy Lisboa (Team A, Statistics Division (ESSD), FAO)</w:t>
      </w:r>
    </w:p>
    <w:p w14:paraId="2D969E1E" w14:textId="77777777" w:rsidR="000F76CE" w:rsidRDefault="000F76CE" w:rsidP="000F76CE">
      <w:pPr>
        <w:spacing w:after="0" w:line="360" w:lineRule="auto"/>
        <w:jc w:val="center"/>
        <w:rPr>
          <w:rFonts w:ascii="Times New Roman" w:hAnsi="Times New Roman" w:cs="Times New Roman"/>
          <w:b/>
        </w:rPr>
      </w:pPr>
    </w:p>
    <w:p w14:paraId="063CA74A" w14:textId="77777777" w:rsidR="006B1F2B" w:rsidRPr="006B1F2B" w:rsidRDefault="000F76CE" w:rsidP="006B1F2B">
      <w:pPr>
        <w:spacing w:after="0" w:line="360" w:lineRule="auto"/>
        <w:jc w:val="both"/>
        <w:rPr>
          <w:rFonts w:ascii="Times New Roman" w:hAnsi="Times New Roman" w:cs="Times New Roman"/>
          <w:b/>
        </w:rPr>
      </w:pPr>
      <w:r>
        <w:rPr>
          <w:rFonts w:ascii="Times New Roman" w:hAnsi="Times New Roman" w:cs="Times New Roman"/>
          <w:b/>
        </w:rPr>
        <w:t>About</w:t>
      </w:r>
      <w:r w:rsidR="006B1F2B" w:rsidRPr="006B1F2B">
        <w:rPr>
          <w:rFonts w:ascii="Times New Roman" w:hAnsi="Times New Roman" w:cs="Times New Roman"/>
          <w:b/>
        </w:rPr>
        <w:t xml:space="preserve"> this document</w:t>
      </w:r>
    </w:p>
    <w:p w14:paraId="5FEA72CF" w14:textId="77777777" w:rsidR="006B1F2B" w:rsidRPr="000E627A" w:rsidRDefault="006B1F2B" w:rsidP="005C18AF">
      <w:pPr>
        <w:spacing w:after="0" w:line="360" w:lineRule="auto"/>
        <w:ind w:firstLine="720"/>
        <w:jc w:val="both"/>
        <w:rPr>
          <w:rFonts w:ascii="Times New Roman" w:hAnsi="Times New Roman" w:cs="Times New Roman"/>
          <w:caps/>
        </w:rPr>
      </w:pPr>
      <w:r w:rsidRPr="006B1F2B">
        <w:rPr>
          <w:rFonts w:ascii="Times New Roman" w:hAnsi="Times New Roman" w:cs="Times New Roman"/>
        </w:rPr>
        <w:t>This document describes the framework regarding the migration of the FAO-AQUASTAT analytical data procedures into the SWS framework</w:t>
      </w:r>
      <w:r w:rsidR="00AE0BD8">
        <w:rPr>
          <w:rFonts w:ascii="Times New Roman" w:hAnsi="Times New Roman" w:cs="Times New Roman"/>
        </w:rPr>
        <w:t xml:space="preserve"> (</w:t>
      </w:r>
      <w:r w:rsidR="00AE0BD8" w:rsidRPr="00A5630A">
        <w:rPr>
          <w:rFonts w:ascii="Times New Roman" w:hAnsi="Times New Roman" w:cs="Times New Roman"/>
        </w:rPr>
        <w:t>Fig. 1</w:t>
      </w:r>
      <w:r w:rsidR="00AE0BD8">
        <w:rPr>
          <w:rFonts w:ascii="Times New Roman" w:hAnsi="Times New Roman" w:cs="Times New Roman"/>
        </w:rPr>
        <w:t>)</w:t>
      </w:r>
      <w:r w:rsidRPr="006B1F2B">
        <w:rPr>
          <w:rFonts w:ascii="Times New Roman" w:hAnsi="Times New Roman" w:cs="Times New Roman"/>
        </w:rPr>
        <w:t xml:space="preserve">. The AQUASTAT - SWS migration represents FAO efforts to allocate interdepartmental statistical procedures into a single platform, facilitating and improving the analytical/statistical value chains of the whole </w:t>
      </w:r>
      <w:r w:rsidRPr="0028353F">
        <w:rPr>
          <w:rFonts w:ascii="Times New Roman" w:hAnsi="Times New Roman" w:cs="Times New Roman"/>
          <w:noProof/>
        </w:rPr>
        <w:t>organization</w:t>
      </w:r>
      <w:r w:rsidRPr="006B1F2B">
        <w:rPr>
          <w:rFonts w:ascii="Times New Roman" w:hAnsi="Times New Roman" w:cs="Times New Roman"/>
        </w:rPr>
        <w:t xml:space="preserve">. The AQUASTAT - SWS migration framework has three main modules, connected through their outputs: </w:t>
      </w:r>
      <w:r w:rsidRPr="006B1F2B">
        <w:rPr>
          <w:rFonts w:ascii="Times New Roman" w:hAnsi="Times New Roman" w:cs="Times New Roman"/>
          <w:b/>
        </w:rPr>
        <w:t>faoswsAquastatImputation</w:t>
      </w:r>
      <w:r w:rsidRPr="006B1F2B">
        <w:rPr>
          <w:rFonts w:ascii="Times New Roman" w:hAnsi="Times New Roman" w:cs="Times New Roman"/>
        </w:rPr>
        <w:t xml:space="preserve">; </w:t>
      </w:r>
      <w:r w:rsidRPr="006B1F2B">
        <w:rPr>
          <w:rFonts w:ascii="Times New Roman" w:hAnsi="Times New Roman" w:cs="Times New Roman"/>
          <w:b/>
        </w:rPr>
        <w:t>faoswsAquastatCalculation</w:t>
      </w:r>
      <w:r w:rsidRPr="006B1F2B">
        <w:rPr>
          <w:rFonts w:ascii="Times New Roman" w:hAnsi="Times New Roman" w:cs="Times New Roman"/>
        </w:rPr>
        <w:t xml:space="preserve">; </w:t>
      </w:r>
      <w:r w:rsidR="005C18AF">
        <w:rPr>
          <w:rFonts w:ascii="Times New Roman" w:hAnsi="Times New Roman" w:cs="Times New Roman"/>
          <w:b/>
        </w:rPr>
        <w:t>faoswsAquastatValidation.</w:t>
      </w:r>
      <w:r w:rsidR="005C18AF">
        <w:rPr>
          <w:rFonts w:ascii="Times New Roman" w:hAnsi="Times New Roman" w:cs="Times New Roman"/>
        </w:rPr>
        <w:t xml:space="preserve"> </w:t>
      </w:r>
      <w:r w:rsidRPr="006B1F2B">
        <w:rPr>
          <w:rFonts w:ascii="Times New Roman" w:hAnsi="Times New Roman" w:cs="Times New Roman"/>
        </w:rPr>
        <w:t xml:space="preserve">In this document, </w:t>
      </w:r>
      <w:r w:rsidR="006219FF">
        <w:rPr>
          <w:rFonts w:ascii="Times New Roman" w:hAnsi="Times New Roman" w:cs="Times New Roman"/>
        </w:rPr>
        <w:t xml:space="preserve">whenever the term elements is used, it will be referring to either </w:t>
      </w:r>
      <w:r w:rsidR="006219FF" w:rsidRPr="006219FF">
        <w:rPr>
          <w:rFonts w:ascii="Times New Roman" w:hAnsi="Times New Roman" w:cs="Times New Roman"/>
          <w:i/>
        </w:rPr>
        <w:t>indicator</w:t>
      </w:r>
      <w:r w:rsidR="006219FF">
        <w:rPr>
          <w:rFonts w:ascii="Times New Roman" w:hAnsi="Times New Roman" w:cs="Times New Roman"/>
        </w:rPr>
        <w:t xml:space="preserve"> or </w:t>
      </w:r>
      <w:r w:rsidR="006219FF" w:rsidRPr="006219FF">
        <w:rPr>
          <w:rFonts w:ascii="Times New Roman" w:hAnsi="Times New Roman" w:cs="Times New Roman"/>
          <w:i/>
        </w:rPr>
        <w:t>variable/component</w:t>
      </w:r>
      <w:r w:rsidR="006219FF">
        <w:rPr>
          <w:rFonts w:ascii="Times New Roman" w:hAnsi="Times New Roman" w:cs="Times New Roman"/>
        </w:rPr>
        <w:t>. T</w:t>
      </w:r>
      <w:r w:rsidRPr="006B1F2B">
        <w:rPr>
          <w:rFonts w:ascii="Times New Roman" w:hAnsi="Times New Roman" w:cs="Times New Roman"/>
        </w:rPr>
        <w:t xml:space="preserve">he term </w:t>
      </w:r>
      <w:r w:rsidRPr="006B1F2B">
        <w:rPr>
          <w:rFonts w:ascii="Times New Roman" w:hAnsi="Times New Roman" w:cs="Times New Roman"/>
          <w:i/>
        </w:rPr>
        <w:t>indicator</w:t>
      </w:r>
      <w:r w:rsidRPr="006B1F2B">
        <w:rPr>
          <w:rFonts w:ascii="Times New Roman" w:hAnsi="Times New Roman" w:cs="Times New Roman"/>
        </w:rPr>
        <w:t xml:space="preserve"> is used to define a composed variable</w:t>
      </w:r>
      <w:r w:rsidR="00DA3845">
        <w:rPr>
          <w:rFonts w:ascii="Times New Roman" w:hAnsi="Times New Roman" w:cs="Times New Roman"/>
        </w:rPr>
        <w:t xml:space="preserve"> (the </w:t>
      </w:r>
      <w:r w:rsidR="006219FF">
        <w:rPr>
          <w:rFonts w:ascii="Times New Roman" w:hAnsi="Times New Roman" w:cs="Times New Roman"/>
        </w:rPr>
        <w:t>left</w:t>
      </w:r>
      <w:r w:rsidR="00DA3845">
        <w:rPr>
          <w:rFonts w:ascii="Times New Roman" w:hAnsi="Times New Roman" w:cs="Times New Roman"/>
        </w:rPr>
        <w:t>-hand side of the formulas)</w:t>
      </w:r>
      <w:r w:rsidRPr="006B1F2B">
        <w:rPr>
          <w:rFonts w:ascii="Times New Roman" w:hAnsi="Times New Roman" w:cs="Times New Roman"/>
        </w:rPr>
        <w:t xml:space="preserve"> relevant in the AQUASTAT database context while the term variables refer</w:t>
      </w:r>
      <w:r w:rsidR="006219FF">
        <w:rPr>
          <w:rFonts w:ascii="Times New Roman" w:hAnsi="Times New Roman" w:cs="Times New Roman"/>
        </w:rPr>
        <w:t>s</w:t>
      </w:r>
      <w:r w:rsidRPr="006B1F2B">
        <w:rPr>
          <w:rFonts w:ascii="Times New Roman" w:hAnsi="Times New Roman" w:cs="Times New Roman"/>
        </w:rPr>
        <w:t xml:space="preserve"> to as components or dimensions o</w:t>
      </w:r>
      <w:r>
        <w:rPr>
          <w:rFonts w:ascii="Times New Roman" w:hAnsi="Times New Roman" w:cs="Times New Roman"/>
        </w:rPr>
        <w:t>f an indicator</w:t>
      </w:r>
      <w:r w:rsidR="00DA3845">
        <w:rPr>
          <w:rFonts w:ascii="Times New Roman" w:hAnsi="Times New Roman" w:cs="Times New Roman"/>
        </w:rPr>
        <w:t xml:space="preserve"> (the </w:t>
      </w:r>
      <w:r w:rsidR="006219FF">
        <w:rPr>
          <w:rFonts w:ascii="Times New Roman" w:hAnsi="Times New Roman" w:cs="Times New Roman"/>
        </w:rPr>
        <w:t>right</w:t>
      </w:r>
      <w:r w:rsidR="00DA3845">
        <w:rPr>
          <w:rFonts w:ascii="Times New Roman" w:hAnsi="Times New Roman" w:cs="Times New Roman"/>
        </w:rPr>
        <w:t>-hand side of the formulas)</w:t>
      </w:r>
      <w:r>
        <w:rPr>
          <w:rFonts w:ascii="Times New Roman" w:hAnsi="Times New Roman" w:cs="Times New Roman"/>
        </w:rPr>
        <w:t xml:space="preserve">. It is an important distinction given that variables </w:t>
      </w:r>
      <w:r w:rsidR="000E627A">
        <w:rPr>
          <w:rFonts w:ascii="Times New Roman" w:hAnsi="Times New Roman" w:cs="Times New Roman"/>
        </w:rPr>
        <w:t>are</w:t>
      </w:r>
      <w:r>
        <w:rPr>
          <w:rFonts w:ascii="Times New Roman" w:hAnsi="Times New Roman" w:cs="Times New Roman"/>
        </w:rPr>
        <w:t xml:space="preserve"> processed separately from indicators </w:t>
      </w:r>
      <w:r w:rsidR="00DA3845">
        <w:rPr>
          <w:rFonts w:ascii="Times New Roman" w:hAnsi="Times New Roman" w:cs="Times New Roman"/>
        </w:rPr>
        <w:t>along</w:t>
      </w:r>
      <w:r>
        <w:rPr>
          <w:rFonts w:ascii="Times New Roman" w:hAnsi="Times New Roman" w:cs="Times New Roman"/>
        </w:rPr>
        <w:t xml:space="preserve"> the data analytical value chain as seen in the next sections of this document.</w:t>
      </w:r>
      <w:r w:rsidR="00AE0BD8">
        <w:rPr>
          <w:rFonts w:ascii="Times New Roman" w:hAnsi="Times New Roman" w:cs="Times New Roman"/>
        </w:rPr>
        <w:t xml:space="preserve"> For definitions of the indicator and variables</w:t>
      </w:r>
      <w:r w:rsidR="0028353F">
        <w:rPr>
          <w:rFonts w:ascii="Times New Roman" w:hAnsi="Times New Roman" w:cs="Times New Roman"/>
        </w:rPr>
        <w:t>,</w:t>
      </w:r>
      <w:r w:rsidR="00AE0BD8">
        <w:rPr>
          <w:rFonts w:ascii="Times New Roman" w:hAnsi="Times New Roman" w:cs="Times New Roman"/>
        </w:rPr>
        <w:t xml:space="preserve"> </w:t>
      </w:r>
      <w:r w:rsidR="00AE0BD8" w:rsidRPr="0028353F">
        <w:rPr>
          <w:rFonts w:ascii="Times New Roman" w:hAnsi="Times New Roman" w:cs="Times New Roman"/>
          <w:noProof/>
        </w:rPr>
        <w:t>please</w:t>
      </w:r>
      <w:r w:rsidR="00AE0BD8">
        <w:rPr>
          <w:rFonts w:ascii="Times New Roman" w:hAnsi="Times New Roman" w:cs="Times New Roman"/>
        </w:rPr>
        <w:t xml:space="preserve"> check the </w:t>
      </w:r>
      <w:r w:rsidR="00AE0BD8" w:rsidRPr="00A5630A">
        <w:rPr>
          <w:rFonts w:ascii="Times New Roman" w:hAnsi="Times New Roman" w:cs="Times New Roman"/>
          <w:b/>
          <w:i/>
        </w:rPr>
        <w:t>Annex 1</w:t>
      </w:r>
      <w:r w:rsidR="00AE0BD8" w:rsidRPr="00A5630A">
        <w:rPr>
          <w:rFonts w:ascii="Times New Roman" w:hAnsi="Times New Roman" w:cs="Times New Roman"/>
          <w:b/>
        </w:rPr>
        <w:t>.</w:t>
      </w:r>
      <w:r w:rsidR="000E627A">
        <w:rPr>
          <w:rFonts w:ascii="Times New Roman" w:hAnsi="Times New Roman" w:cs="Times New Roman"/>
          <w:b/>
        </w:rPr>
        <w:t xml:space="preserve"> </w:t>
      </w:r>
      <w:r w:rsidR="000E627A">
        <w:rPr>
          <w:rFonts w:ascii="Times New Roman" w:hAnsi="Times New Roman" w:cs="Times New Roman"/>
        </w:rPr>
        <w:t xml:space="preserve">Notice </w:t>
      </w:r>
      <w:r w:rsidR="000E627A" w:rsidRPr="0054207A">
        <w:rPr>
          <w:rFonts w:ascii="Times New Roman" w:hAnsi="Times New Roman" w:cs="Times New Roman"/>
          <w:noProof/>
        </w:rPr>
        <w:t>that relevant AQUASTAT elements (indicator/variables)</w:t>
      </w:r>
      <w:r w:rsidR="000E627A">
        <w:rPr>
          <w:rFonts w:ascii="Times New Roman" w:hAnsi="Times New Roman" w:cs="Times New Roman"/>
          <w:noProof/>
        </w:rPr>
        <w:t xml:space="preserve"> in the </w:t>
      </w:r>
      <w:r w:rsidR="000E627A" w:rsidRPr="000E627A">
        <w:rPr>
          <w:rFonts w:ascii="Times New Roman" w:hAnsi="Times New Roman" w:cs="Times New Roman"/>
          <w:b/>
          <w:i/>
          <w:noProof/>
        </w:rPr>
        <w:t>Annex 1</w:t>
      </w:r>
      <w:r w:rsidR="000E627A" w:rsidRPr="0054207A">
        <w:rPr>
          <w:rFonts w:ascii="Times New Roman" w:hAnsi="Times New Roman" w:cs="Times New Roman"/>
          <w:noProof/>
        </w:rPr>
        <w:t xml:space="preserve"> are those described in the calculation rules provided by the AQUASTAT-SWS migration focal point</w:t>
      </w:r>
      <w:r w:rsidR="000E627A">
        <w:rPr>
          <w:rFonts w:ascii="Times New Roman" w:hAnsi="Times New Roman" w:cs="Times New Roman"/>
          <w:noProof/>
        </w:rPr>
        <w:t xml:space="preserve"> (</w:t>
      </w:r>
      <w:r w:rsidR="000E627A" w:rsidRPr="000E627A">
        <w:rPr>
          <w:rFonts w:ascii="Times New Roman" w:hAnsi="Times New Roman" w:cs="Times New Roman"/>
          <w:b/>
          <w:i/>
          <w:noProof/>
        </w:rPr>
        <w:t xml:space="preserve">Annex </w:t>
      </w:r>
      <w:commentRangeStart w:id="0"/>
      <w:r w:rsidR="000E627A" w:rsidRPr="000E627A">
        <w:rPr>
          <w:rFonts w:ascii="Times New Roman" w:hAnsi="Times New Roman" w:cs="Times New Roman"/>
          <w:b/>
          <w:noProof/>
        </w:rPr>
        <w:t>2</w:t>
      </w:r>
      <w:commentRangeEnd w:id="0"/>
      <w:r w:rsidR="00D97204">
        <w:rPr>
          <w:rStyle w:val="CommentReference"/>
        </w:rPr>
        <w:commentReference w:id="0"/>
      </w:r>
      <w:r w:rsidR="000E627A">
        <w:rPr>
          <w:rFonts w:ascii="Times New Roman" w:hAnsi="Times New Roman" w:cs="Times New Roman"/>
          <w:noProof/>
        </w:rPr>
        <w:t>).</w:t>
      </w:r>
    </w:p>
    <w:p w14:paraId="4043607E" w14:textId="77777777" w:rsidR="006B1F2B" w:rsidRPr="006B1F2B" w:rsidRDefault="006B1F2B" w:rsidP="006B1F2B">
      <w:pPr>
        <w:spacing w:after="0" w:line="360" w:lineRule="auto"/>
        <w:jc w:val="both"/>
        <w:rPr>
          <w:rFonts w:ascii="Times New Roman" w:hAnsi="Times New Roman" w:cs="Times New Roman"/>
        </w:rPr>
      </w:pPr>
      <w:r>
        <w:rPr>
          <w:rFonts w:ascii="Times New Roman" w:hAnsi="Times New Roman" w:cs="Times New Roman"/>
        </w:rPr>
        <w:t xml:space="preserve">     </w:t>
      </w:r>
      <w:r w:rsidR="004D7095">
        <w:rPr>
          <w:rFonts w:ascii="Times New Roman" w:hAnsi="Times New Roman" w:cs="Times New Roman"/>
          <w:noProof/>
        </w:rPr>
        <w:drawing>
          <wp:inline distT="0" distB="0" distL="0" distR="0" wp14:anchorId="7442FC26" wp14:editId="48D027C1">
            <wp:extent cx="6254368" cy="22632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73351" cy="2270099"/>
                    </a:xfrm>
                    <a:prstGeom prst="rect">
                      <a:avLst/>
                    </a:prstGeom>
                    <a:noFill/>
                  </pic:spPr>
                </pic:pic>
              </a:graphicData>
            </a:graphic>
          </wp:inline>
        </w:drawing>
      </w:r>
    </w:p>
    <w:p w14:paraId="73D98DD3" w14:textId="77777777" w:rsidR="006B1F2B" w:rsidRPr="006B1F2B" w:rsidRDefault="006B1F2B" w:rsidP="006B1F2B">
      <w:pPr>
        <w:spacing w:after="0" w:line="360" w:lineRule="auto"/>
        <w:jc w:val="both"/>
        <w:rPr>
          <w:rFonts w:ascii="Times New Roman" w:hAnsi="Times New Roman" w:cs="Times New Roman"/>
        </w:rPr>
      </w:pPr>
      <w:r w:rsidRPr="00A5630A">
        <w:rPr>
          <w:rFonts w:ascii="Times New Roman" w:hAnsi="Times New Roman" w:cs="Times New Roman"/>
          <w:b/>
        </w:rPr>
        <w:t>Figure</w:t>
      </w:r>
      <w:r w:rsidR="00AE0BD8" w:rsidRPr="00A5630A">
        <w:rPr>
          <w:rFonts w:ascii="Times New Roman" w:hAnsi="Times New Roman" w:cs="Times New Roman"/>
          <w:b/>
        </w:rPr>
        <w:t xml:space="preserve"> </w:t>
      </w:r>
      <w:r w:rsidRPr="00A5630A">
        <w:rPr>
          <w:rFonts w:ascii="Times New Roman" w:hAnsi="Times New Roman" w:cs="Times New Roman"/>
          <w:b/>
        </w:rPr>
        <w:t>1</w:t>
      </w:r>
      <w:r w:rsidRPr="00751D4D">
        <w:rPr>
          <w:rFonts w:ascii="Times New Roman" w:hAnsi="Times New Roman" w:cs="Times New Roman"/>
        </w:rPr>
        <w:t xml:space="preserve">. </w:t>
      </w:r>
      <w:r w:rsidR="00CD4927" w:rsidRPr="00751D4D">
        <w:rPr>
          <w:rFonts w:ascii="Times New Roman" w:hAnsi="Times New Roman" w:cs="Times New Roman"/>
        </w:rPr>
        <w:t xml:space="preserve">The Aquastat domain </w:t>
      </w:r>
      <w:r w:rsidR="001D7689">
        <w:rPr>
          <w:rFonts w:ascii="Times New Roman" w:hAnsi="Times New Roman" w:cs="Times New Roman"/>
        </w:rPr>
        <w:t xml:space="preserve">on SWS </w:t>
      </w:r>
      <w:r w:rsidR="00CD4927" w:rsidRPr="00751D4D">
        <w:rPr>
          <w:rFonts w:ascii="Times New Roman" w:hAnsi="Times New Roman" w:cs="Times New Roman"/>
        </w:rPr>
        <w:t xml:space="preserve">runs in three </w:t>
      </w:r>
      <w:r w:rsidR="00751D4D">
        <w:rPr>
          <w:rFonts w:ascii="Times New Roman" w:hAnsi="Times New Roman" w:cs="Times New Roman"/>
        </w:rPr>
        <w:t xml:space="preserve">modules connected through their </w:t>
      </w:r>
      <w:commentRangeStart w:id="2"/>
      <w:commentRangeStart w:id="3"/>
      <w:r w:rsidR="00751D4D">
        <w:rPr>
          <w:rFonts w:ascii="Times New Roman" w:hAnsi="Times New Roman" w:cs="Times New Roman"/>
        </w:rPr>
        <w:t>outputs</w:t>
      </w:r>
      <w:commentRangeEnd w:id="2"/>
      <w:r w:rsidR="00D97204">
        <w:rPr>
          <w:rStyle w:val="CommentReference"/>
        </w:rPr>
        <w:commentReference w:id="2"/>
      </w:r>
      <w:commentRangeEnd w:id="3"/>
      <w:r w:rsidR="00D97204">
        <w:rPr>
          <w:rStyle w:val="CommentReference"/>
        </w:rPr>
        <w:commentReference w:id="3"/>
      </w:r>
      <w:r w:rsidR="00751D4D">
        <w:rPr>
          <w:rFonts w:ascii="Times New Roman" w:hAnsi="Times New Roman" w:cs="Times New Roman"/>
        </w:rPr>
        <w:t>.</w:t>
      </w:r>
    </w:p>
    <w:p w14:paraId="7C22BF80" w14:textId="77777777" w:rsidR="006B1F2B" w:rsidRPr="006B1F2B" w:rsidRDefault="006B1F2B" w:rsidP="006B1F2B">
      <w:pPr>
        <w:spacing w:after="0" w:line="360" w:lineRule="auto"/>
        <w:jc w:val="both"/>
        <w:rPr>
          <w:rFonts w:ascii="Times New Roman" w:hAnsi="Times New Roman" w:cs="Times New Roman"/>
        </w:rPr>
      </w:pPr>
    </w:p>
    <w:p w14:paraId="5C198869" w14:textId="77777777" w:rsidR="00144D0B" w:rsidRDefault="00144D0B" w:rsidP="006B1F2B">
      <w:pPr>
        <w:spacing w:after="0" w:line="360" w:lineRule="auto"/>
        <w:jc w:val="both"/>
        <w:rPr>
          <w:rFonts w:ascii="Times New Roman" w:hAnsi="Times New Roman" w:cs="Times New Roman"/>
          <w:b/>
          <w:sz w:val="28"/>
          <w:szCs w:val="28"/>
        </w:rPr>
      </w:pPr>
    </w:p>
    <w:p w14:paraId="5A93082C" w14:textId="77777777" w:rsidR="00144D0B" w:rsidRDefault="00144D0B" w:rsidP="006B1F2B">
      <w:pPr>
        <w:spacing w:after="0" w:line="360" w:lineRule="auto"/>
        <w:jc w:val="both"/>
        <w:rPr>
          <w:rFonts w:ascii="Times New Roman" w:hAnsi="Times New Roman" w:cs="Times New Roman"/>
          <w:b/>
          <w:sz w:val="28"/>
          <w:szCs w:val="28"/>
        </w:rPr>
      </w:pPr>
    </w:p>
    <w:p w14:paraId="55AD6CA1" w14:textId="77777777" w:rsidR="00144D0B" w:rsidRDefault="006A42E4" w:rsidP="006B1F2B">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Aquastat data</w:t>
      </w:r>
      <w:r w:rsidR="000942F1">
        <w:rPr>
          <w:rFonts w:ascii="Times New Roman" w:hAnsi="Times New Roman" w:cs="Times New Roman"/>
          <w:b/>
          <w:sz w:val="28"/>
          <w:szCs w:val="28"/>
        </w:rPr>
        <w:t>base</w:t>
      </w:r>
      <w:r>
        <w:rPr>
          <w:rFonts w:ascii="Times New Roman" w:hAnsi="Times New Roman" w:cs="Times New Roman"/>
          <w:b/>
          <w:sz w:val="28"/>
          <w:szCs w:val="28"/>
        </w:rPr>
        <w:t xml:space="preserve"> </w:t>
      </w:r>
      <w:r w:rsidR="0054207A">
        <w:rPr>
          <w:rFonts w:ascii="Times New Roman" w:hAnsi="Times New Roman" w:cs="Times New Roman"/>
          <w:b/>
          <w:sz w:val="28"/>
          <w:szCs w:val="28"/>
        </w:rPr>
        <w:t xml:space="preserve">data </w:t>
      </w:r>
      <w:r>
        <w:rPr>
          <w:rFonts w:ascii="Times New Roman" w:hAnsi="Times New Roman" w:cs="Times New Roman"/>
          <w:b/>
          <w:sz w:val="28"/>
          <w:szCs w:val="28"/>
        </w:rPr>
        <w:t>formation</w:t>
      </w:r>
    </w:p>
    <w:p w14:paraId="792D44DC" w14:textId="77777777" w:rsidR="00C97DBC" w:rsidRPr="0054207A" w:rsidRDefault="00650491" w:rsidP="005742BE">
      <w:pPr>
        <w:spacing w:after="0" w:line="360" w:lineRule="auto"/>
        <w:ind w:firstLine="720"/>
        <w:jc w:val="both"/>
        <w:rPr>
          <w:rFonts w:ascii="Times New Roman" w:hAnsi="Times New Roman" w:cs="Times New Roman"/>
        </w:rPr>
      </w:pPr>
      <w:r w:rsidRPr="0054207A">
        <w:rPr>
          <w:rFonts w:ascii="Times New Roman" w:hAnsi="Times New Roman" w:cs="Times New Roman"/>
        </w:rPr>
        <w:t xml:space="preserve">With the migration of the Aquastat domain and </w:t>
      </w:r>
      <w:r w:rsidR="000942F1" w:rsidRPr="0054207A">
        <w:rPr>
          <w:rFonts w:ascii="Times New Roman" w:hAnsi="Times New Roman" w:cs="Times New Roman"/>
        </w:rPr>
        <w:t>the aquastat dataset into SWS</w:t>
      </w:r>
      <w:r w:rsidR="006219FF" w:rsidRPr="0054207A">
        <w:rPr>
          <w:rFonts w:ascii="Times New Roman" w:hAnsi="Times New Roman" w:cs="Times New Roman"/>
        </w:rPr>
        <w:t xml:space="preserve"> finalized</w:t>
      </w:r>
      <w:r w:rsidRPr="0054207A">
        <w:rPr>
          <w:rFonts w:ascii="Times New Roman" w:hAnsi="Times New Roman" w:cs="Times New Roman"/>
        </w:rPr>
        <w:t xml:space="preserve">, </w:t>
      </w:r>
      <w:r w:rsidR="005742BE">
        <w:rPr>
          <w:rFonts w:ascii="Times New Roman" w:hAnsi="Times New Roman" w:cs="Times New Roman"/>
        </w:rPr>
        <w:t xml:space="preserve">the </w:t>
      </w:r>
      <w:r w:rsidR="000E627A">
        <w:rPr>
          <w:rFonts w:ascii="Times New Roman" w:hAnsi="Times New Roman" w:cs="Times New Roman"/>
        </w:rPr>
        <w:t xml:space="preserve">natural </w:t>
      </w:r>
      <w:r w:rsidR="005742BE">
        <w:rPr>
          <w:rFonts w:ascii="Times New Roman" w:hAnsi="Times New Roman" w:cs="Times New Roman"/>
        </w:rPr>
        <w:t>step is</w:t>
      </w:r>
      <w:r w:rsidRPr="0054207A">
        <w:rPr>
          <w:rFonts w:ascii="Times New Roman" w:hAnsi="Times New Roman" w:cs="Times New Roman"/>
        </w:rPr>
        <w:t xml:space="preserve"> to identify the relevant elem</w:t>
      </w:r>
      <w:r w:rsidR="000942F1" w:rsidRPr="0054207A">
        <w:rPr>
          <w:rFonts w:ascii="Times New Roman" w:hAnsi="Times New Roman" w:cs="Times New Roman"/>
        </w:rPr>
        <w:t xml:space="preserve">ents </w:t>
      </w:r>
      <w:r w:rsidRPr="0054207A">
        <w:rPr>
          <w:rFonts w:ascii="Times New Roman" w:hAnsi="Times New Roman" w:cs="Times New Roman"/>
          <w:noProof/>
        </w:rPr>
        <w:t xml:space="preserve">that </w:t>
      </w:r>
      <w:r w:rsidR="000E627A">
        <w:rPr>
          <w:rFonts w:ascii="Times New Roman" w:hAnsi="Times New Roman" w:cs="Times New Roman"/>
          <w:noProof/>
        </w:rPr>
        <w:t xml:space="preserve">are </w:t>
      </w:r>
      <w:r w:rsidRPr="0054207A">
        <w:rPr>
          <w:rFonts w:ascii="Times New Roman" w:hAnsi="Times New Roman" w:cs="Times New Roman"/>
          <w:noProof/>
        </w:rPr>
        <w:t>already</w:t>
      </w:r>
      <w:r w:rsidR="000E627A">
        <w:rPr>
          <w:rFonts w:ascii="Times New Roman" w:hAnsi="Times New Roman" w:cs="Times New Roman"/>
        </w:rPr>
        <w:t xml:space="preserve"> elsewhere in the</w:t>
      </w:r>
      <w:r w:rsidRPr="0054207A">
        <w:rPr>
          <w:rFonts w:ascii="Times New Roman" w:hAnsi="Times New Roman" w:cs="Times New Roman"/>
        </w:rPr>
        <w:t xml:space="preserve"> SWS. For example, </w:t>
      </w:r>
      <w:r w:rsidRPr="0054207A">
        <w:rPr>
          <w:rFonts w:ascii="Times New Roman" w:hAnsi="Times New Roman" w:cs="Times New Roman"/>
          <w:b/>
        </w:rPr>
        <w:t>Total area of the country</w:t>
      </w:r>
      <w:r w:rsidRPr="0054207A">
        <w:rPr>
          <w:rFonts w:ascii="Times New Roman" w:hAnsi="Times New Roman" w:cs="Times New Roman"/>
        </w:rPr>
        <w:t xml:space="preserve"> already resides in SWS in the domain “</w:t>
      </w:r>
      <w:r w:rsidRPr="0054207A">
        <w:rPr>
          <w:rFonts w:ascii="Times New Roman" w:hAnsi="Times New Roman" w:cs="Times New Roman"/>
          <w:i/>
        </w:rPr>
        <w:t>Land</w:t>
      </w:r>
      <w:r w:rsidRPr="0054207A">
        <w:rPr>
          <w:rFonts w:ascii="Times New Roman" w:hAnsi="Times New Roman" w:cs="Times New Roman"/>
        </w:rPr>
        <w:t>” and dataset “</w:t>
      </w:r>
      <w:r w:rsidRPr="0054207A">
        <w:rPr>
          <w:rFonts w:ascii="Times New Roman" w:hAnsi="Times New Roman" w:cs="Times New Roman"/>
          <w:i/>
        </w:rPr>
        <w:t>land_use_dissemination</w:t>
      </w:r>
      <w:r w:rsidRPr="0054207A">
        <w:rPr>
          <w:rFonts w:ascii="Times New Roman" w:hAnsi="Times New Roman" w:cs="Times New Roman"/>
        </w:rPr>
        <w:t xml:space="preserve">”. </w:t>
      </w:r>
      <w:r w:rsidR="00C97DBC" w:rsidRPr="0054207A">
        <w:rPr>
          <w:rFonts w:ascii="Times New Roman" w:hAnsi="Times New Roman" w:cs="Times New Roman"/>
        </w:rPr>
        <w:t xml:space="preserve">The questions </w:t>
      </w:r>
      <w:r w:rsidR="000942F1" w:rsidRPr="0054207A">
        <w:rPr>
          <w:rFonts w:ascii="Times New Roman" w:hAnsi="Times New Roman" w:cs="Times New Roman"/>
        </w:rPr>
        <w:t>addressed here is</w:t>
      </w:r>
      <w:r w:rsidR="00C97DBC" w:rsidRPr="0054207A">
        <w:rPr>
          <w:rFonts w:ascii="Times New Roman" w:hAnsi="Times New Roman" w:cs="Times New Roman"/>
        </w:rPr>
        <w:t xml:space="preserve">: </w:t>
      </w:r>
      <w:r w:rsidR="000E627A">
        <w:rPr>
          <w:rFonts w:ascii="Times New Roman" w:hAnsi="Times New Roman" w:cs="Times New Roman"/>
        </w:rPr>
        <w:t>What are the Aquastat elements in SWS occurring in other SWS data domains</w:t>
      </w:r>
      <w:r w:rsidR="00C97DBC" w:rsidRPr="0054207A">
        <w:rPr>
          <w:rFonts w:ascii="Times New Roman" w:hAnsi="Times New Roman" w:cs="Times New Roman"/>
        </w:rPr>
        <w:t>?</w:t>
      </w:r>
      <w:r w:rsidR="00144D0B" w:rsidRPr="0054207A">
        <w:rPr>
          <w:rFonts w:ascii="Times New Roman" w:hAnsi="Times New Roman" w:cs="Times New Roman"/>
        </w:rPr>
        <w:t xml:space="preserve"> </w:t>
      </w:r>
      <w:r w:rsidR="006219FF" w:rsidRPr="0054207A">
        <w:rPr>
          <w:rFonts w:ascii="Times New Roman" w:hAnsi="Times New Roman" w:cs="Times New Roman"/>
        </w:rPr>
        <w:t>The answer of this question is the clear definition of the dataset</w:t>
      </w:r>
      <w:r w:rsidR="00623911">
        <w:rPr>
          <w:rFonts w:ascii="Times New Roman" w:hAnsi="Times New Roman" w:cs="Times New Roman"/>
        </w:rPr>
        <w:t xml:space="preserve">s feeding the Aquastat database before downstream </w:t>
      </w:r>
      <w:r w:rsidR="005742BE">
        <w:rPr>
          <w:rFonts w:ascii="Times New Roman" w:hAnsi="Times New Roman" w:cs="Times New Roman"/>
        </w:rPr>
        <w:t>data processing</w:t>
      </w:r>
      <w:r w:rsidR="00623911">
        <w:rPr>
          <w:rFonts w:ascii="Times New Roman" w:hAnsi="Times New Roman" w:cs="Times New Roman"/>
        </w:rPr>
        <w:t>.</w:t>
      </w:r>
    </w:p>
    <w:p w14:paraId="58B7AD19" w14:textId="77777777" w:rsidR="00650491" w:rsidRPr="0054207A" w:rsidRDefault="00650491" w:rsidP="0054207A">
      <w:pPr>
        <w:spacing w:after="0" w:line="360" w:lineRule="auto"/>
        <w:jc w:val="both"/>
        <w:rPr>
          <w:rFonts w:ascii="Times New Roman" w:hAnsi="Times New Roman" w:cs="Times New Roman"/>
        </w:rPr>
      </w:pPr>
    </w:p>
    <w:p w14:paraId="1978779E" w14:textId="77777777" w:rsidR="00144D0B" w:rsidRPr="0054207A" w:rsidRDefault="000942F1" w:rsidP="0054207A">
      <w:pPr>
        <w:spacing w:after="0" w:line="360" w:lineRule="auto"/>
        <w:jc w:val="both"/>
        <w:rPr>
          <w:rFonts w:ascii="Times New Roman" w:hAnsi="Times New Roman" w:cs="Times New Roman"/>
        </w:rPr>
      </w:pPr>
      <w:r w:rsidRPr="0054207A">
        <w:rPr>
          <w:rFonts w:ascii="Times New Roman" w:hAnsi="Times New Roman" w:cs="Times New Roman"/>
          <w:b/>
        </w:rPr>
        <w:t>Table 1</w:t>
      </w:r>
      <w:r w:rsidRPr="0054207A">
        <w:rPr>
          <w:rFonts w:ascii="Times New Roman" w:hAnsi="Times New Roman" w:cs="Times New Roman"/>
        </w:rPr>
        <w:t>. T</w:t>
      </w:r>
      <w:r w:rsidR="00650491" w:rsidRPr="0054207A">
        <w:rPr>
          <w:rFonts w:ascii="Times New Roman" w:hAnsi="Times New Roman" w:cs="Times New Roman"/>
        </w:rPr>
        <w:t xml:space="preserve">he table shows the elements in </w:t>
      </w:r>
      <w:r w:rsidR="00650491" w:rsidRPr="0054207A">
        <w:rPr>
          <w:rFonts w:ascii="Times New Roman" w:hAnsi="Times New Roman" w:cs="Times New Roman"/>
          <w:i/>
        </w:rPr>
        <w:t>Aquastat domain – Aquastat dataset</w:t>
      </w:r>
      <w:r w:rsidR="00650491" w:rsidRPr="0054207A">
        <w:rPr>
          <w:rFonts w:ascii="Times New Roman" w:hAnsi="Times New Roman" w:cs="Times New Roman"/>
        </w:rPr>
        <w:t xml:space="preserve"> in SWS that: </w:t>
      </w:r>
      <w:r w:rsidR="00650491" w:rsidRPr="0054207A">
        <w:rPr>
          <w:rFonts w:ascii="Times New Roman" w:hAnsi="Times New Roman" w:cs="Times New Roman"/>
          <w:b/>
        </w:rPr>
        <w:t>i</w:t>
      </w:r>
      <w:r w:rsidR="00650491" w:rsidRPr="0054207A">
        <w:rPr>
          <w:rFonts w:ascii="Times New Roman" w:hAnsi="Times New Roman" w:cs="Times New Roman"/>
        </w:rPr>
        <w:t>) are already on other SWS datasets</w:t>
      </w:r>
      <w:r w:rsidRPr="0054207A">
        <w:rPr>
          <w:rFonts w:ascii="Times New Roman" w:hAnsi="Times New Roman" w:cs="Times New Roman"/>
        </w:rPr>
        <w:t xml:space="preserve"> (*)</w:t>
      </w:r>
      <w:r w:rsidR="00650491" w:rsidRPr="0054207A">
        <w:rPr>
          <w:rFonts w:ascii="Times New Roman" w:hAnsi="Times New Roman" w:cs="Times New Roman"/>
        </w:rPr>
        <w:t xml:space="preserve">; </w:t>
      </w:r>
      <w:r w:rsidR="00650491" w:rsidRPr="0054207A">
        <w:rPr>
          <w:rFonts w:ascii="Times New Roman" w:hAnsi="Times New Roman" w:cs="Times New Roman"/>
          <w:b/>
        </w:rPr>
        <w:t>ii)</w:t>
      </w:r>
      <w:r w:rsidR="00650491" w:rsidRPr="0054207A">
        <w:rPr>
          <w:rFonts w:ascii="Times New Roman" w:hAnsi="Times New Roman" w:cs="Times New Roman"/>
        </w:rPr>
        <w:t xml:space="preserve"> only occur in the Aquastat domain</w:t>
      </w:r>
      <w:r w:rsidRPr="0054207A">
        <w:rPr>
          <w:rFonts w:ascii="Times New Roman" w:hAnsi="Times New Roman" w:cs="Times New Roman"/>
        </w:rPr>
        <w:t xml:space="preserve">. Notice that the elements described here are those used in the calculation rules provided by the AQUASTAT – SWS focal point. </w:t>
      </w:r>
    </w:p>
    <w:tbl>
      <w:tblPr>
        <w:tblStyle w:val="TableGrid"/>
        <w:tblW w:w="0" w:type="auto"/>
        <w:tblLook w:val="04A0" w:firstRow="1" w:lastRow="0" w:firstColumn="1" w:lastColumn="0" w:noHBand="0" w:noVBand="1"/>
      </w:tblPr>
      <w:tblGrid>
        <w:gridCol w:w="756"/>
        <w:gridCol w:w="4199"/>
        <w:gridCol w:w="1302"/>
        <w:gridCol w:w="1793"/>
        <w:gridCol w:w="1300"/>
      </w:tblGrid>
      <w:tr w:rsidR="006A42E4" w:rsidRPr="006A42E4" w14:paraId="7D89C27A" w14:textId="77777777" w:rsidTr="000942F1">
        <w:tc>
          <w:tcPr>
            <w:tcW w:w="0" w:type="auto"/>
            <w:vAlign w:val="bottom"/>
          </w:tcPr>
          <w:p w14:paraId="3D91B294" w14:textId="77777777" w:rsidR="00144D0B" w:rsidRPr="000942F1" w:rsidRDefault="00144D0B" w:rsidP="000942F1">
            <w:pPr>
              <w:jc w:val="center"/>
              <w:rPr>
                <w:rFonts w:cstheme="minorHAnsi"/>
                <w:color w:val="000000"/>
                <w:sz w:val="16"/>
                <w:szCs w:val="16"/>
              </w:rPr>
            </w:pPr>
            <w:r w:rsidRPr="000942F1">
              <w:rPr>
                <w:rFonts w:cstheme="minorHAnsi"/>
                <w:color w:val="000000"/>
                <w:sz w:val="16"/>
                <w:szCs w:val="16"/>
              </w:rPr>
              <w:t>Element</w:t>
            </w:r>
          </w:p>
        </w:tc>
        <w:tc>
          <w:tcPr>
            <w:tcW w:w="0" w:type="auto"/>
            <w:vAlign w:val="bottom"/>
          </w:tcPr>
          <w:p w14:paraId="197CAADD" w14:textId="77777777" w:rsidR="00144D0B" w:rsidRPr="000942F1" w:rsidRDefault="00144D0B" w:rsidP="000942F1">
            <w:pPr>
              <w:jc w:val="both"/>
              <w:rPr>
                <w:rFonts w:cstheme="minorHAnsi"/>
                <w:color w:val="000000"/>
                <w:sz w:val="16"/>
                <w:szCs w:val="16"/>
              </w:rPr>
            </w:pPr>
            <w:r w:rsidRPr="000942F1">
              <w:rPr>
                <w:rFonts w:cstheme="minorHAnsi"/>
                <w:color w:val="000000"/>
                <w:sz w:val="16"/>
                <w:szCs w:val="16"/>
              </w:rPr>
              <w:t>Element Name</w:t>
            </w:r>
          </w:p>
        </w:tc>
        <w:tc>
          <w:tcPr>
            <w:tcW w:w="0" w:type="auto"/>
            <w:vAlign w:val="bottom"/>
          </w:tcPr>
          <w:p w14:paraId="5EB3A49E" w14:textId="77777777" w:rsidR="00650491" w:rsidRDefault="00144D0B" w:rsidP="000942F1">
            <w:pPr>
              <w:jc w:val="center"/>
              <w:rPr>
                <w:rFonts w:cstheme="minorHAnsi"/>
                <w:color w:val="000000"/>
                <w:sz w:val="16"/>
                <w:szCs w:val="16"/>
              </w:rPr>
            </w:pPr>
            <w:r w:rsidRPr="00650491">
              <w:rPr>
                <w:rFonts w:cstheme="minorHAnsi"/>
                <w:color w:val="000000"/>
                <w:sz w:val="16"/>
                <w:szCs w:val="16"/>
              </w:rPr>
              <w:t>SWS</w:t>
            </w:r>
          </w:p>
          <w:p w14:paraId="2CBF346A" w14:textId="77777777" w:rsidR="00144D0B" w:rsidRPr="00650491" w:rsidRDefault="00144D0B" w:rsidP="000942F1">
            <w:pPr>
              <w:jc w:val="center"/>
              <w:rPr>
                <w:rFonts w:cstheme="minorHAnsi"/>
                <w:color w:val="000000"/>
                <w:sz w:val="16"/>
                <w:szCs w:val="16"/>
              </w:rPr>
            </w:pPr>
            <w:r w:rsidRPr="00650491">
              <w:rPr>
                <w:rFonts w:cstheme="minorHAnsi"/>
                <w:color w:val="000000"/>
                <w:sz w:val="16"/>
                <w:szCs w:val="16"/>
              </w:rPr>
              <w:t>domain</w:t>
            </w:r>
          </w:p>
        </w:tc>
        <w:tc>
          <w:tcPr>
            <w:tcW w:w="0" w:type="auto"/>
            <w:vAlign w:val="bottom"/>
          </w:tcPr>
          <w:p w14:paraId="3E4A9961" w14:textId="77777777" w:rsidR="00842BB8" w:rsidRPr="00650491" w:rsidRDefault="00144D0B" w:rsidP="000942F1">
            <w:pPr>
              <w:jc w:val="center"/>
              <w:rPr>
                <w:rFonts w:cstheme="minorHAnsi"/>
                <w:color w:val="000000"/>
                <w:sz w:val="16"/>
                <w:szCs w:val="16"/>
              </w:rPr>
            </w:pPr>
            <w:r w:rsidRPr="00650491">
              <w:rPr>
                <w:rFonts w:cstheme="minorHAnsi"/>
                <w:color w:val="000000"/>
                <w:sz w:val="16"/>
                <w:szCs w:val="16"/>
              </w:rPr>
              <w:t>SWS</w:t>
            </w:r>
          </w:p>
          <w:p w14:paraId="4EEAF408" w14:textId="77777777" w:rsidR="00144D0B" w:rsidRPr="00650491" w:rsidRDefault="00144D0B" w:rsidP="000942F1">
            <w:pPr>
              <w:jc w:val="center"/>
              <w:rPr>
                <w:rFonts w:cstheme="minorHAnsi"/>
                <w:color w:val="000000"/>
                <w:sz w:val="16"/>
                <w:szCs w:val="16"/>
              </w:rPr>
            </w:pPr>
            <w:r w:rsidRPr="00650491">
              <w:rPr>
                <w:rFonts w:cstheme="minorHAnsi"/>
                <w:color w:val="000000"/>
                <w:sz w:val="16"/>
                <w:szCs w:val="16"/>
              </w:rPr>
              <w:t>dataset</w:t>
            </w:r>
          </w:p>
        </w:tc>
        <w:tc>
          <w:tcPr>
            <w:tcW w:w="0" w:type="auto"/>
            <w:vAlign w:val="bottom"/>
          </w:tcPr>
          <w:p w14:paraId="26A0AFEC" w14:textId="77777777" w:rsidR="00144D0B" w:rsidRPr="00650491" w:rsidRDefault="00842BB8" w:rsidP="000942F1">
            <w:pPr>
              <w:jc w:val="center"/>
              <w:rPr>
                <w:rFonts w:cstheme="minorHAnsi"/>
                <w:color w:val="000000"/>
                <w:sz w:val="16"/>
                <w:szCs w:val="16"/>
              </w:rPr>
            </w:pPr>
            <w:r w:rsidRPr="00650491">
              <w:rPr>
                <w:rFonts w:cstheme="minorHAnsi"/>
                <w:color w:val="000000"/>
                <w:sz w:val="16"/>
                <w:szCs w:val="16"/>
              </w:rPr>
              <w:t>SWS Element Code</w:t>
            </w:r>
          </w:p>
        </w:tc>
      </w:tr>
      <w:tr w:rsidR="006A42E4" w:rsidRPr="006A42E4" w14:paraId="65BEDEA8" w14:textId="77777777" w:rsidTr="000942F1">
        <w:tc>
          <w:tcPr>
            <w:tcW w:w="0" w:type="auto"/>
            <w:vAlign w:val="bottom"/>
          </w:tcPr>
          <w:p w14:paraId="28F6C90B" w14:textId="77777777" w:rsidR="00144D0B" w:rsidRPr="000942F1" w:rsidRDefault="00144D0B" w:rsidP="000942F1">
            <w:pPr>
              <w:jc w:val="center"/>
              <w:rPr>
                <w:rFonts w:cstheme="minorHAnsi"/>
                <w:color w:val="000000"/>
                <w:sz w:val="16"/>
                <w:szCs w:val="16"/>
              </w:rPr>
            </w:pPr>
            <w:r w:rsidRPr="000942F1">
              <w:rPr>
                <w:rFonts w:cstheme="minorHAnsi"/>
                <w:color w:val="000000"/>
                <w:sz w:val="16"/>
                <w:szCs w:val="16"/>
              </w:rPr>
              <w:t>4100</w:t>
            </w:r>
            <w:r w:rsidR="006A42E4" w:rsidRPr="000942F1">
              <w:rPr>
                <w:rFonts w:cstheme="minorHAnsi"/>
                <w:color w:val="000000"/>
                <w:sz w:val="16"/>
                <w:szCs w:val="16"/>
              </w:rPr>
              <w:t>*</w:t>
            </w:r>
          </w:p>
        </w:tc>
        <w:tc>
          <w:tcPr>
            <w:tcW w:w="0" w:type="auto"/>
            <w:vAlign w:val="bottom"/>
          </w:tcPr>
          <w:p w14:paraId="1E8B7541" w14:textId="77777777" w:rsidR="00144D0B" w:rsidRPr="000942F1" w:rsidRDefault="00144D0B" w:rsidP="000942F1">
            <w:pPr>
              <w:jc w:val="both"/>
              <w:rPr>
                <w:rFonts w:cstheme="minorHAnsi"/>
                <w:color w:val="000000"/>
                <w:sz w:val="16"/>
                <w:szCs w:val="16"/>
              </w:rPr>
            </w:pPr>
            <w:r w:rsidRPr="000942F1">
              <w:rPr>
                <w:rFonts w:cstheme="minorHAnsi"/>
                <w:color w:val="000000"/>
                <w:sz w:val="16"/>
                <w:szCs w:val="16"/>
              </w:rPr>
              <w:t>Total area of the country</w:t>
            </w:r>
          </w:p>
        </w:tc>
        <w:tc>
          <w:tcPr>
            <w:tcW w:w="0" w:type="auto"/>
            <w:vAlign w:val="bottom"/>
          </w:tcPr>
          <w:p w14:paraId="671DF250" w14:textId="77777777" w:rsidR="00144D0B" w:rsidRPr="00650491" w:rsidRDefault="00144D0B" w:rsidP="000942F1">
            <w:pPr>
              <w:jc w:val="center"/>
              <w:rPr>
                <w:rFonts w:cstheme="minorHAnsi"/>
                <w:color w:val="000000"/>
                <w:sz w:val="16"/>
                <w:szCs w:val="16"/>
              </w:rPr>
            </w:pPr>
            <w:r w:rsidRPr="00650491">
              <w:rPr>
                <w:rFonts w:cstheme="minorHAnsi"/>
                <w:color w:val="000000"/>
                <w:sz w:val="16"/>
                <w:szCs w:val="16"/>
              </w:rPr>
              <w:t>Land</w:t>
            </w:r>
          </w:p>
        </w:tc>
        <w:tc>
          <w:tcPr>
            <w:tcW w:w="0" w:type="auto"/>
            <w:vAlign w:val="bottom"/>
          </w:tcPr>
          <w:p w14:paraId="02E5CDA5" w14:textId="77777777" w:rsidR="00144D0B" w:rsidRPr="00650491" w:rsidRDefault="00144D0B" w:rsidP="000942F1">
            <w:pPr>
              <w:jc w:val="center"/>
              <w:rPr>
                <w:rFonts w:cstheme="minorHAnsi"/>
                <w:color w:val="000000"/>
                <w:sz w:val="16"/>
                <w:szCs w:val="16"/>
              </w:rPr>
            </w:pPr>
            <w:r w:rsidRPr="00650491">
              <w:rPr>
                <w:rFonts w:cstheme="minorHAnsi"/>
                <w:color w:val="000000"/>
                <w:sz w:val="16"/>
                <w:szCs w:val="16"/>
              </w:rPr>
              <w:t>land_use_dissemination</w:t>
            </w:r>
          </w:p>
        </w:tc>
        <w:tc>
          <w:tcPr>
            <w:tcW w:w="0" w:type="auto"/>
            <w:vAlign w:val="bottom"/>
          </w:tcPr>
          <w:p w14:paraId="450ED99B" w14:textId="77777777" w:rsidR="00144D0B" w:rsidRPr="00650491" w:rsidRDefault="00144D0B" w:rsidP="000942F1">
            <w:pPr>
              <w:jc w:val="center"/>
              <w:rPr>
                <w:rFonts w:cstheme="minorHAnsi"/>
                <w:color w:val="000000"/>
                <w:sz w:val="16"/>
                <w:szCs w:val="16"/>
              </w:rPr>
            </w:pPr>
            <w:r w:rsidRPr="00650491">
              <w:rPr>
                <w:rFonts w:cstheme="minorHAnsi"/>
                <w:color w:val="000000"/>
                <w:sz w:val="16"/>
                <w:szCs w:val="16"/>
              </w:rPr>
              <w:t>5115</w:t>
            </w:r>
          </w:p>
        </w:tc>
      </w:tr>
      <w:tr w:rsidR="006A42E4" w:rsidRPr="006A42E4" w14:paraId="24EDD39D" w14:textId="77777777" w:rsidTr="000942F1">
        <w:tc>
          <w:tcPr>
            <w:tcW w:w="0" w:type="auto"/>
            <w:vAlign w:val="bottom"/>
          </w:tcPr>
          <w:p w14:paraId="6670D195" w14:textId="77777777" w:rsidR="00144D0B" w:rsidRPr="000942F1" w:rsidRDefault="00144D0B" w:rsidP="000942F1">
            <w:pPr>
              <w:jc w:val="center"/>
              <w:rPr>
                <w:rFonts w:cstheme="minorHAnsi"/>
                <w:color w:val="000000"/>
                <w:sz w:val="16"/>
                <w:szCs w:val="16"/>
              </w:rPr>
            </w:pPr>
            <w:r w:rsidRPr="000942F1">
              <w:rPr>
                <w:rFonts w:cstheme="minorHAnsi"/>
                <w:color w:val="000000"/>
                <w:sz w:val="16"/>
                <w:szCs w:val="16"/>
              </w:rPr>
              <w:t>4101</w:t>
            </w:r>
            <w:r w:rsidR="006A42E4" w:rsidRPr="000942F1">
              <w:rPr>
                <w:rFonts w:cstheme="minorHAnsi"/>
                <w:color w:val="000000"/>
                <w:sz w:val="16"/>
                <w:szCs w:val="16"/>
              </w:rPr>
              <w:t>*</w:t>
            </w:r>
          </w:p>
        </w:tc>
        <w:tc>
          <w:tcPr>
            <w:tcW w:w="0" w:type="auto"/>
            <w:vAlign w:val="bottom"/>
          </w:tcPr>
          <w:p w14:paraId="11253951" w14:textId="77777777" w:rsidR="00144D0B" w:rsidRPr="000942F1" w:rsidRDefault="00144D0B" w:rsidP="000942F1">
            <w:pPr>
              <w:jc w:val="both"/>
              <w:rPr>
                <w:rFonts w:cstheme="minorHAnsi"/>
                <w:color w:val="000000"/>
                <w:sz w:val="16"/>
                <w:szCs w:val="16"/>
              </w:rPr>
            </w:pPr>
            <w:r w:rsidRPr="000942F1">
              <w:rPr>
                <w:rFonts w:cstheme="minorHAnsi"/>
                <w:color w:val="000000"/>
                <w:sz w:val="16"/>
                <w:szCs w:val="16"/>
              </w:rPr>
              <w:t>Arable land area</w:t>
            </w:r>
          </w:p>
        </w:tc>
        <w:tc>
          <w:tcPr>
            <w:tcW w:w="0" w:type="auto"/>
            <w:vAlign w:val="bottom"/>
          </w:tcPr>
          <w:p w14:paraId="5C149963" w14:textId="77777777" w:rsidR="00144D0B" w:rsidRPr="00650491" w:rsidRDefault="00144D0B" w:rsidP="000942F1">
            <w:pPr>
              <w:jc w:val="center"/>
              <w:rPr>
                <w:rFonts w:cstheme="minorHAnsi"/>
                <w:color w:val="000000"/>
                <w:sz w:val="16"/>
                <w:szCs w:val="16"/>
              </w:rPr>
            </w:pPr>
            <w:r w:rsidRPr="00650491">
              <w:rPr>
                <w:rFonts w:cstheme="minorHAnsi"/>
                <w:color w:val="000000"/>
                <w:sz w:val="16"/>
                <w:szCs w:val="16"/>
              </w:rPr>
              <w:t>Land</w:t>
            </w:r>
          </w:p>
        </w:tc>
        <w:tc>
          <w:tcPr>
            <w:tcW w:w="0" w:type="auto"/>
            <w:vAlign w:val="bottom"/>
          </w:tcPr>
          <w:p w14:paraId="1D4D5750" w14:textId="77777777" w:rsidR="00144D0B" w:rsidRPr="00650491" w:rsidRDefault="00144D0B" w:rsidP="000942F1">
            <w:pPr>
              <w:jc w:val="center"/>
              <w:rPr>
                <w:rFonts w:cstheme="minorHAnsi"/>
                <w:color w:val="000000"/>
                <w:sz w:val="16"/>
                <w:szCs w:val="16"/>
              </w:rPr>
            </w:pPr>
            <w:r w:rsidRPr="00650491">
              <w:rPr>
                <w:rFonts w:cstheme="minorHAnsi"/>
                <w:color w:val="000000"/>
                <w:sz w:val="16"/>
                <w:szCs w:val="16"/>
              </w:rPr>
              <w:t>land_use_dissemination</w:t>
            </w:r>
          </w:p>
        </w:tc>
        <w:tc>
          <w:tcPr>
            <w:tcW w:w="0" w:type="auto"/>
            <w:vAlign w:val="bottom"/>
          </w:tcPr>
          <w:p w14:paraId="3B1B6491" w14:textId="77777777" w:rsidR="00144D0B" w:rsidRPr="00650491" w:rsidRDefault="00144D0B" w:rsidP="000942F1">
            <w:pPr>
              <w:jc w:val="center"/>
              <w:rPr>
                <w:rFonts w:cstheme="minorHAnsi"/>
                <w:color w:val="000000"/>
                <w:sz w:val="16"/>
                <w:szCs w:val="16"/>
              </w:rPr>
            </w:pPr>
            <w:r w:rsidRPr="00650491">
              <w:rPr>
                <w:rFonts w:cstheme="minorHAnsi"/>
                <w:color w:val="000000"/>
                <w:sz w:val="16"/>
                <w:szCs w:val="16"/>
              </w:rPr>
              <w:t>5710</w:t>
            </w:r>
          </w:p>
        </w:tc>
      </w:tr>
      <w:tr w:rsidR="006A42E4" w:rsidRPr="006A42E4" w14:paraId="6CF0921D" w14:textId="77777777" w:rsidTr="000942F1">
        <w:tc>
          <w:tcPr>
            <w:tcW w:w="0" w:type="auto"/>
            <w:vAlign w:val="bottom"/>
          </w:tcPr>
          <w:p w14:paraId="52DBE5B5" w14:textId="77777777" w:rsidR="00144D0B" w:rsidRPr="000942F1" w:rsidRDefault="00144D0B" w:rsidP="000942F1">
            <w:pPr>
              <w:jc w:val="center"/>
              <w:rPr>
                <w:rFonts w:cstheme="minorHAnsi"/>
                <w:color w:val="000000"/>
                <w:sz w:val="16"/>
                <w:szCs w:val="16"/>
              </w:rPr>
            </w:pPr>
            <w:r w:rsidRPr="000942F1">
              <w:rPr>
                <w:rFonts w:cstheme="minorHAnsi"/>
                <w:color w:val="000000"/>
                <w:sz w:val="16"/>
                <w:szCs w:val="16"/>
              </w:rPr>
              <w:t>4102</w:t>
            </w:r>
            <w:r w:rsidR="006A42E4" w:rsidRPr="000942F1">
              <w:rPr>
                <w:rFonts w:cstheme="minorHAnsi"/>
                <w:color w:val="000000"/>
                <w:sz w:val="16"/>
                <w:szCs w:val="16"/>
              </w:rPr>
              <w:t>*</w:t>
            </w:r>
          </w:p>
        </w:tc>
        <w:tc>
          <w:tcPr>
            <w:tcW w:w="0" w:type="auto"/>
            <w:vAlign w:val="bottom"/>
          </w:tcPr>
          <w:p w14:paraId="59082905" w14:textId="77777777" w:rsidR="00144D0B" w:rsidRPr="000942F1" w:rsidRDefault="00144D0B" w:rsidP="000942F1">
            <w:pPr>
              <w:jc w:val="both"/>
              <w:rPr>
                <w:rFonts w:cstheme="minorHAnsi"/>
                <w:color w:val="000000"/>
                <w:sz w:val="16"/>
                <w:szCs w:val="16"/>
              </w:rPr>
            </w:pPr>
            <w:r w:rsidRPr="000942F1">
              <w:rPr>
                <w:rFonts w:cstheme="minorHAnsi"/>
                <w:color w:val="000000"/>
                <w:sz w:val="16"/>
                <w:szCs w:val="16"/>
              </w:rPr>
              <w:t>Permanent crops area</w:t>
            </w:r>
          </w:p>
        </w:tc>
        <w:tc>
          <w:tcPr>
            <w:tcW w:w="0" w:type="auto"/>
            <w:vAlign w:val="bottom"/>
          </w:tcPr>
          <w:p w14:paraId="291A7D9C" w14:textId="77777777" w:rsidR="00144D0B" w:rsidRPr="00650491" w:rsidRDefault="00144D0B" w:rsidP="000942F1">
            <w:pPr>
              <w:jc w:val="center"/>
              <w:rPr>
                <w:rFonts w:cstheme="minorHAnsi"/>
                <w:color w:val="000000"/>
                <w:sz w:val="16"/>
                <w:szCs w:val="16"/>
              </w:rPr>
            </w:pPr>
            <w:r w:rsidRPr="00650491">
              <w:rPr>
                <w:rFonts w:cstheme="minorHAnsi"/>
                <w:color w:val="000000"/>
                <w:sz w:val="16"/>
                <w:szCs w:val="16"/>
              </w:rPr>
              <w:t>Land</w:t>
            </w:r>
          </w:p>
        </w:tc>
        <w:tc>
          <w:tcPr>
            <w:tcW w:w="0" w:type="auto"/>
            <w:vAlign w:val="bottom"/>
          </w:tcPr>
          <w:p w14:paraId="78518683" w14:textId="77777777" w:rsidR="00144D0B" w:rsidRPr="00650491" w:rsidRDefault="00144D0B" w:rsidP="000942F1">
            <w:pPr>
              <w:jc w:val="center"/>
              <w:rPr>
                <w:rFonts w:cstheme="minorHAnsi"/>
                <w:color w:val="000000"/>
                <w:sz w:val="16"/>
                <w:szCs w:val="16"/>
              </w:rPr>
            </w:pPr>
            <w:r w:rsidRPr="00650491">
              <w:rPr>
                <w:rFonts w:cstheme="minorHAnsi"/>
                <w:color w:val="000000"/>
                <w:sz w:val="16"/>
                <w:szCs w:val="16"/>
              </w:rPr>
              <w:t>land_use_dissemination</w:t>
            </w:r>
          </w:p>
        </w:tc>
        <w:tc>
          <w:tcPr>
            <w:tcW w:w="0" w:type="auto"/>
            <w:vAlign w:val="bottom"/>
          </w:tcPr>
          <w:p w14:paraId="6AA23C4F" w14:textId="77777777" w:rsidR="00144D0B" w:rsidRPr="00650491" w:rsidRDefault="00144D0B" w:rsidP="000942F1">
            <w:pPr>
              <w:jc w:val="center"/>
              <w:rPr>
                <w:rFonts w:cstheme="minorHAnsi"/>
                <w:color w:val="000000"/>
                <w:sz w:val="16"/>
                <w:szCs w:val="16"/>
              </w:rPr>
            </w:pPr>
            <w:r w:rsidRPr="00650491">
              <w:rPr>
                <w:rFonts w:cstheme="minorHAnsi"/>
                <w:color w:val="000000"/>
                <w:sz w:val="16"/>
                <w:szCs w:val="16"/>
              </w:rPr>
              <w:t>5011</w:t>
            </w:r>
          </w:p>
        </w:tc>
      </w:tr>
      <w:tr w:rsidR="006A42E4" w:rsidRPr="006A42E4" w14:paraId="64CB2CF1" w14:textId="77777777" w:rsidTr="000942F1">
        <w:tc>
          <w:tcPr>
            <w:tcW w:w="0" w:type="auto"/>
            <w:vAlign w:val="bottom"/>
          </w:tcPr>
          <w:p w14:paraId="6422668F" w14:textId="77777777" w:rsidR="00144D0B" w:rsidRPr="000942F1" w:rsidRDefault="00144D0B" w:rsidP="000942F1">
            <w:pPr>
              <w:jc w:val="center"/>
              <w:rPr>
                <w:rFonts w:cstheme="minorHAnsi"/>
                <w:color w:val="000000"/>
                <w:sz w:val="16"/>
                <w:szCs w:val="16"/>
              </w:rPr>
            </w:pPr>
            <w:r w:rsidRPr="000942F1">
              <w:rPr>
                <w:rFonts w:cstheme="minorHAnsi"/>
                <w:color w:val="000000"/>
                <w:sz w:val="16"/>
                <w:szCs w:val="16"/>
              </w:rPr>
              <w:t>4103</w:t>
            </w:r>
            <w:r w:rsidR="006A42E4" w:rsidRPr="000942F1">
              <w:rPr>
                <w:rFonts w:cstheme="minorHAnsi"/>
                <w:color w:val="000000"/>
                <w:sz w:val="16"/>
                <w:szCs w:val="16"/>
              </w:rPr>
              <w:t>*</w:t>
            </w:r>
          </w:p>
        </w:tc>
        <w:tc>
          <w:tcPr>
            <w:tcW w:w="0" w:type="auto"/>
            <w:vAlign w:val="bottom"/>
          </w:tcPr>
          <w:p w14:paraId="16C557E4" w14:textId="77777777" w:rsidR="00144D0B" w:rsidRPr="000942F1" w:rsidRDefault="00144D0B" w:rsidP="000942F1">
            <w:pPr>
              <w:jc w:val="both"/>
              <w:rPr>
                <w:rFonts w:cstheme="minorHAnsi"/>
                <w:color w:val="000000"/>
                <w:sz w:val="16"/>
                <w:szCs w:val="16"/>
              </w:rPr>
            </w:pPr>
            <w:r w:rsidRPr="000942F1">
              <w:rPr>
                <w:rFonts w:cstheme="minorHAnsi"/>
                <w:color w:val="000000"/>
                <w:sz w:val="16"/>
                <w:szCs w:val="16"/>
              </w:rPr>
              <w:t>Cultivated area (arable land + permanent crops)</w:t>
            </w:r>
          </w:p>
        </w:tc>
        <w:tc>
          <w:tcPr>
            <w:tcW w:w="0" w:type="auto"/>
            <w:vAlign w:val="bottom"/>
          </w:tcPr>
          <w:p w14:paraId="2BC9746F" w14:textId="77777777" w:rsidR="00144D0B" w:rsidRPr="00650491" w:rsidRDefault="00144D0B" w:rsidP="000942F1">
            <w:pPr>
              <w:jc w:val="center"/>
              <w:rPr>
                <w:rFonts w:cstheme="minorHAnsi"/>
                <w:color w:val="000000"/>
                <w:sz w:val="16"/>
                <w:szCs w:val="16"/>
              </w:rPr>
            </w:pPr>
            <w:r w:rsidRPr="00650491">
              <w:rPr>
                <w:rFonts w:cstheme="minorHAnsi"/>
                <w:color w:val="000000"/>
                <w:sz w:val="16"/>
                <w:szCs w:val="16"/>
              </w:rPr>
              <w:t>Land</w:t>
            </w:r>
          </w:p>
        </w:tc>
        <w:tc>
          <w:tcPr>
            <w:tcW w:w="0" w:type="auto"/>
            <w:vAlign w:val="bottom"/>
          </w:tcPr>
          <w:p w14:paraId="6A849F69" w14:textId="77777777" w:rsidR="00144D0B" w:rsidRPr="00650491" w:rsidRDefault="00144D0B" w:rsidP="000942F1">
            <w:pPr>
              <w:jc w:val="center"/>
              <w:rPr>
                <w:rFonts w:cstheme="minorHAnsi"/>
                <w:color w:val="000000"/>
                <w:sz w:val="16"/>
                <w:szCs w:val="16"/>
              </w:rPr>
            </w:pPr>
            <w:r w:rsidRPr="00650491">
              <w:rPr>
                <w:rFonts w:cstheme="minorHAnsi"/>
                <w:color w:val="000000"/>
                <w:sz w:val="16"/>
                <w:szCs w:val="16"/>
              </w:rPr>
              <w:t>land_use_dissemination</w:t>
            </w:r>
          </w:p>
        </w:tc>
        <w:tc>
          <w:tcPr>
            <w:tcW w:w="0" w:type="auto"/>
            <w:vAlign w:val="bottom"/>
          </w:tcPr>
          <w:p w14:paraId="7CE47E38" w14:textId="77777777" w:rsidR="00144D0B" w:rsidRPr="00650491" w:rsidRDefault="00144D0B" w:rsidP="000942F1">
            <w:pPr>
              <w:jc w:val="center"/>
              <w:rPr>
                <w:rFonts w:cstheme="minorHAnsi"/>
                <w:color w:val="000000"/>
                <w:sz w:val="16"/>
                <w:szCs w:val="16"/>
              </w:rPr>
            </w:pPr>
            <w:r w:rsidRPr="00650491">
              <w:rPr>
                <w:rFonts w:cstheme="minorHAnsi"/>
                <w:color w:val="000000"/>
                <w:sz w:val="16"/>
                <w:szCs w:val="16"/>
              </w:rPr>
              <w:t>5522</w:t>
            </w:r>
          </w:p>
        </w:tc>
      </w:tr>
      <w:tr w:rsidR="006A42E4" w:rsidRPr="006A42E4" w14:paraId="6BF6433A" w14:textId="77777777" w:rsidTr="000942F1">
        <w:tc>
          <w:tcPr>
            <w:tcW w:w="0" w:type="auto"/>
            <w:vAlign w:val="bottom"/>
          </w:tcPr>
          <w:p w14:paraId="61880A77" w14:textId="77777777" w:rsidR="00144D0B" w:rsidRPr="000942F1" w:rsidRDefault="00144D0B" w:rsidP="000942F1">
            <w:pPr>
              <w:jc w:val="center"/>
              <w:rPr>
                <w:rFonts w:cstheme="minorHAnsi"/>
                <w:color w:val="000000"/>
                <w:sz w:val="16"/>
                <w:szCs w:val="16"/>
              </w:rPr>
            </w:pPr>
            <w:r w:rsidRPr="000942F1">
              <w:rPr>
                <w:rFonts w:cstheme="minorHAnsi"/>
                <w:color w:val="000000"/>
                <w:sz w:val="16"/>
                <w:szCs w:val="16"/>
              </w:rPr>
              <w:t>4104</w:t>
            </w:r>
            <w:r w:rsidR="006A42E4" w:rsidRPr="000942F1">
              <w:rPr>
                <w:rFonts w:cstheme="minorHAnsi"/>
                <w:color w:val="000000"/>
                <w:sz w:val="16"/>
                <w:szCs w:val="16"/>
              </w:rPr>
              <w:t>*</w:t>
            </w:r>
          </w:p>
        </w:tc>
        <w:tc>
          <w:tcPr>
            <w:tcW w:w="0" w:type="auto"/>
            <w:vAlign w:val="bottom"/>
          </w:tcPr>
          <w:p w14:paraId="3B066D2B" w14:textId="77777777" w:rsidR="00144D0B" w:rsidRPr="000942F1" w:rsidRDefault="00144D0B" w:rsidP="000942F1">
            <w:pPr>
              <w:jc w:val="both"/>
              <w:rPr>
                <w:rFonts w:cstheme="minorHAnsi"/>
                <w:color w:val="000000"/>
                <w:sz w:val="16"/>
                <w:szCs w:val="16"/>
              </w:rPr>
            </w:pPr>
            <w:r w:rsidRPr="000942F1">
              <w:rPr>
                <w:rFonts w:cstheme="minorHAnsi"/>
                <w:color w:val="000000"/>
                <w:sz w:val="16"/>
                <w:szCs w:val="16"/>
              </w:rPr>
              <w:t>Total population</w:t>
            </w:r>
          </w:p>
        </w:tc>
        <w:tc>
          <w:tcPr>
            <w:tcW w:w="0" w:type="auto"/>
            <w:vAlign w:val="bottom"/>
          </w:tcPr>
          <w:p w14:paraId="0096E0B8" w14:textId="77777777" w:rsidR="00144D0B" w:rsidRPr="00650491" w:rsidRDefault="00144D0B" w:rsidP="000942F1">
            <w:pPr>
              <w:jc w:val="center"/>
              <w:rPr>
                <w:rFonts w:cstheme="minorHAnsi"/>
                <w:color w:val="000000"/>
                <w:sz w:val="16"/>
                <w:szCs w:val="16"/>
              </w:rPr>
            </w:pPr>
            <w:r w:rsidRPr="00650491">
              <w:rPr>
                <w:rFonts w:cstheme="minorHAnsi"/>
                <w:color w:val="000000"/>
                <w:sz w:val="16"/>
                <w:szCs w:val="16"/>
              </w:rPr>
              <w:t>Population</w:t>
            </w:r>
          </w:p>
        </w:tc>
        <w:tc>
          <w:tcPr>
            <w:tcW w:w="0" w:type="auto"/>
            <w:vAlign w:val="bottom"/>
          </w:tcPr>
          <w:p w14:paraId="37379B02" w14:textId="77777777" w:rsidR="00144D0B" w:rsidRPr="00650491" w:rsidRDefault="00144D0B" w:rsidP="000942F1">
            <w:pPr>
              <w:jc w:val="center"/>
              <w:rPr>
                <w:rFonts w:cstheme="minorHAnsi"/>
                <w:color w:val="000000"/>
                <w:sz w:val="16"/>
                <w:szCs w:val="16"/>
              </w:rPr>
            </w:pPr>
            <w:r w:rsidRPr="00650491">
              <w:rPr>
                <w:rFonts w:cstheme="minorHAnsi"/>
                <w:color w:val="000000"/>
                <w:sz w:val="16"/>
                <w:szCs w:val="16"/>
              </w:rPr>
              <w:t>population_unpd</w:t>
            </w:r>
          </w:p>
        </w:tc>
        <w:tc>
          <w:tcPr>
            <w:tcW w:w="0" w:type="auto"/>
            <w:vAlign w:val="bottom"/>
          </w:tcPr>
          <w:p w14:paraId="6B425CFD" w14:textId="77777777" w:rsidR="00144D0B" w:rsidRPr="00650491" w:rsidRDefault="00144D0B" w:rsidP="000942F1">
            <w:pPr>
              <w:jc w:val="center"/>
              <w:rPr>
                <w:rFonts w:cstheme="minorHAnsi"/>
                <w:color w:val="000000"/>
                <w:sz w:val="16"/>
                <w:szCs w:val="16"/>
              </w:rPr>
            </w:pPr>
            <w:r w:rsidRPr="00650491">
              <w:rPr>
                <w:rFonts w:cstheme="minorHAnsi"/>
                <w:color w:val="000000"/>
                <w:sz w:val="16"/>
                <w:szCs w:val="16"/>
              </w:rPr>
              <w:t>511</w:t>
            </w:r>
          </w:p>
        </w:tc>
      </w:tr>
      <w:tr w:rsidR="006A42E4" w:rsidRPr="006A42E4" w14:paraId="5C83F46E" w14:textId="77777777" w:rsidTr="000942F1">
        <w:tc>
          <w:tcPr>
            <w:tcW w:w="0" w:type="auto"/>
            <w:vAlign w:val="bottom"/>
          </w:tcPr>
          <w:p w14:paraId="617E08DF" w14:textId="77777777" w:rsidR="00144D0B" w:rsidRPr="000942F1" w:rsidRDefault="00144D0B" w:rsidP="000942F1">
            <w:pPr>
              <w:jc w:val="center"/>
              <w:rPr>
                <w:rFonts w:cstheme="minorHAnsi"/>
                <w:color w:val="000000"/>
                <w:sz w:val="16"/>
                <w:szCs w:val="16"/>
              </w:rPr>
            </w:pPr>
            <w:r w:rsidRPr="000942F1">
              <w:rPr>
                <w:rFonts w:cstheme="minorHAnsi"/>
                <w:color w:val="000000"/>
                <w:sz w:val="16"/>
                <w:szCs w:val="16"/>
              </w:rPr>
              <w:t>4105</w:t>
            </w:r>
            <w:r w:rsidR="006A42E4" w:rsidRPr="000942F1">
              <w:rPr>
                <w:rFonts w:cstheme="minorHAnsi"/>
                <w:color w:val="000000"/>
                <w:sz w:val="16"/>
                <w:szCs w:val="16"/>
              </w:rPr>
              <w:t>*</w:t>
            </w:r>
          </w:p>
        </w:tc>
        <w:tc>
          <w:tcPr>
            <w:tcW w:w="0" w:type="auto"/>
            <w:vAlign w:val="bottom"/>
          </w:tcPr>
          <w:p w14:paraId="3B273624" w14:textId="77777777" w:rsidR="00144D0B" w:rsidRPr="000942F1" w:rsidRDefault="00144D0B" w:rsidP="000942F1">
            <w:pPr>
              <w:jc w:val="both"/>
              <w:rPr>
                <w:rFonts w:cstheme="minorHAnsi"/>
                <w:color w:val="000000"/>
                <w:sz w:val="16"/>
                <w:szCs w:val="16"/>
              </w:rPr>
            </w:pPr>
            <w:r w:rsidRPr="000942F1">
              <w:rPr>
                <w:rFonts w:cstheme="minorHAnsi"/>
                <w:color w:val="000000"/>
                <w:sz w:val="16"/>
                <w:szCs w:val="16"/>
              </w:rPr>
              <w:t>Rural population</w:t>
            </w:r>
          </w:p>
        </w:tc>
        <w:tc>
          <w:tcPr>
            <w:tcW w:w="0" w:type="auto"/>
            <w:vAlign w:val="bottom"/>
          </w:tcPr>
          <w:p w14:paraId="6A54E8D4" w14:textId="77777777" w:rsidR="00144D0B" w:rsidRPr="00650491" w:rsidRDefault="00144D0B" w:rsidP="000942F1">
            <w:pPr>
              <w:jc w:val="center"/>
              <w:rPr>
                <w:rFonts w:cstheme="minorHAnsi"/>
                <w:color w:val="000000"/>
                <w:sz w:val="16"/>
                <w:szCs w:val="16"/>
              </w:rPr>
            </w:pPr>
            <w:r w:rsidRPr="00650491">
              <w:rPr>
                <w:rFonts w:cstheme="minorHAnsi"/>
                <w:color w:val="000000"/>
                <w:sz w:val="16"/>
                <w:szCs w:val="16"/>
              </w:rPr>
              <w:t>Population</w:t>
            </w:r>
          </w:p>
        </w:tc>
        <w:tc>
          <w:tcPr>
            <w:tcW w:w="0" w:type="auto"/>
            <w:vAlign w:val="bottom"/>
          </w:tcPr>
          <w:p w14:paraId="5675007B" w14:textId="77777777" w:rsidR="00144D0B" w:rsidRPr="00650491" w:rsidRDefault="00144D0B" w:rsidP="000942F1">
            <w:pPr>
              <w:jc w:val="center"/>
              <w:rPr>
                <w:rFonts w:cstheme="minorHAnsi"/>
                <w:color w:val="000000"/>
                <w:sz w:val="16"/>
                <w:szCs w:val="16"/>
              </w:rPr>
            </w:pPr>
            <w:r w:rsidRPr="00650491">
              <w:rPr>
                <w:rFonts w:cstheme="minorHAnsi"/>
                <w:color w:val="000000"/>
                <w:sz w:val="16"/>
                <w:szCs w:val="16"/>
              </w:rPr>
              <w:t>population_unpd</w:t>
            </w:r>
          </w:p>
        </w:tc>
        <w:tc>
          <w:tcPr>
            <w:tcW w:w="0" w:type="auto"/>
            <w:vAlign w:val="bottom"/>
          </w:tcPr>
          <w:p w14:paraId="61A04500" w14:textId="77777777" w:rsidR="00144D0B" w:rsidRPr="00650491" w:rsidRDefault="00144D0B" w:rsidP="000942F1">
            <w:pPr>
              <w:jc w:val="center"/>
              <w:rPr>
                <w:rFonts w:cstheme="minorHAnsi"/>
                <w:color w:val="000000"/>
                <w:sz w:val="16"/>
                <w:szCs w:val="16"/>
              </w:rPr>
            </w:pPr>
            <w:r w:rsidRPr="00650491">
              <w:rPr>
                <w:rFonts w:cstheme="minorHAnsi"/>
                <w:color w:val="000000"/>
                <w:sz w:val="16"/>
                <w:szCs w:val="16"/>
              </w:rPr>
              <w:t>551</w:t>
            </w:r>
          </w:p>
        </w:tc>
      </w:tr>
      <w:tr w:rsidR="006A42E4" w:rsidRPr="006A42E4" w14:paraId="43999AF5" w14:textId="77777777" w:rsidTr="000942F1">
        <w:tc>
          <w:tcPr>
            <w:tcW w:w="0" w:type="auto"/>
            <w:vAlign w:val="bottom"/>
          </w:tcPr>
          <w:p w14:paraId="4D44FB39" w14:textId="77777777" w:rsidR="00144D0B" w:rsidRPr="000942F1" w:rsidRDefault="00144D0B" w:rsidP="000942F1">
            <w:pPr>
              <w:jc w:val="center"/>
              <w:rPr>
                <w:rFonts w:cstheme="minorHAnsi"/>
                <w:color w:val="000000"/>
                <w:sz w:val="16"/>
                <w:szCs w:val="16"/>
              </w:rPr>
            </w:pPr>
            <w:r w:rsidRPr="000942F1">
              <w:rPr>
                <w:rFonts w:cstheme="minorHAnsi"/>
                <w:color w:val="000000"/>
                <w:sz w:val="16"/>
                <w:szCs w:val="16"/>
              </w:rPr>
              <w:t>4106</w:t>
            </w:r>
            <w:r w:rsidR="006A42E4" w:rsidRPr="000942F1">
              <w:rPr>
                <w:rFonts w:cstheme="minorHAnsi"/>
                <w:color w:val="000000"/>
                <w:sz w:val="16"/>
                <w:szCs w:val="16"/>
              </w:rPr>
              <w:t>*</w:t>
            </w:r>
          </w:p>
        </w:tc>
        <w:tc>
          <w:tcPr>
            <w:tcW w:w="0" w:type="auto"/>
            <w:vAlign w:val="bottom"/>
          </w:tcPr>
          <w:p w14:paraId="6A669CAF" w14:textId="77777777" w:rsidR="00144D0B" w:rsidRPr="000942F1" w:rsidRDefault="00144D0B" w:rsidP="000942F1">
            <w:pPr>
              <w:jc w:val="both"/>
              <w:rPr>
                <w:rFonts w:cstheme="minorHAnsi"/>
                <w:color w:val="000000"/>
                <w:sz w:val="16"/>
                <w:szCs w:val="16"/>
              </w:rPr>
            </w:pPr>
            <w:r w:rsidRPr="000942F1">
              <w:rPr>
                <w:rFonts w:cstheme="minorHAnsi"/>
                <w:color w:val="000000"/>
                <w:sz w:val="16"/>
                <w:szCs w:val="16"/>
              </w:rPr>
              <w:t>Urban population</w:t>
            </w:r>
            <w:r w:rsidR="00B2123F">
              <w:rPr>
                <w:rFonts w:cstheme="minorHAnsi"/>
                <w:color w:val="000000"/>
                <w:sz w:val="16"/>
                <w:szCs w:val="16"/>
              </w:rPr>
              <w:t>3</w:t>
            </w:r>
          </w:p>
        </w:tc>
        <w:tc>
          <w:tcPr>
            <w:tcW w:w="0" w:type="auto"/>
            <w:vAlign w:val="bottom"/>
          </w:tcPr>
          <w:p w14:paraId="7D95E3C0" w14:textId="77777777" w:rsidR="00144D0B" w:rsidRPr="00650491" w:rsidRDefault="00144D0B" w:rsidP="000942F1">
            <w:pPr>
              <w:jc w:val="center"/>
              <w:rPr>
                <w:rFonts w:cstheme="minorHAnsi"/>
                <w:color w:val="000000"/>
                <w:sz w:val="16"/>
                <w:szCs w:val="16"/>
              </w:rPr>
            </w:pPr>
            <w:r w:rsidRPr="00650491">
              <w:rPr>
                <w:rFonts w:cstheme="minorHAnsi"/>
                <w:color w:val="000000"/>
                <w:sz w:val="16"/>
                <w:szCs w:val="16"/>
              </w:rPr>
              <w:t>Population</w:t>
            </w:r>
          </w:p>
        </w:tc>
        <w:tc>
          <w:tcPr>
            <w:tcW w:w="0" w:type="auto"/>
            <w:vAlign w:val="bottom"/>
          </w:tcPr>
          <w:p w14:paraId="7A4F3874" w14:textId="77777777" w:rsidR="00144D0B" w:rsidRPr="00650491" w:rsidRDefault="00144D0B" w:rsidP="000942F1">
            <w:pPr>
              <w:jc w:val="center"/>
              <w:rPr>
                <w:rFonts w:cstheme="minorHAnsi"/>
                <w:color w:val="000000"/>
                <w:sz w:val="16"/>
                <w:szCs w:val="16"/>
              </w:rPr>
            </w:pPr>
            <w:r w:rsidRPr="00650491">
              <w:rPr>
                <w:rFonts w:cstheme="minorHAnsi"/>
                <w:color w:val="000000"/>
                <w:sz w:val="16"/>
                <w:szCs w:val="16"/>
              </w:rPr>
              <w:t>population_unpd</w:t>
            </w:r>
          </w:p>
        </w:tc>
        <w:tc>
          <w:tcPr>
            <w:tcW w:w="0" w:type="auto"/>
            <w:vAlign w:val="bottom"/>
          </w:tcPr>
          <w:p w14:paraId="4C35B626" w14:textId="77777777" w:rsidR="00144D0B" w:rsidRPr="00650491" w:rsidRDefault="00144D0B" w:rsidP="000942F1">
            <w:pPr>
              <w:jc w:val="center"/>
              <w:rPr>
                <w:rFonts w:cstheme="minorHAnsi"/>
                <w:color w:val="000000"/>
                <w:sz w:val="16"/>
                <w:szCs w:val="16"/>
              </w:rPr>
            </w:pPr>
            <w:r w:rsidRPr="00650491">
              <w:rPr>
                <w:rFonts w:cstheme="minorHAnsi"/>
                <w:color w:val="000000"/>
                <w:sz w:val="16"/>
                <w:szCs w:val="16"/>
              </w:rPr>
              <w:t>561</w:t>
            </w:r>
          </w:p>
        </w:tc>
      </w:tr>
      <w:tr w:rsidR="00650491" w:rsidRPr="006A42E4" w14:paraId="05CCDB4B" w14:textId="77777777" w:rsidTr="000942F1">
        <w:tc>
          <w:tcPr>
            <w:tcW w:w="0" w:type="auto"/>
            <w:vAlign w:val="bottom"/>
          </w:tcPr>
          <w:p w14:paraId="76DA89F5" w14:textId="77777777" w:rsidR="00842BB8" w:rsidRPr="000942F1" w:rsidRDefault="00842BB8" w:rsidP="000942F1">
            <w:pPr>
              <w:jc w:val="center"/>
              <w:rPr>
                <w:rFonts w:cstheme="minorHAnsi"/>
                <w:color w:val="000000"/>
                <w:sz w:val="16"/>
                <w:szCs w:val="16"/>
              </w:rPr>
            </w:pPr>
            <w:r w:rsidRPr="000942F1">
              <w:rPr>
                <w:rFonts w:cstheme="minorHAnsi"/>
                <w:color w:val="000000"/>
                <w:sz w:val="16"/>
                <w:szCs w:val="16"/>
              </w:rPr>
              <w:t>4107</w:t>
            </w:r>
            <w:r w:rsidR="006A42E4" w:rsidRPr="000942F1">
              <w:rPr>
                <w:rFonts w:cstheme="minorHAnsi"/>
                <w:color w:val="000000"/>
                <w:sz w:val="16"/>
                <w:szCs w:val="16"/>
              </w:rPr>
              <w:t>*</w:t>
            </w:r>
          </w:p>
        </w:tc>
        <w:tc>
          <w:tcPr>
            <w:tcW w:w="0" w:type="auto"/>
            <w:vAlign w:val="bottom"/>
          </w:tcPr>
          <w:p w14:paraId="38EB7DDB" w14:textId="77777777" w:rsidR="00842BB8" w:rsidRPr="000942F1" w:rsidRDefault="00842BB8" w:rsidP="000942F1">
            <w:pPr>
              <w:jc w:val="both"/>
              <w:rPr>
                <w:rFonts w:cstheme="minorHAnsi"/>
                <w:color w:val="000000"/>
                <w:sz w:val="16"/>
                <w:szCs w:val="16"/>
              </w:rPr>
            </w:pPr>
            <w:r w:rsidRPr="000942F1">
              <w:rPr>
                <w:rFonts w:cstheme="minorHAnsi"/>
                <w:color w:val="000000"/>
                <w:sz w:val="16"/>
                <w:szCs w:val="16"/>
              </w:rPr>
              <w:t>Population density</w:t>
            </w:r>
          </w:p>
        </w:tc>
        <w:tc>
          <w:tcPr>
            <w:tcW w:w="0" w:type="auto"/>
            <w:vAlign w:val="bottom"/>
          </w:tcPr>
          <w:p w14:paraId="3D480C28" w14:textId="77777777" w:rsidR="00842BB8" w:rsidRPr="00650491" w:rsidRDefault="00842BB8" w:rsidP="000942F1">
            <w:pPr>
              <w:jc w:val="center"/>
              <w:rPr>
                <w:rFonts w:cstheme="minorHAnsi"/>
                <w:color w:val="000000"/>
                <w:sz w:val="16"/>
                <w:szCs w:val="16"/>
              </w:rPr>
            </w:pPr>
            <w:r w:rsidRPr="00650491">
              <w:rPr>
                <w:rFonts w:cstheme="minorHAnsi"/>
                <w:color w:val="000000"/>
                <w:sz w:val="16"/>
                <w:szCs w:val="16"/>
              </w:rPr>
              <w:t>calculated</w:t>
            </w:r>
          </w:p>
        </w:tc>
        <w:tc>
          <w:tcPr>
            <w:tcW w:w="0" w:type="auto"/>
            <w:vAlign w:val="bottom"/>
          </w:tcPr>
          <w:p w14:paraId="10072CF5" w14:textId="77777777" w:rsidR="00842BB8" w:rsidRPr="00650491" w:rsidRDefault="00842BB8" w:rsidP="000942F1">
            <w:pPr>
              <w:jc w:val="center"/>
              <w:rPr>
                <w:rFonts w:cstheme="minorHAnsi"/>
                <w:color w:val="000000"/>
                <w:sz w:val="16"/>
                <w:szCs w:val="16"/>
              </w:rPr>
            </w:pPr>
            <w:r w:rsidRPr="00650491">
              <w:rPr>
                <w:rFonts w:cstheme="minorHAnsi"/>
                <w:color w:val="000000"/>
                <w:sz w:val="16"/>
                <w:szCs w:val="16"/>
              </w:rPr>
              <w:t>calculated</w:t>
            </w:r>
          </w:p>
        </w:tc>
        <w:tc>
          <w:tcPr>
            <w:tcW w:w="0" w:type="auto"/>
            <w:vAlign w:val="bottom"/>
          </w:tcPr>
          <w:p w14:paraId="7E545EFC" w14:textId="77777777" w:rsidR="00842BB8" w:rsidRPr="00650491" w:rsidRDefault="00842BB8" w:rsidP="000942F1">
            <w:pPr>
              <w:jc w:val="center"/>
              <w:rPr>
                <w:rFonts w:cstheme="minorHAnsi"/>
                <w:color w:val="000000"/>
                <w:sz w:val="16"/>
                <w:szCs w:val="16"/>
              </w:rPr>
            </w:pPr>
            <w:r w:rsidRPr="00650491">
              <w:rPr>
                <w:rFonts w:cstheme="minorHAnsi"/>
                <w:color w:val="000000"/>
                <w:sz w:val="16"/>
                <w:szCs w:val="16"/>
              </w:rPr>
              <w:t>4107</w:t>
            </w:r>
          </w:p>
        </w:tc>
      </w:tr>
      <w:tr w:rsidR="00650491" w:rsidRPr="006A42E4" w14:paraId="71A98412" w14:textId="77777777" w:rsidTr="000942F1">
        <w:tc>
          <w:tcPr>
            <w:tcW w:w="0" w:type="auto"/>
            <w:vAlign w:val="bottom"/>
          </w:tcPr>
          <w:p w14:paraId="1F057589" w14:textId="77777777" w:rsidR="00FA12DD" w:rsidRPr="000942F1" w:rsidRDefault="00FA12DD" w:rsidP="000942F1">
            <w:pPr>
              <w:jc w:val="center"/>
              <w:rPr>
                <w:rFonts w:cstheme="minorHAnsi"/>
                <w:color w:val="000000"/>
                <w:sz w:val="16"/>
                <w:szCs w:val="16"/>
              </w:rPr>
            </w:pPr>
            <w:r w:rsidRPr="000942F1">
              <w:rPr>
                <w:rFonts w:cstheme="minorHAnsi"/>
                <w:color w:val="000000"/>
                <w:sz w:val="16"/>
                <w:szCs w:val="16"/>
              </w:rPr>
              <w:t>4112</w:t>
            </w:r>
            <w:r w:rsidR="006A42E4" w:rsidRPr="000942F1">
              <w:rPr>
                <w:rFonts w:cstheme="minorHAnsi"/>
                <w:color w:val="000000"/>
                <w:sz w:val="16"/>
                <w:szCs w:val="16"/>
              </w:rPr>
              <w:t>*</w:t>
            </w:r>
          </w:p>
        </w:tc>
        <w:tc>
          <w:tcPr>
            <w:tcW w:w="0" w:type="auto"/>
            <w:vAlign w:val="bottom"/>
          </w:tcPr>
          <w:p w14:paraId="2F7ABF78" w14:textId="77777777" w:rsidR="00FA12DD" w:rsidRPr="000942F1" w:rsidRDefault="00FA12DD" w:rsidP="000942F1">
            <w:pPr>
              <w:jc w:val="both"/>
              <w:rPr>
                <w:rFonts w:cstheme="minorHAnsi"/>
                <w:color w:val="000000"/>
                <w:sz w:val="16"/>
                <w:szCs w:val="16"/>
              </w:rPr>
            </w:pPr>
            <w:r w:rsidRPr="000942F1">
              <w:rPr>
                <w:rFonts w:cstheme="minorHAnsi"/>
                <w:color w:val="000000"/>
                <w:sz w:val="16"/>
                <w:szCs w:val="16"/>
              </w:rPr>
              <w:t>Gross Domestic Product (GDP)</w:t>
            </w:r>
          </w:p>
        </w:tc>
        <w:tc>
          <w:tcPr>
            <w:tcW w:w="0" w:type="auto"/>
            <w:vAlign w:val="bottom"/>
          </w:tcPr>
          <w:p w14:paraId="13102900" w14:textId="77777777" w:rsidR="00FA12DD" w:rsidRPr="00650491" w:rsidRDefault="00FA12DD" w:rsidP="000942F1">
            <w:pPr>
              <w:jc w:val="center"/>
              <w:rPr>
                <w:rFonts w:cstheme="minorHAnsi"/>
                <w:color w:val="000000"/>
                <w:sz w:val="16"/>
                <w:szCs w:val="16"/>
              </w:rPr>
            </w:pPr>
            <w:r w:rsidRPr="00650491">
              <w:rPr>
                <w:rFonts w:cstheme="minorHAnsi"/>
                <w:color w:val="000000"/>
                <w:sz w:val="16"/>
                <w:szCs w:val="16"/>
              </w:rPr>
              <w:t>faostat_datasets</w:t>
            </w:r>
          </w:p>
        </w:tc>
        <w:tc>
          <w:tcPr>
            <w:tcW w:w="0" w:type="auto"/>
            <w:vAlign w:val="bottom"/>
          </w:tcPr>
          <w:p w14:paraId="6E01A6A2" w14:textId="77777777" w:rsidR="00FA12DD" w:rsidRPr="00650491" w:rsidRDefault="00FA12DD" w:rsidP="000942F1">
            <w:pPr>
              <w:jc w:val="center"/>
              <w:rPr>
                <w:rFonts w:cstheme="minorHAnsi"/>
                <w:color w:val="000000"/>
                <w:sz w:val="16"/>
                <w:szCs w:val="16"/>
              </w:rPr>
            </w:pPr>
            <w:r w:rsidRPr="00650491">
              <w:rPr>
                <w:rFonts w:cstheme="minorHAnsi"/>
                <w:color w:val="000000"/>
                <w:sz w:val="16"/>
                <w:szCs w:val="16"/>
              </w:rPr>
              <w:t>faostat_macro_ind</w:t>
            </w:r>
          </w:p>
        </w:tc>
        <w:tc>
          <w:tcPr>
            <w:tcW w:w="0" w:type="auto"/>
            <w:vAlign w:val="bottom"/>
          </w:tcPr>
          <w:p w14:paraId="5062998D" w14:textId="77777777" w:rsidR="00FA12DD" w:rsidRPr="00650491" w:rsidRDefault="00FA12DD" w:rsidP="000942F1">
            <w:pPr>
              <w:jc w:val="center"/>
              <w:rPr>
                <w:rFonts w:cstheme="minorHAnsi"/>
                <w:color w:val="000000"/>
                <w:sz w:val="16"/>
                <w:szCs w:val="16"/>
              </w:rPr>
            </w:pPr>
            <w:r w:rsidRPr="00650491">
              <w:rPr>
                <w:rFonts w:cstheme="minorHAnsi"/>
                <w:color w:val="000000"/>
                <w:sz w:val="16"/>
                <w:szCs w:val="16"/>
              </w:rPr>
              <w:t>22008</w:t>
            </w:r>
          </w:p>
        </w:tc>
      </w:tr>
      <w:tr w:rsidR="00650491" w:rsidRPr="006A42E4" w14:paraId="430B8FB4" w14:textId="77777777" w:rsidTr="000942F1">
        <w:tc>
          <w:tcPr>
            <w:tcW w:w="0" w:type="auto"/>
            <w:vAlign w:val="bottom"/>
          </w:tcPr>
          <w:p w14:paraId="0F3C9C2E"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4150</w:t>
            </w:r>
          </w:p>
        </w:tc>
        <w:tc>
          <w:tcPr>
            <w:tcW w:w="0" w:type="auto"/>
            <w:vAlign w:val="bottom"/>
          </w:tcPr>
          <w:p w14:paraId="23404B15"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Long-term average annual precipitation in volume</w:t>
            </w:r>
          </w:p>
        </w:tc>
        <w:tc>
          <w:tcPr>
            <w:tcW w:w="0" w:type="auto"/>
            <w:vAlign w:val="bottom"/>
          </w:tcPr>
          <w:p w14:paraId="748D2B35"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66BF9480"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5EB0E344"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4150</w:t>
            </w:r>
          </w:p>
        </w:tc>
      </w:tr>
      <w:tr w:rsidR="00650491" w:rsidRPr="006A42E4" w14:paraId="00BC7C04" w14:textId="77777777" w:rsidTr="000942F1">
        <w:tc>
          <w:tcPr>
            <w:tcW w:w="0" w:type="auto"/>
            <w:vAlign w:val="bottom"/>
          </w:tcPr>
          <w:p w14:paraId="2D94CABA"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4154</w:t>
            </w:r>
          </w:p>
        </w:tc>
        <w:tc>
          <w:tcPr>
            <w:tcW w:w="0" w:type="auto"/>
            <w:vAlign w:val="bottom"/>
          </w:tcPr>
          <w:p w14:paraId="40320F59"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Groundwater produced internally</w:t>
            </w:r>
          </w:p>
        </w:tc>
        <w:tc>
          <w:tcPr>
            <w:tcW w:w="0" w:type="auto"/>
            <w:vAlign w:val="bottom"/>
          </w:tcPr>
          <w:p w14:paraId="5B8391A3"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6176FEEB"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2D1E5C02"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4154</w:t>
            </w:r>
          </w:p>
        </w:tc>
      </w:tr>
      <w:tr w:rsidR="00650491" w:rsidRPr="006A42E4" w14:paraId="67DE28F0" w14:textId="77777777" w:rsidTr="000942F1">
        <w:tc>
          <w:tcPr>
            <w:tcW w:w="0" w:type="auto"/>
            <w:vAlign w:val="bottom"/>
          </w:tcPr>
          <w:p w14:paraId="59EE5D46"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4155</w:t>
            </w:r>
          </w:p>
        </w:tc>
        <w:tc>
          <w:tcPr>
            <w:tcW w:w="0" w:type="auto"/>
            <w:vAlign w:val="bottom"/>
          </w:tcPr>
          <w:p w14:paraId="287D2CA3"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Surface water produced internally</w:t>
            </w:r>
          </w:p>
        </w:tc>
        <w:tc>
          <w:tcPr>
            <w:tcW w:w="0" w:type="auto"/>
            <w:vAlign w:val="bottom"/>
          </w:tcPr>
          <w:p w14:paraId="65261EDD"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027AE03A"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3EF8BFAD"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4155</w:t>
            </w:r>
          </w:p>
        </w:tc>
      </w:tr>
      <w:tr w:rsidR="00650491" w:rsidRPr="006A42E4" w14:paraId="3EA6D52B" w14:textId="77777777" w:rsidTr="000942F1">
        <w:tc>
          <w:tcPr>
            <w:tcW w:w="0" w:type="auto"/>
            <w:vAlign w:val="bottom"/>
          </w:tcPr>
          <w:p w14:paraId="50D56EE8"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4156</w:t>
            </w:r>
          </w:p>
        </w:tc>
        <w:tc>
          <w:tcPr>
            <w:tcW w:w="0" w:type="auto"/>
            <w:vAlign w:val="bottom"/>
          </w:tcPr>
          <w:p w14:paraId="270C8D74" w14:textId="77777777" w:rsidR="006A42E4" w:rsidRPr="000942F1" w:rsidRDefault="006A42E4" w:rsidP="000942F1">
            <w:pPr>
              <w:jc w:val="both"/>
              <w:rPr>
                <w:rFonts w:cstheme="minorHAnsi"/>
                <w:color w:val="000000"/>
                <w:sz w:val="16"/>
                <w:szCs w:val="16"/>
              </w:rPr>
            </w:pPr>
            <w:r w:rsidRPr="000942F1">
              <w:rPr>
                <w:rFonts w:cstheme="minorHAnsi"/>
                <w:noProof/>
                <w:color w:val="000000"/>
                <w:sz w:val="16"/>
                <w:szCs w:val="16"/>
              </w:rPr>
              <w:t>Overlap</w:t>
            </w:r>
            <w:r w:rsidRPr="000942F1">
              <w:rPr>
                <w:rFonts w:cstheme="minorHAnsi"/>
                <w:color w:val="000000"/>
                <w:sz w:val="16"/>
                <w:szCs w:val="16"/>
              </w:rPr>
              <w:t xml:space="preserve"> between surface water and groundwater</w:t>
            </w:r>
          </w:p>
        </w:tc>
        <w:tc>
          <w:tcPr>
            <w:tcW w:w="0" w:type="auto"/>
            <w:vAlign w:val="bottom"/>
          </w:tcPr>
          <w:p w14:paraId="279B6672"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0FB5EBF3"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51297629"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4156</w:t>
            </w:r>
          </w:p>
        </w:tc>
      </w:tr>
      <w:tr w:rsidR="00650491" w:rsidRPr="006A42E4" w14:paraId="4BF38701" w14:textId="77777777" w:rsidTr="000942F1">
        <w:tc>
          <w:tcPr>
            <w:tcW w:w="0" w:type="auto"/>
            <w:vAlign w:val="bottom"/>
          </w:tcPr>
          <w:p w14:paraId="214C9708"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4157</w:t>
            </w:r>
          </w:p>
        </w:tc>
        <w:tc>
          <w:tcPr>
            <w:tcW w:w="0" w:type="auto"/>
            <w:vAlign w:val="bottom"/>
          </w:tcPr>
          <w:p w14:paraId="124AE188"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Total internal renewable water resources (IRWR)</w:t>
            </w:r>
          </w:p>
        </w:tc>
        <w:tc>
          <w:tcPr>
            <w:tcW w:w="0" w:type="auto"/>
            <w:vAlign w:val="bottom"/>
          </w:tcPr>
          <w:p w14:paraId="5DBAC6CB"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61692FE9"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1B5FF981"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4157</w:t>
            </w:r>
          </w:p>
        </w:tc>
      </w:tr>
      <w:tr w:rsidR="00650491" w:rsidRPr="006A42E4" w14:paraId="6418C9BD" w14:textId="77777777" w:rsidTr="000942F1">
        <w:tc>
          <w:tcPr>
            <w:tcW w:w="0" w:type="auto"/>
            <w:vAlign w:val="bottom"/>
          </w:tcPr>
          <w:p w14:paraId="588F1398"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4158</w:t>
            </w:r>
          </w:p>
        </w:tc>
        <w:tc>
          <w:tcPr>
            <w:tcW w:w="0" w:type="auto"/>
            <w:vAlign w:val="bottom"/>
          </w:tcPr>
          <w:p w14:paraId="03EF8D15"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Total internal renewable water resources per capita</w:t>
            </w:r>
          </w:p>
        </w:tc>
        <w:tc>
          <w:tcPr>
            <w:tcW w:w="0" w:type="auto"/>
            <w:vAlign w:val="bottom"/>
          </w:tcPr>
          <w:p w14:paraId="18041076"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6EF82A53"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417C997B"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4158</w:t>
            </w:r>
          </w:p>
        </w:tc>
      </w:tr>
      <w:tr w:rsidR="00650491" w:rsidRPr="006A42E4" w14:paraId="1775618F" w14:textId="77777777" w:rsidTr="000942F1">
        <w:tc>
          <w:tcPr>
            <w:tcW w:w="0" w:type="auto"/>
            <w:vAlign w:val="bottom"/>
          </w:tcPr>
          <w:p w14:paraId="2600517F"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4160</w:t>
            </w:r>
          </w:p>
        </w:tc>
        <w:tc>
          <w:tcPr>
            <w:tcW w:w="0" w:type="auto"/>
            <w:vAlign w:val="bottom"/>
          </w:tcPr>
          <w:p w14:paraId="754335F2"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Surface water: inflow not submitted to treaties</w:t>
            </w:r>
          </w:p>
        </w:tc>
        <w:tc>
          <w:tcPr>
            <w:tcW w:w="0" w:type="auto"/>
            <w:vAlign w:val="bottom"/>
          </w:tcPr>
          <w:p w14:paraId="2E7989B0"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07A3F9AF"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38AE72C2"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4160</w:t>
            </w:r>
          </w:p>
        </w:tc>
      </w:tr>
      <w:tr w:rsidR="00650491" w:rsidRPr="006A42E4" w14:paraId="2B34B11B" w14:textId="77777777" w:rsidTr="000942F1">
        <w:tc>
          <w:tcPr>
            <w:tcW w:w="0" w:type="auto"/>
            <w:vAlign w:val="bottom"/>
          </w:tcPr>
          <w:p w14:paraId="0D2C5FB4"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4162</w:t>
            </w:r>
          </w:p>
        </w:tc>
        <w:tc>
          <w:tcPr>
            <w:tcW w:w="0" w:type="auto"/>
            <w:vAlign w:val="bottom"/>
          </w:tcPr>
          <w:p w14:paraId="7A602B11"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Surface water: inflow secured through treaties</w:t>
            </w:r>
          </w:p>
        </w:tc>
        <w:tc>
          <w:tcPr>
            <w:tcW w:w="0" w:type="auto"/>
            <w:vAlign w:val="bottom"/>
          </w:tcPr>
          <w:p w14:paraId="56613199"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69B88F53"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685F4DB3"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4162</w:t>
            </w:r>
          </w:p>
        </w:tc>
      </w:tr>
      <w:tr w:rsidR="00650491" w:rsidRPr="006A42E4" w14:paraId="5D3A3218" w14:textId="77777777" w:rsidTr="000942F1">
        <w:tc>
          <w:tcPr>
            <w:tcW w:w="0" w:type="auto"/>
            <w:vAlign w:val="bottom"/>
          </w:tcPr>
          <w:p w14:paraId="1F7B33EC"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4164</w:t>
            </w:r>
          </w:p>
        </w:tc>
        <w:tc>
          <w:tcPr>
            <w:tcW w:w="0" w:type="auto"/>
            <w:vAlign w:val="bottom"/>
          </w:tcPr>
          <w:p w14:paraId="5483B9C7"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 xml:space="preserve">Surface water: </w:t>
            </w:r>
            <w:r w:rsidRPr="000942F1">
              <w:rPr>
                <w:rFonts w:cstheme="minorHAnsi"/>
                <w:noProof/>
                <w:color w:val="000000"/>
                <w:sz w:val="16"/>
                <w:szCs w:val="16"/>
              </w:rPr>
              <w:t>accounted</w:t>
            </w:r>
            <w:r w:rsidRPr="000942F1">
              <w:rPr>
                <w:rFonts w:cstheme="minorHAnsi"/>
                <w:color w:val="000000"/>
                <w:sz w:val="16"/>
                <w:szCs w:val="16"/>
              </w:rPr>
              <w:t xml:space="preserve"> inflow</w:t>
            </w:r>
          </w:p>
        </w:tc>
        <w:tc>
          <w:tcPr>
            <w:tcW w:w="0" w:type="auto"/>
            <w:vAlign w:val="bottom"/>
          </w:tcPr>
          <w:p w14:paraId="5C7AE75A"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720A3C49"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0DB7BF7F"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4164</w:t>
            </w:r>
          </w:p>
        </w:tc>
      </w:tr>
      <w:tr w:rsidR="00650491" w:rsidRPr="006A42E4" w14:paraId="0403C93E" w14:textId="77777777" w:rsidTr="000942F1">
        <w:tc>
          <w:tcPr>
            <w:tcW w:w="0" w:type="auto"/>
            <w:vAlign w:val="bottom"/>
          </w:tcPr>
          <w:p w14:paraId="1CA09D16"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4168</w:t>
            </w:r>
          </w:p>
        </w:tc>
        <w:tc>
          <w:tcPr>
            <w:tcW w:w="0" w:type="auto"/>
            <w:vAlign w:val="bottom"/>
          </w:tcPr>
          <w:p w14:paraId="58B70AB7"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 xml:space="preserve">Surface water: </w:t>
            </w:r>
            <w:r w:rsidRPr="000942F1">
              <w:rPr>
                <w:rFonts w:cstheme="minorHAnsi"/>
                <w:noProof/>
                <w:color w:val="000000"/>
                <w:sz w:val="16"/>
                <w:szCs w:val="16"/>
              </w:rPr>
              <w:t>accounted</w:t>
            </w:r>
            <w:r w:rsidRPr="000942F1">
              <w:rPr>
                <w:rFonts w:cstheme="minorHAnsi"/>
                <w:color w:val="000000"/>
                <w:sz w:val="16"/>
                <w:szCs w:val="16"/>
              </w:rPr>
              <w:t xml:space="preserve"> flow of border rivers</w:t>
            </w:r>
          </w:p>
        </w:tc>
        <w:tc>
          <w:tcPr>
            <w:tcW w:w="0" w:type="auto"/>
            <w:vAlign w:val="bottom"/>
          </w:tcPr>
          <w:p w14:paraId="0122F164"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349333D0"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0E378C08"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4168</w:t>
            </w:r>
          </w:p>
        </w:tc>
      </w:tr>
      <w:tr w:rsidR="00650491" w:rsidRPr="006A42E4" w14:paraId="30F551FD" w14:textId="77777777" w:rsidTr="000942F1">
        <w:tc>
          <w:tcPr>
            <w:tcW w:w="0" w:type="auto"/>
            <w:vAlign w:val="bottom"/>
          </w:tcPr>
          <w:p w14:paraId="204BFF71"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4170</w:t>
            </w:r>
          </w:p>
        </w:tc>
        <w:tc>
          <w:tcPr>
            <w:tcW w:w="0" w:type="auto"/>
            <w:vAlign w:val="bottom"/>
          </w:tcPr>
          <w:p w14:paraId="1E935ED1"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Surface water: accounted part of border lakes (actual)</w:t>
            </w:r>
          </w:p>
        </w:tc>
        <w:tc>
          <w:tcPr>
            <w:tcW w:w="0" w:type="auto"/>
            <w:vAlign w:val="bottom"/>
          </w:tcPr>
          <w:p w14:paraId="16A94212"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765868F7"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38BFCBAC"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4170</w:t>
            </w:r>
          </w:p>
        </w:tc>
      </w:tr>
      <w:tr w:rsidR="00650491" w:rsidRPr="006A42E4" w14:paraId="437AFFA4" w14:textId="77777777" w:rsidTr="000942F1">
        <w:tc>
          <w:tcPr>
            <w:tcW w:w="0" w:type="auto"/>
            <w:vAlign w:val="bottom"/>
          </w:tcPr>
          <w:p w14:paraId="4E571BD8"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4174</w:t>
            </w:r>
          </w:p>
        </w:tc>
        <w:tc>
          <w:tcPr>
            <w:tcW w:w="0" w:type="auto"/>
            <w:vAlign w:val="bottom"/>
          </w:tcPr>
          <w:p w14:paraId="7ED40B80"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Surface water: outflow to other countries secured through treaties</w:t>
            </w:r>
          </w:p>
        </w:tc>
        <w:tc>
          <w:tcPr>
            <w:tcW w:w="0" w:type="auto"/>
            <w:vAlign w:val="bottom"/>
          </w:tcPr>
          <w:p w14:paraId="27CA2C21"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120BC6EE"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68DB633D"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4174</w:t>
            </w:r>
          </w:p>
        </w:tc>
      </w:tr>
      <w:tr w:rsidR="00650491" w:rsidRPr="006A42E4" w14:paraId="386A6B20" w14:textId="77777777" w:rsidTr="000942F1">
        <w:tc>
          <w:tcPr>
            <w:tcW w:w="0" w:type="auto"/>
            <w:vAlign w:val="bottom"/>
          </w:tcPr>
          <w:p w14:paraId="60AE004E"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4176</w:t>
            </w:r>
          </w:p>
        </w:tc>
        <w:tc>
          <w:tcPr>
            <w:tcW w:w="0" w:type="auto"/>
            <w:vAlign w:val="bottom"/>
          </w:tcPr>
          <w:p w14:paraId="0E4EA65A"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Surface water: total external renewable</w:t>
            </w:r>
          </w:p>
        </w:tc>
        <w:tc>
          <w:tcPr>
            <w:tcW w:w="0" w:type="auto"/>
            <w:vAlign w:val="bottom"/>
          </w:tcPr>
          <w:p w14:paraId="7A508164"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7D80CA17"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50D5E2CB"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4176</w:t>
            </w:r>
          </w:p>
        </w:tc>
      </w:tr>
      <w:tr w:rsidR="00650491" w:rsidRPr="006A42E4" w14:paraId="5749D5AE" w14:textId="77777777" w:rsidTr="000942F1">
        <w:tc>
          <w:tcPr>
            <w:tcW w:w="0" w:type="auto"/>
            <w:vAlign w:val="bottom"/>
          </w:tcPr>
          <w:p w14:paraId="659C7B3F"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4182</w:t>
            </w:r>
          </w:p>
        </w:tc>
        <w:tc>
          <w:tcPr>
            <w:tcW w:w="0" w:type="auto"/>
            <w:vAlign w:val="bottom"/>
          </w:tcPr>
          <w:p w14:paraId="3F310ACF"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Water resources: total external renewable</w:t>
            </w:r>
          </w:p>
        </w:tc>
        <w:tc>
          <w:tcPr>
            <w:tcW w:w="0" w:type="auto"/>
            <w:vAlign w:val="bottom"/>
          </w:tcPr>
          <w:p w14:paraId="577888C1"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462340FC"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5180DA77"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4182</w:t>
            </w:r>
          </w:p>
        </w:tc>
      </w:tr>
      <w:tr w:rsidR="00650491" w:rsidRPr="006A42E4" w14:paraId="6AF08B86" w14:textId="77777777" w:rsidTr="000942F1">
        <w:tc>
          <w:tcPr>
            <w:tcW w:w="0" w:type="auto"/>
            <w:vAlign w:val="bottom"/>
          </w:tcPr>
          <w:p w14:paraId="469754DE"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4185</w:t>
            </w:r>
          </w:p>
        </w:tc>
        <w:tc>
          <w:tcPr>
            <w:tcW w:w="0" w:type="auto"/>
            <w:vAlign w:val="bottom"/>
          </w:tcPr>
          <w:p w14:paraId="369FAEA0"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Total renewable surface water</w:t>
            </w:r>
          </w:p>
        </w:tc>
        <w:tc>
          <w:tcPr>
            <w:tcW w:w="0" w:type="auto"/>
            <w:vAlign w:val="bottom"/>
          </w:tcPr>
          <w:p w14:paraId="26FB1222"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08F36C4F"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7D8ED0E3"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4185</w:t>
            </w:r>
          </w:p>
        </w:tc>
      </w:tr>
      <w:tr w:rsidR="00650491" w:rsidRPr="006A42E4" w14:paraId="3E170487" w14:textId="77777777" w:rsidTr="000942F1">
        <w:tc>
          <w:tcPr>
            <w:tcW w:w="0" w:type="auto"/>
            <w:vAlign w:val="bottom"/>
          </w:tcPr>
          <w:p w14:paraId="292585A6"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4187</w:t>
            </w:r>
          </w:p>
        </w:tc>
        <w:tc>
          <w:tcPr>
            <w:tcW w:w="0" w:type="auto"/>
            <w:vAlign w:val="bottom"/>
          </w:tcPr>
          <w:p w14:paraId="1F84EF6C"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Total renewable groundwater</w:t>
            </w:r>
          </w:p>
        </w:tc>
        <w:tc>
          <w:tcPr>
            <w:tcW w:w="0" w:type="auto"/>
            <w:vAlign w:val="bottom"/>
          </w:tcPr>
          <w:p w14:paraId="49E1CBF7"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765A9260"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0BAE704E"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4187</w:t>
            </w:r>
          </w:p>
        </w:tc>
      </w:tr>
      <w:tr w:rsidR="00650491" w:rsidRPr="006A42E4" w14:paraId="72B3D80C" w14:textId="77777777" w:rsidTr="000942F1">
        <w:tc>
          <w:tcPr>
            <w:tcW w:w="0" w:type="auto"/>
            <w:vAlign w:val="bottom"/>
          </w:tcPr>
          <w:p w14:paraId="14157E9F"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4188</w:t>
            </w:r>
          </w:p>
        </w:tc>
        <w:tc>
          <w:tcPr>
            <w:tcW w:w="0" w:type="auto"/>
            <w:vAlign w:val="bottom"/>
          </w:tcPr>
          <w:p w14:paraId="17A7497E"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Total renewable water resources</w:t>
            </w:r>
          </w:p>
        </w:tc>
        <w:tc>
          <w:tcPr>
            <w:tcW w:w="0" w:type="auto"/>
            <w:vAlign w:val="bottom"/>
          </w:tcPr>
          <w:p w14:paraId="07BB354D"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33F88C3C"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6128BBA7"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4188</w:t>
            </w:r>
          </w:p>
        </w:tc>
      </w:tr>
      <w:tr w:rsidR="00650491" w:rsidRPr="006A42E4" w14:paraId="310FCDD4" w14:textId="77777777" w:rsidTr="000942F1">
        <w:tc>
          <w:tcPr>
            <w:tcW w:w="0" w:type="auto"/>
            <w:vAlign w:val="bottom"/>
          </w:tcPr>
          <w:p w14:paraId="78743127"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4190</w:t>
            </w:r>
          </w:p>
        </w:tc>
        <w:tc>
          <w:tcPr>
            <w:tcW w:w="0" w:type="auto"/>
            <w:vAlign w:val="bottom"/>
          </w:tcPr>
          <w:p w14:paraId="1C8E9B7B"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Total renewable water resources per capita</w:t>
            </w:r>
          </w:p>
        </w:tc>
        <w:tc>
          <w:tcPr>
            <w:tcW w:w="0" w:type="auto"/>
            <w:vAlign w:val="bottom"/>
          </w:tcPr>
          <w:p w14:paraId="25EF9055"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7280CDC4"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5262BD95"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4190</w:t>
            </w:r>
          </w:p>
        </w:tc>
      </w:tr>
      <w:tr w:rsidR="00650491" w:rsidRPr="006A42E4" w14:paraId="7BFCF39E" w14:textId="77777777" w:rsidTr="000942F1">
        <w:tc>
          <w:tcPr>
            <w:tcW w:w="0" w:type="auto"/>
            <w:vAlign w:val="bottom"/>
          </w:tcPr>
          <w:p w14:paraId="4658098B"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4192</w:t>
            </w:r>
          </w:p>
        </w:tc>
        <w:tc>
          <w:tcPr>
            <w:tcW w:w="0" w:type="auto"/>
            <w:vAlign w:val="bottom"/>
          </w:tcPr>
          <w:p w14:paraId="3A72F6EF"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Dependency ratio</w:t>
            </w:r>
          </w:p>
        </w:tc>
        <w:tc>
          <w:tcPr>
            <w:tcW w:w="0" w:type="auto"/>
            <w:vAlign w:val="bottom"/>
          </w:tcPr>
          <w:p w14:paraId="6777F5B4"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0019F427"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7EB83602"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4192</w:t>
            </w:r>
          </w:p>
        </w:tc>
      </w:tr>
      <w:tr w:rsidR="00650491" w:rsidRPr="006A42E4" w14:paraId="0931F687" w14:textId="77777777" w:rsidTr="000942F1">
        <w:tc>
          <w:tcPr>
            <w:tcW w:w="0" w:type="auto"/>
            <w:vAlign w:val="bottom"/>
          </w:tcPr>
          <w:p w14:paraId="321AFCD8"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4193</w:t>
            </w:r>
          </w:p>
        </w:tc>
        <w:tc>
          <w:tcPr>
            <w:tcW w:w="0" w:type="auto"/>
            <w:vAlign w:val="bottom"/>
          </w:tcPr>
          <w:p w14:paraId="5062BB77"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Exploitable: regular renewable surface water</w:t>
            </w:r>
          </w:p>
        </w:tc>
        <w:tc>
          <w:tcPr>
            <w:tcW w:w="0" w:type="auto"/>
            <w:vAlign w:val="bottom"/>
          </w:tcPr>
          <w:p w14:paraId="76BEABA1"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0BCB32CE"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0D68D14C"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4193</w:t>
            </w:r>
          </w:p>
        </w:tc>
      </w:tr>
      <w:tr w:rsidR="00650491" w:rsidRPr="006A42E4" w14:paraId="450FDC54" w14:textId="77777777" w:rsidTr="000942F1">
        <w:tc>
          <w:tcPr>
            <w:tcW w:w="0" w:type="auto"/>
            <w:vAlign w:val="bottom"/>
          </w:tcPr>
          <w:p w14:paraId="5CCB4912"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4194</w:t>
            </w:r>
          </w:p>
        </w:tc>
        <w:tc>
          <w:tcPr>
            <w:tcW w:w="0" w:type="auto"/>
            <w:vAlign w:val="bottom"/>
          </w:tcPr>
          <w:p w14:paraId="7DBF21EF"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Exploitable: irregular renewable surface water</w:t>
            </w:r>
          </w:p>
        </w:tc>
        <w:tc>
          <w:tcPr>
            <w:tcW w:w="0" w:type="auto"/>
            <w:vAlign w:val="bottom"/>
          </w:tcPr>
          <w:p w14:paraId="2885CB55"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2FD638F2"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4853772D"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4194</w:t>
            </w:r>
          </w:p>
        </w:tc>
      </w:tr>
      <w:tr w:rsidR="00650491" w:rsidRPr="006A42E4" w14:paraId="65CC1AA5" w14:textId="77777777" w:rsidTr="000942F1">
        <w:tc>
          <w:tcPr>
            <w:tcW w:w="0" w:type="auto"/>
            <w:vAlign w:val="bottom"/>
          </w:tcPr>
          <w:p w14:paraId="0C845A56"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4195</w:t>
            </w:r>
          </w:p>
        </w:tc>
        <w:tc>
          <w:tcPr>
            <w:tcW w:w="0" w:type="auto"/>
            <w:vAlign w:val="bottom"/>
          </w:tcPr>
          <w:p w14:paraId="4C8A4439"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Exploitable: regular renewable groundwater</w:t>
            </w:r>
          </w:p>
        </w:tc>
        <w:tc>
          <w:tcPr>
            <w:tcW w:w="0" w:type="auto"/>
            <w:vAlign w:val="bottom"/>
          </w:tcPr>
          <w:p w14:paraId="6F681446"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06DEABE8"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27759B1B"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4195</w:t>
            </w:r>
          </w:p>
        </w:tc>
      </w:tr>
      <w:tr w:rsidR="00650491" w:rsidRPr="006A42E4" w14:paraId="54A896DC" w14:textId="77777777" w:rsidTr="000942F1">
        <w:tc>
          <w:tcPr>
            <w:tcW w:w="0" w:type="auto"/>
            <w:vAlign w:val="bottom"/>
          </w:tcPr>
          <w:p w14:paraId="622722DA"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4196</w:t>
            </w:r>
          </w:p>
        </w:tc>
        <w:tc>
          <w:tcPr>
            <w:tcW w:w="0" w:type="auto"/>
            <w:vAlign w:val="bottom"/>
          </w:tcPr>
          <w:p w14:paraId="1270E927"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Total exploitable water resources</w:t>
            </w:r>
          </w:p>
        </w:tc>
        <w:tc>
          <w:tcPr>
            <w:tcW w:w="0" w:type="auto"/>
            <w:vAlign w:val="bottom"/>
          </w:tcPr>
          <w:p w14:paraId="10AD3C7C"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60F6272E"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5E49EA26"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4196</w:t>
            </w:r>
          </w:p>
        </w:tc>
      </w:tr>
      <w:tr w:rsidR="00650491" w:rsidRPr="006A42E4" w14:paraId="1910405C" w14:textId="77777777" w:rsidTr="000942F1">
        <w:tc>
          <w:tcPr>
            <w:tcW w:w="0" w:type="auto"/>
            <w:vAlign w:val="bottom"/>
          </w:tcPr>
          <w:p w14:paraId="62B054B4"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4197</w:t>
            </w:r>
          </w:p>
        </w:tc>
        <w:tc>
          <w:tcPr>
            <w:tcW w:w="0" w:type="auto"/>
            <w:vAlign w:val="bottom"/>
          </w:tcPr>
          <w:p w14:paraId="21AE74FA"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Total dam capacity</w:t>
            </w:r>
          </w:p>
        </w:tc>
        <w:tc>
          <w:tcPr>
            <w:tcW w:w="0" w:type="auto"/>
            <w:vAlign w:val="bottom"/>
          </w:tcPr>
          <w:p w14:paraId="3CCA70C3"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3D54CFCB"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79B4683F"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4197</w:t>
            </w:r>
          </w:p>
        </w:tc>
      </w:tr>
      <w:tr w:rsidR="00650491" w:rsidRPr="006A42E4" w14:paraId="6C9B1A8C" w14:textId="77777777" w:rsidTr="000942F1">
        <w:tc>
          <w:tcPr>
            <w:tcW w:w="0" w:type="auto"/>
            <w:vAlign w:val="bottom"/>
          </w:tcPr>
          <w:p w14:paraId="1F81CC7C"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4250</w:t>
            </w:r>
          </w:p>
        </w:tc>
        <w:tc>
          <w:tcPr>
            <w:tcW w:w="0" w:type="auto"/>
            <w:vAlign w:val="bottom"/>
          </w:tcPr>
          <w:p w14:paraId="518E7A53"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Agricultural water withdrawal</w:t>
            </w:r>
          </w:p>
        </w:tc>
        <w:tc>
          <w:tcPr>
            <w:tcW w:w="0" w:type="auto"/>
            <w:vAlign w:val="bottom"/>
          </w:tcPr>
          <w:p w14:paraId="61F7B4B7"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76DCC644"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0EAF0D3A"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4250</w:t>
            </w:r>
          </w:p>
        </w:tc>
      </w:tr>
      <w:tr w:rsidR="00650491" w:rsidRPr="006A42E4" w14:paraId="0ABA537B" w14:textId="77777777" w:rsidTr="000942F1">
        <w:tc>
          <w:tcPr>
            <w:tcW w:w="0" w:type="auto"/>
            <w:vAlign w:val="bottom"/>
          </w:tcPr>
          <w:p w14:paraId="15565AB5"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4251</w:t>
            </w:r>
          </w:p>
        </w:tc>
        <w:tc>
          <w:tcPr>
            <w:tcW w:w="0" w:type="auto"/>
            <w:vAlign w:val="bottom"/>
          </w:tcPr>
          <w:p w14:paraId="2CE29052"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Municipal water withdrawal</w:t>
            </w:r>
          </w:p>
        </w:tc>
        <w:tc>
          <w:tcPr>
            <w:tcW w:w="0" w:type="auto"/>
            <w:vAlign w:val="bottom"/>
          </w:tcPr>
          <w:p w14:paraId="0AC766F8"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1EC5EF05"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2A6F4BC3"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4251</w:t>
            </w:r>
          </w:p>
        </w:tc>
      </w:tr>
      <w:tr w:rsidR="00650491" w:rsidRPr="006A42E4" w14:paraId="3BBA65F2" w14:textId="77777777" w:rsidTr="000942F1">
        <w:tc>
          <w:tcPr>
            <w:tcW w:w="0" w:type="auto"/>
            <w:vAlign w:val="bottom"/>
          </w:tcPr>
          <w:p w14:paraId="29214EC8"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4252</w:t>
            </w:r>
          </w:p>
        </w:tc>
        <w:tc>
          <w:tcPr>
            <w:tcW w:w="0" w:type="auto"/>
            <w:vAlign w:val="bottom"/>
          </w:tcPr>
          <w:p w14:paraId="7DD811DD"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Industrial water withdrawal</w:t>
            </w:r>
          </w:p>
        </w:tc>
        <w:tc>
          <w:tcPr>
            <w:tcW w:w="0" w:type="auto"/>
            <w:vAlign w:val="bottom"/>
          </w:tcPr>
          <w:p w14:paraId="653248DD"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5522309C"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1BAFA0D9"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4252</w:t>
            </w:r>
          </w:p>
        </w:tc>
      </w:tr>
      <w:tr w:rsidR="00650491" w:rsidRPr="006A42E4" w14:paraId="41E38404" w14:textId="77777777" w:rsidTr="000942F1">
        <w:tc>
          <w:tcPr>
            <w:tcW w:w="0" w:type="auto"/>
            <w:vAlign w:val="bottom"/>
          </w:tcPr>
          <w:p w14:paraId="78E5C8D5"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4253</w:t>
            </w:r>
          </w:p>
        </w:tc>
        <w:tc>
          <w:tcPr>
            <w:tcW w:w="0" w:type="auto"/>
            <w:vAlign w:val="bottom"/>
          </w:tcPr>
          <w:p w14:paraId="22567E01"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Total water withdrawal</w:t>
            </w:r>
          </w:p>
        </w:tc>
        <w:tc>
          <w:tcPr>
            <w:tcW w:w="0" w:type="auto"/>
            <w:vAlign w:val="bottom"/>
          </w:tcPr>
          <w:p w14:paraId="6B2CB21F"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2CBA2D39"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7D65B527"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4253</w:t>
            </w:r>
          </w:p>
        </w:tc>
      </w:tr>
      <w:tr w:rsidR="00650491" w:rsidRPr="006A42E4" w14:paraId="74B7CC50" w14:textId="77777777" w:rsidTr="000942F1">
        <w:tc>
          <w:tcPr>
            <w:tcW w:w="0" w:type="auto"/>
            <w:vAlign w:val="bottom"/>
          </w:tcPr>
          <w:p w14:paraId="504C6831"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4254</w:t>
            </w:r>
          </w:p>
        </w:tc>
        <w:tc>
          <w:tcPr>
            <w:tcW w:w="0" w:type="auto"/>
            <w:vAlign w:val="bottom"/>
          </w:tcPr>
          <w:p w14:paraId="1E45F85E"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Agricultural water withdrawal as % of total water withdrawal</w:t>
            </w:r>
          </w:p>
        </w:tc>
        <w:tc>
          <w:tcPr>
            <w:tcW w:w="0" w:type="auto"/>
            <w:vAlign w:val="bottom"/>
          </w:tcPr>
          <w:p w14:paraId="7D55FC72"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66C29A7F"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52ADE85B"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4254</w:t>
            </w:r>
          </w:p>
        </w:tc>
      </w:tr>
      <w:tr w:rsidR="00650491" w:rsidRPr="006A42E4" w14:paraId="14E54985" w14:textId="77777777" w:rsidTr="000942F1">
        <w:tc>
          <w:tcPr>
            <w:tcW w:w="0" w:type="auto"/>
            <w:vAlign w:val="bottom"/>
          </w:tcPr>
          <w:p w14:paraId="4A26106C"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4255</w:t>
            </w:r>
          </w:p>
        </w:tc>
        <w:tc>
          <w:tcPr>
            <w:tcW w:w="0" w:type="auto"/>
            <w:vAlign w:val="bottom"/>
          </w:tcPr>
          <w:p w14:paraId="3150E6B6"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Municipal water withdrawal as % of total withdrawal</w:t>
            </w:r>
          </w:p>
        </w:tc>
        <w:tc>
          <w:tcPr>
            <w:tcW w:w="0" w:type="auto"/>
            <w:vAlign w:val="bottom"/>
          </w:tcPr>
          <w:p w14:paraId="07AFA80A"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78CE4BE4"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1D4255E1"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4255</w:t>
            </w:r>
          </w:p>
        </w:tc>
      </w:tr>
      <w:tr w:rsidR="00650491" w:rsidRPr="006A42E4" w14:paraId="21CC240F" w14:textId="77777777" w:rsidTr="000942F1">
        <w:tc>
          <w:tcPr>
            <w:tcW w:w="0" w:type="auto"/>
            <w:vAlign w:val="bottom"/>
          </w:tcPr>
          <w:p w14:paraId="3B42304F"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lastRenderedPageBreak/>
              <w:t>4256</w:t>
            </w:r>
          </w:p>
        </w:tc>
        <w:tc>
          <w:tcPr>
            <w:tcW w:w="0" w:type="auto"/>
            <w:vAlign w:val="bottom"/>
          </w:tcPr>
          <w:p w14:paraId="75441AFE"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Industrial water withdrawal as % of total water withdrawal</w:t>
            </w:r>
          </w:p>
        </w:tc>
        <w:tc>
          <w:tcPr>
            <w:tcW w:w="0" w:type="auto"/>
            <w:vAlign w:val="bottom"/>
          </w:tcPr>
          <w:p w14:paraId="50CC6960"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4CF35F51"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2F9C7F4B"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4256</w:t>
            </w:r>
          </w:p>
        </w:tc>
      </w:tr>
      <w:tr w:rsidR="00650491" w:rsidRPr="006A42E4" w14:paraId="438FE6FC" w14:textId="77777777" w:rsidTr="000942F1">
        <w:tc>
          <w:tcPr>
            <w:tcW w:w="0" w:type="auto"/>
            <w:vAlign w:val="bottom"/>
          </w:tcPr>
          <w:p w14:paraId="2F9015B0"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4257</w:t>
            </w:r>
          </w:p>
        </w:tc>
        <w:tc>
          <w:tcPr>
            <w:tcW w:w="0" w:type="auto"/>
            <w:vAlign w:val="bottom"/>
          </w:tcPr>
          <w:p w14:paraId="459CCA4B"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Total water withdrawal per capita</w:t>
            </w:r>
          </w:p>
        </w:tc>
        <w:tc>
          <w:tcPr>
            <w:tcW w:w="0" w:type="auto"/>
            <w:vAlign w:val="bottom"/>
          </w:tcPr>
          <w:p w14:paraId="2B09726B"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24773E2D"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0D990CE2"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4257</w:t>
            </w:r>
          </w:p>
        </w:tc>
      </w:tr>
      <w:tr w:rsidR="00650491" w:rsidRPr="006A42E4" w14:paraId="031C6A8B" w14:textId="77777777" w:rsidTr="000942F1">
        <w:tc>
          <w:tcPr>
            <w:tcW w:w="0" w:type="auto"/>
            <w:vAlign w:val="bottom"/>
          </w:tcPr>
          <w:p w14:paraId="029D23D2"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4260</w:t>
            </w:r>
          </w:p>
        </w:tc>
        <w:tc>
          <w:tcPr>
            <w:tcW w:w="0" w:type="auto"/>
            <w:vAlign w:val="bottom"/>
          </w:tcPr>
          <w:p w14:paraId="6173F3B2"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Irrigation water requirement</w:t>
            </w:r>
          </w:p>
        </w:tc>
        <w:tc>
          <w:tcPr>
            <w:tcW w:w="0" w:type="auto"/>
            <w:vAlign w:val="bottom"/>
          </w:tcPr>
          <w:p w14:paraId="3858EDA7"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46A1DF0F"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4AF70F8D"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4260</w:t>
            </w:r>
          </w:p>
        </w:tc>
      </w:tr>
      <w:tr w:rsidR="00650491" w:rsidRPr="006A42E4" w14:paraId="4EA148C3" w14:textId="77777777" w:rsidTr="000942F1">
        <w:tc>
          <w:tcPr>
            <w:tcW w:w="0" w:type="auto"/>
            <w:vAlign w:val="bottom"/>
          </w:tcPr>
          <w:p w14:paraId="7430138F"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4263</w:t>
            </w:r>
          </w:p>
        </w:tc>
        <w:tc>
          <w:tcPr>
            <w:tcW w:w="0" w:type="auto"/>
            <w:vAlign w:val="bottom"/>
          </w:tcPr>
          <w:p w14:paraId="736B5693"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Total freshwater withdrawal (primary and secondary)</w:t>
            </w:r>
          </w:p>
        </w:tc>
        <w:tc>
          <w:tcPr>
            <w:tcW w:w="0" w:type="auto"/>
            <w:vAlign w:val="bottom"/>
          </w:tcPr>
          <w:p w14:paraId="77E53F75"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30C067A9"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6055977C"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4263</w:t>
            </w:r>
          </w:p>
        </w:tc>
      </w:tr>
      <w:tr w:rsidR="00650491" w:rsidRPr="006A42E4" w14:paraId="76536D18" w14:textId="77777777" w:rsidTr="000942F1">
        <w:tc>
          <w:tcPr>
            <w:tcW w:w="0" w:type="auto"/>
            <w:vAlign w:val="bottom"/>
          </w:tcPr>
          <w:p w14:paraId="1C713D14"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4264</w:t>
            </w:r>
          </w:p>
        </w:tc>
        <w:tc>
          <w:tcPr>
            <w:tcW w:w="0" w:type="auto"/>
            <w:vAlign w:val="bottom"/>
          </w:tcPr>
          <w:p w14:paraId="3F40F2BF"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Desalinated water produced</w:t>
            </w:r>
          </w:p>
        </w:tc>
        <w:tc>
          <w:tcPr>
            <w:tcW w:w="0" w:type="auto"/>
            <w:vAlign w:val="bottom"/>
          </w:tcPr>
          <w:p w14:paraId="39AD51FE"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492F577D"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383C2490"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4264</w:t>
            </w:r>
          </w:p>
        </w:tc>
      </w:tr>
      <w:tr w:rsidR="00650491" w:rsidRPr="006A42E4" w14:paraId="3623AA4D" w14:textId="77777777" w:rsidTr="000942F1">
        <w:tc>
          <w:tcPr>
            <w:tcW w:w="0" w:type="auto"/>
            <w:vAlign w:val="bottom"/>
          </w:tcPr>
          <w:p w14:paraId="798D282D"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4265</w:t>
            </w:r>
          </w:p>
        </w:tc>
        <w:tc>
          <w:tcPr>
            <w:tcW w:w="0" w:type="auto"/>
            <w:vAlign w:val="bottom"/>
          </w:tcPr>
          <w:p w14:paraId="374B4D4B"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Direct use of treated municipal wastewater</w:t>
            </w:r>
          </w:p>
        </w:tc>
        <w:tc>
          <w:tcPr>
            <w:tcW w:w="0" w:type="auto"/>
            <w:vAlign w:val="bottom"/>
          </w:tcPr>
          <w:p w14:paraId="5EE11554"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7BFC249C"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1315607F"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4265</w:t>
            </w:r>
          </w:p>
        </w:tc>
      </w:tr>
      <w:tr w:rsidR="00650491" w:rsidRPr="006A42E4" w14:paraId="1430E8DB" w14:textId="77777777" w:rsidTr="000942F1">
        <w:tc>
          <w:tcPr>
            <w:tcW w:w="0" w:type="auto"/>
            <w:vAlign w:val="bottom"/>
          </w:tcPr>
          <w:p w14:paraId="11490E5D"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4271</w:t>
            </w:r>
          </w:p>
        </w:tc>
        <w:tc>
          <w:tcPr>
            <w:tcW w:w="0" w:type="auto"/>
            <w:vAlign w:val="bottom"/>
          </w:tcPr>
          <w:p w14:paraId="3AB8B6B7"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Agricultural water requirement as % of agricultural water withdrawal</w:t>
            </w:r>
          </w:p>
        </w:tc>
        <w:tc>
          <w:tcPr>
            <w:tcW w:w="0" w:type="auto"/>
            <w:vAlign w:val="bottom"/>
          </w:tcPr>
          <w:p w14:paraId="5B465568"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34476933"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329B8B04"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4271</w:t>
            </w:r>
          </w:p>
        </w:tc>
      </w:tr>
      <w:tr w:rsidR="00650491" w:rsidRPr="006A42E4" w14:paraId="7A380E1B" w14:textId="77777777" w:rsidTr="000942F1">
        <w:tc>
          <w:tcPr>
            <w:tcW w:w="0" w:type="auto"/>
            <w:vAlign w:val="bottom"/>
          </w:tcPr>
          <w:p w14:paraId="3361C937"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4273</w:t>
            </w:r>
          </w:p>
        </w:tc>
        <w:tc>
          <w:tcPr>
            <w:tcW w:w="0" w:type="auto"/>
            <w:vAlign w:val="bottom"/>
          </w:tcPr>
          <w:p w14:paraId="49710A89"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Agricultural water withdrawal as % of total renewable water resources</w:t>
            </w:r>
          </w:p>
        </w:tc>
        <w:tc>
          <w:tcPr>
            <w:tcW w:w="0" w:type="auto"/>
            <w:vAlign w:val="bottom"/>
          </w:tcPr>
          <w:p w14:paraId="10AE1585"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017C4A70"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18406A3B"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4273</w:t>
            </w:r>
          </w:p>
        </w:tc>
      </w:tr>
      <w:tr w:rsidR="00650491" w:rsidRPr="006A42E4" w14:paraId="24C4274C" w14:textId="77777777" w:rsidTr="000942F1">
        <w:tc>
          <w:tcPr>
            <w:tcW w:w="0" w:type="auto"/>
            <w:vAlign w:val="bottom"/>
          </w:tcPr>
          <w:p w14:paraId="538221BF"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4275</w:t>
            </w:r>
          </w:p>
        </w:tc>
        <w:tc>
          <w:tcPr>
            <w:tcW w:w="0" w:type="auto"/>
            <w:vAlign w:val="bottom"/>
          </w:tcPr>
          <w:p w14:paraId="42558F41"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MDG 7.5. Freshwater withdrawal as % of total renewable water resources</w:t>
            </w:r>
          </w:p>
        </w:tc>
        <w:tc>
          <w:tcPr>
            <w:tcW w:w="0" w:type="auto"/>
            <w:vAlign w:val="bottom"/>
          </w:tcPr>
          <w:p w14:paraId="6765758C"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3A5B59E5"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5D947E75"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4275</w:t>
            </w:r>
          </w:p>
        </w:tc>
      </w:tr>
      <w:tr w:rsidR="00650491" w:rsidRPr="006A42E4" w14:paraId="7E5AD68B" w14:textId="77777777" w:rsidTr="000942F1">
        <w:tc>
          <w:tcPr>
            <w:tcW w:w="0" w:type="auto"/>
            <w:vAlign w:val="bottom"/>
          </w:tcPr>
          <w:p w14:paraId="14244B74"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4300</w:t>
            </w:r>
          </w:p>
        </w:tc>
        <w:tc>
          <w:tcPr>
            <w:tcW w:w="0" w:type="auto"/>
            <w:vAlign w:val="bottom"/>
          </w:tcPr>
          <w:p w14:paraId="4F6F677F" w14:textId="77777777" w:rsidR="006A42E4" w:rsidRPr="000942F1" w:rsidRDefault="006A42E4" w:rsidP="000942F1">
            <w:pPr>
              <w:jc w:val="both"/>
              <w:rPr>
                <w:rFonts w:cstheme="minorHAnsi"/>
                <w:color w:val="000000"/>
                <w:sz w:val="16"/>
                <w:szCs w:val="16"/>
              </w:rPr>
            </w:pPr>
            <w:r w:rsidRPr="000942F1">
              <w:rPr>
                <w:rFonts w:cstheme="minorHAnsi"/>
                <w:noProof/>
                <w:color w:val="000000"/>
                <w:sz w:val="16"/>
                <w:szCs w:val="16"/>
              </w:rPr>
              <w:t>Total</w:t>
            </w:r>
            <w:r w:rsidRPr="000942F1">
              <w:rPr>
                <w:rFonts w:cstheme="minorHAnsi"/>
                <w:color w:val="000000"/>
                <w:sz w:val="16"/>
                <w:szCs w:val="16"/>
              </w:rPr>
              <w:t xml:space="preserve"> cultivated area drained</w:t>
            </w:r>
          </w:p>
        </w:tc>
        <w:tc>
          <w:tcPr>
            <w:tcW w:w="0" w:type="auto"/>
            <w:vAlign w:val="bottom"/>
          </w:tcPr>
          <w:p w14:paraId="7FE2627A"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2AE8DF61"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42CE45DC"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4300</w:t>
            </w:r>
          </w:p>
        </w:tc>
      </w:tr>
      <w:tr w:rsidR="00650491" w:rsidRPr="006A42E4" w14:paraId="283DD594" w14:textId="77777777" w:rsidTr="000942F1">
        <w:tc>
          <w:tcPr>
            <w:tcW w:w="0" w:type="auto"/>
            <w:vAlign w:val="bottom"/>
          </w:tcPr>
          <w:p w14:paraId="7DE59997"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4303</w:t>
            </w:r>
          </w:p>
        </w:tc>
        <w:tc>
          <w:tcPr>
            <w:tcW w:w="0" w:type="auto"/>
            <w:vAlign w:val="bottom"/>
          </w:tcPr>
          <w:p w14:paraId="6C4222E0"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Area equipped for irrigation drained</w:t>
            </w:r>
          </w:p>
        </w:tc>
        <w:tc>
          <w:tcPr>
            <w:tcW w:w="0" w:type="auto"/>
            <w:vAlign w:val="bottom"/>
          </w:tcPr>
          <w:p w14:paraId="4040D04E"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11840D97"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120A17C0"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4303</w:t>
            </w:r>
          </w:p>
        </w:tc>
      </w:tr>
      <w:tr w:rsidR="00650491" w:rsidRPr="006A42E4" w14:paraId="77E364B0" w14:textId="77777777" w:rsidTr="000942F1">
        <w:tc>
          <w:tcPr>
            <w:tcW w:w="0" w:type="auto"/>
            <w:vAlign w:val="bottom"/>
          </w:tcPr>
          <w:p w14:paraId="6737446A"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4304</w:t>
            </w:r>
          </w:p>
        </w:tc>
        <w:tc>
          <w:tcPr>
            <w:tcW w:w="0" w:type="auto"/>
            <w:vAlign w:val="bottom"/>
          </w:tcPr>
          <w:p w14:paraId="4E487272" w14:textId="77777777" w:rsidR="006A42E4" w:rsidRPr="000942F1" w:rsidRDefault="006A42E4" w:rsidP="000942F1">
            <w:pPr>
              <w:jc w:val="both"/>
              <w:rPr>
                <w:rFonts w:cstheme="minorHAnsi"/>
                <w:color w:val="000000"/>
                <w:sz w:val="16"/>
                <w:szCs w:val="16"/>
              </w:rPr>
            </w:pPr>
            <w:r w:rsidRPr="000942F1">
              <w:rPr>
                <w:rFonts w:cstheme="minorHAnsi"/>
                <w:noProof/>
                <w:color w:val="000000"/>
                <w:sz w:val="16"/>
                <w:szCs w:val="16"/>
              </w:rPr>
              <w:t>Non-irrigated</w:t>
            </w:r>
            <w:r w:rsidRPr="000942F1">
              <w:rPr>
                <w:rFonts w:cstheme="minorHAnsi"/>
                <w:color w:val="000000"/>
                <w:sz w:val="16"/>
                <w:szCs w:val="16"/>
              </w:rPr>
              <w:t xml:space="preserve"> cultivated area drained</w:t>
            </w:r>
          </w:p>
        </w:tc>
        <w:tc>
          <w:tcPr>
            <w:tcW w:w="0" w:type="auto"/>
            <w:vAlign w:val="bottom"/>
          </w:tcPr>
          <w:p w14:paraId="4C5B5462"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66C10CB0"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1710BB05"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4304</w:t>
            </w:r>
          </w:p>
        </w:tc>
      </w:tr>
      <w:tr w:rsidR="00650491" w:rsidRPr="006A42E4" w14:paraId="42421908" w14:textId="77777777" w:rsidTr="000942F1">
        <w:tc>
          <w:tcPr>
            <w:tcW w:w="0" w:type="auto"/>
            <w:vAlign w:val="bottom"/>
          </w:tcPr>
          <w:p w14:paraId="699AA4C7"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4305</w:t>
            </w:r>
          </w:p>
        </w:tc>
        <w:tc>
          <w:tcPr>
            <w:tcW w:w="0" w:type="auto"/>
            <w:vAlign w:val="bottom"/>
          </w:tcPr>
          <w:p w14:paraId="6CB05569"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 xml:space="preserve">% of </w:t>
            </w:r>
            <w:r w:rsidRPr="000942F1">
              <w:rPr>
                <w:rFonts w:cstheme="minorHAnsi"/>
                <w:noProof/>
                <w:color w:val="000000"/>
                <w:sz w:val="16"/>
                <w:szCs w:val="16"/>
              </w:rPr>
              <w:t>total</w:t>
            </w:r>
            <w:r w:rsidRPr="000942F1">
              <w:rPr>
                <w:rFonts w:cstheme="minorHAnsi"/>
                <w:color w:val="000000"/>
                <w:sz w:val="16"/>
                <w:szCs w:val="16"/>
              </w:rPr>
              <w:t xml:space="preserve"> cultivated area drained</w:t>
            </w:r>
          </w:p>
        </w:tc>
        <w:tc>
          <w:tcPr>
            <w:tcW w:w="0" w:type="auto"/>
            <w:vAlign w:val="bottom"/>
          </w:tcPr>
          <w:p w14:paraId="43C9854C"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250B7AAB"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446DC597"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4305</w:t>
            </w:r>
          </w:p>
        </w:tc>
      </w:tr>
      <w:tr w:rsidR="00650491" w:rsidRPr="006A42E4" w14:paraId="3F412DAE" w14:textId="77777777" w:rsidTr="000942F1">
        <w:tc>
          <w:tcPr>
            <w:tcW w:w="0" w:type="auto"/>
            <w:vAlign w:val="bottom"/>
          </w:tcPr>
          <w:p w14:paraId="7CC72650"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4307</w:t>
            </w:r>
          </w:p>
        </w:tc>
        <w:tc>
          <w:tcPr>
            <w:tcW w:w="0" w:type="auto"/>
            <w:vAlign w:val="bottom"/>
          </w:tcPr>
          <w:p w14:paraId="7F15C62B"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Irrigation potential</w:t>
            </w:r>
          </w:p>
        </w:tc>
        <w:tc>
          <w:tcPr>
            <w:tcW w:w="0" w:type="auto"/>
            <w:vAlign w:val="bottom"/>
          </w:tcPr>
          <w:p w14:paraId="01604A40"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660D18A5"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1F774FE8"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4307</w:t>
            </w:r>
          </w:p>
        </w:tc>
      </w:tr>
      <w:tr w:rsidR="00650491" w:rsidRPr="006A42E4" w14:paraId="5AE11B37" w14:textId="77777777" w:rsidTr="000942F1">
        <w:trPr>
          <w:trHeight w:val="494"/>
        </w:trPr>
        <w:tc>
          <w:tcPr>
            <w:tcW w:w="0" w:type="auto"/>
            <w:vAlign w:val="bottom"/>
          </w:tcPr>
          <w:p w14:paraId="4282411B"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4308</w:t>
            </w:r>
          </w:p>
        </w:tc>
        <w:tc>
          <w:tcPr>
            <w:tcW w:w="0" w:type="auto"/>
            <w:vAlign w:val="bottom"/>
          </w:tcPr>
          <w:p w14:paraId="1A087AEF"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Area equipped for full control irrigation: surface irrigation</w:t>
            </w:r>
          </w:p>
        </w:tc>
        <w:tc>
          <w:tcPr>
            <w:tcW w:w="0" w:type="auto"/>
            <w:vAlign w:val="bottom"/>
          </w:tcPr>
          <w:p w14:paraId="5260D94C"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687D1478"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218733F6"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4308</w:t>
            </w:r>
          </w:p>
        </w:tc>
      </w:tr>
      <w:tr w:rsidR="00650491" w:rsidRPr="006A42E4" w14:paraId="150BA34B" w14:textId="77777777" w:rsidTr="000942F1">
        <w:tc>
          <w:tcPr>
            <w:tcW w:w="0" w:type="auto"/>
            <w:vAlign w:val="bottom"/>
          </w:tcPr>
          <w:p w14:paraId="08DDE553"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4309</w:t>
            </w:r>
          </w:p>
        </w:tc>
        <w:tc>
          <w:tcPr>
            <w:tcW w:w="0" w:type="auto"/>
            <w:vAlign w:val="bottom"/>
          </w:tcPr>
          <w:p w14:paraId="43B35A8C"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Area equipped for full control irrigation: sprinkler irrigation</w:t>
            </w:r>
          </w:p>
        </w:tc>
        <w:tc>
          <w:tcPr>
            <w:tcW w:w="0" w:type="auto"/>
            <w:vAlign w:val="bottom"/>
          </w:tcPr>
          <w:p w14:paraId="52A58BF1"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33F689A6"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140B6AC4"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4309</w:t>
            </w:r>
          </w:p>
        </w:tc>
      </w:tr>
      <w:tr w:rsidR="00650491" w:rsidRPr="006A42E4" w14:paraId="49F6625C" w14:textId="77777777" w:rsidTr="000942F1">
        <w:tc>
          <w:tcPr>
            <w:tcW w:w="0" w:type="auto"/>
            <w:vAlign w:val="bottom"/>
          </w:tcPr>
          <w:p w14:paraId="7A842FA9"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4310</w:t>
            </w:r>
          </w:p>
        </w:tc>
        <w:tc>
          <w:tcPr>
            <w:tcW w:w="0" w:type="auto"/>
            <w:vAlign w:val="bottom"/>
          </w:tcPr>
          <w:p w14:paraId="3C25682C"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 xml:space="preserve">Area equipped for full control irrigation: </w:t>
            </w:r>
            <w:r w:rsidRPr="000942F1">
              <w:rPr>
                <w:rFonts w:cstheme="minorHAnsi"/>
                <w:noProof/>
                <w:color w:val="000000"/>
                <w:sz w:val="16"/>
                <w:szCs w:val="16"/>
              </w:rPr>
              <w:t>localized</w:t>
            </w:r>
            <w:r w:rsidRPr="000942F1">
              <w:rPr>
                <w:rFonts w:cstheme="minorHAnsi"/>
                <w:color w:val="000000"/>
                <w:sz w:val="16"/>
                <w:szCs w:val="16"/>
              </w:rPr>
              <w:t xml:space="preserve"> irrigation</w:t>
            </w:r>
          </w:p>
        </w:tc>
        <w:tc>
          <w:tcPr>
            <w:tcW w:w="0" w:type="auto"/>
            <w:vAlign w:val="bottom"/>
          </w:tcPr>
          <w:p w14:paraId="021A2A8B"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40DEBFB5"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3C6D58D9"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4310</w:t>
            </w:r>
          </w:p>
        </w:tc>
      </w:tr>
      <w:tr w:rsidR="00650491" w:rsidRPr="006A42E4" w14:paraId="234E574A" w14:textId="77777777" w:rsidTr="000942F1">
        <w:tc>
          <w:tcPr>
            <w:tcW w:w="0" w:type="auto"/>
            <w:vAlign w:val="bottom"/>
          </w:tcPr>
          <w:p w14:paraId="0C2841FC"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4311</w:t>
            </w:r>
          </w:p>
        </w:tc>
        <w:tc>
          <w:tcPr>
            <w:tcW w:w="0" w:type="auto"/>
            <w:vAlign w:val="bottom"/>
          </w:tcPr>
          <w:p w14:paraId="7F781CDC"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Area equipped for full control irrigation: total</w:t>
            </w:r>
          </w:p>
        </w:tc>
        <w:tc>
          <w:tcPr>
            <w:tcW w:w="0" w:type="auto"/>
            <w:vAlign w:val="bottom"/>
          </w:tcPr>
          <w:p w14:paraId="3DF82C97"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74D382AE"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714947A4"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4311</w:t>
            </w:r>
          </w:p>
        </w:tc>
      </w:tr>
      <w:tr w:rsidR="00650491" w:rsidRPr="006A42E4" w14:paraId="0BF66722" w14:textId="77777777" w:rsidTr="000942F1">
        <w:tc>
          <w:tcPr>
            <w:tcW w:w="0" w:type="auto"/>
            <w:vAlign w:val="bottom"/>
          </w:tcPr>
          <w:p w14:paraId="0F777D57"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4312</w:t>
            </w:r>
          </w:p>
        </w:tc>
        <w:tc>
          <w:tcPr>
            <w:tcW w:w="0" w:type="auto"/>
            <w:vAlign w:val="bottom"/>
          </w:tcPr>
          <w:p w14:paraId="761022B5"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Area equipped for irrigation: equipped lowland areas</w:t>
            </w:r>
          </w:p>
        </w:tc>
        <w:tc>
          <w:tcPr>
            <w:tcW w:w="0" w:type="auto"/>
            <w:vAlign w:val="bottom"/>
          </w:tcPr>
          <w:p w14:paraId="64106B1E"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64EA575B"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0D2628C3"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4312</w:t>
            </w:r>
          </w:p>
        </w:tc>
      </w:tr>
      <w:tr w:rsidR="00650491" w:rsidRPr="006A42E4" w14:paraId="71372FF9" w14:textId="77777777" w:rsidTr="000942F1">
        <w:tc>
          <w:tcPr>
            <w:tcW w:w="0" w:type="auto"/>
            <w:vAlign w:val="bottom"/>
          </w:tcPr>
          <w:p w14:paraId="06DF2FDD"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4313</w:t>
            </w:r>
          </w:p>
        </w:tc>
        <w:tc>
          <w:tcPr>
            <w:tcW w:w="0" w:type="auto"/>
            <w:vAlign w:val="bottom"/>
          </w:tcPr>
          <w:p w14:paraId="3B3BE0B7"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Area equipped for irrigation: total</w:t>
            </w:r>
          </w:p>
        </w:tc>
        <w:tc>
          <w:tcPr>
            <w:tcW w:w="0" w:type="auto"/>
            <w:vAlign w:val="bottom"/>
          </w:tcPr>
          <w:p w14:paraId="0328A580"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4961CAE2"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47B12076"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4313</w:t>
            </w:r>
          </w:p>
        </w:tc>
      </w:tr>
      <w:tr w:rsidR="00650491" w:rsidRPr="006A42E4" w14:paraId="1A21C838" w14:textId="77777777" w:rsidTr="000942F1">
        <w:tc>
          <w:tcPr>
            <w:tcW w:w="0" w:type="auto"/>
            <w:vAlign w:val="bottom"/>
          </w:tcPr>
          <w:p w14:paraId="6D384CE1"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4314</w:t>
            </w:r>
          </w:p>
        </w:tc>
        <w:tc>
          <w:tcPr>
            <w:tcW w:w="0" w:type="auto"/>
            <w:vAlign w:val="bottom"/>
          </w:tcPr>
          <w:p w14:paraId="23EA4375"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Flood recession cropping area non-equipped</w:t>
            </w:r>
          </w:p>
        </w:tc>
        <w:tc>
          <w:tcPr>
            <w:tcW w:w="0" w:type="auto"/>
            <w:vAlign w:val="bottom"/>
          </w:tcPr>
          <w:p w14:paraId="6D2AB2BF"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1A184206"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2FA9A4BE"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4314</w:t>
            </w:r>
          </w:p>
        </w:tc>
      </w:tr>
      <w:tr w:rsidR="00650491" w:rsidRPr="006A42E4" w14:paraId="2D6024A8" w14:textId="77777777" w:rsidTr="000942F1">
        <w:tc>
          <w:tcPr>
            <w:tcW w:w="0" w:type="auto"/>
            <w:vAlign w:val="bottom"/>
          </w:tcPr>
          <w:p w14:paraId="1D0AD2DB"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4315</w:t>
            </w:r>
          </w:p>
        </w:tc>
        <w:tc>
          <w:tcPr>
            <w:tcW w:w="0" w:type="auto"/>
            <w:vAlign w:val="bottom"/>
          </w:tcPr>
          <w:p w14:paraId="4347CC1D"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Cultivated wetlands and inland valley bottoms non-equipped</w:t>
            </w:r>
          </w:p>
        </w:tc>
        <w:tc>
          <w:tcPr>
            <w:tcW w:w="0" w:type="auto"/>
            <w:vAlign w:val="bottom"/>
          </w:tcPr>
          <w:p w14:paraId="346E42FC"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050C9E35"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501E16DE"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4315</w:t>
            </w:r>
          </w:p>
        </w:tc>
      </w:tr>
      <w:tr w:rsidR="00650491" w:rsidRPr="006A42E4" w14:paraId="0222314B" w14:textId="77777777" w:rsidTr="000942F1">
        <w:tc>
          <w:tcPr>
            <w:tcW w:w="0" w:type="auto"/>
            <w:vAlign w:val="bottom"/>
          </w:tcPr>
          <w:p w14:paraId="5C6B0AFC"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4316</w:t>
            </w:r>
          </w:p>
        </w:tc>
        <w:tc>
          <w:tcPr>
            <w:tcW w:w="0" w:type="auto"/>
            <w:vAlign w:val="bottom"/>
          </w:tcPr>
          <w:p w14:paraId="11914A1B"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Area equipped for irrigation: spate irrigation</w:t>
            </w:r>
          </w:p>
        </w:tc>
        <w:tc>
          <w:tcPr>
            <w:tcW w:w="0" w:type="auto"/>
            <w:vAlign w:val="bottom"/>
          </w:tcPr>
          <w:p w14:paraId="0DD49825"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2FDD8EF8"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61C29D87"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4316</w:t>
            </w:r>
          </w:p>
        </w:tc>
      </w:tr>
      <w:tr w:rsidR="00650491" w:rsidRPr="006A42E4" w14:paraId="23EEE3AA" w14:textId="77777777" w:rsidTr="000942F1">
        <w:tc>
          <w:tcPr>
            <w:tcW w:w="0" w:type="auto"/>
            <w:vAlign w:val="bottom"/>
          </w:tcPr>
          <w:p w14:paraId="74C9B746"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4317</w:t>
            </w:r>
          </w:p>
        </w:tc>
        <w:tc>
          <w:tcPr>
            <w:tcW w:w="0" w:type="auto"/>
            <w:vAlign w:val="bottom"/>
          </w:tcPr>
          <w:p w14:paraId="7988FF00"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Total agricultural water managed area</w:t>
            </w:r>
          </w:p>
        </w:tc>
        <w:tc>
          <w:tcPr>
            <w:tcW w:w="0" w:type="auto"/>
            <w:vAlign w:val="bottom"/>
          </w:tcPr>
          <w:p w14:paraId="17AB9C9D"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2DA3DF05"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02AF8E33"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4317</w:t>
            </w:r>
          </w:p>
        </w:tc>
      </w:tr>
      <w:tr w:rsidR="00650491" w:rsidRPr="006A42E4" w14:paraId="5BC0C74F" w14:textId="77777777" w:rsidTr="000942F1">
        <w:tc>
          <w:tcPr>
            <w:tcW w:w="0" w:type="auto"/>
            <w:vAlign w:val="bottom"/>
          </w:tcPr>
          <w:p w14:paraId="1EA0BFE3"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4318</w:t>
            </w:r>
          </w:p>
        </w:tc>
        <w:tc>
          <w:tcPr>
            <w:tcW w:w="0" w:type="auto"/>
            <w:vAlign w:val="bottom"/>
          </w:tcPr>
          <w:p w14:paraId="17EE2AC1"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 xml:space="preserve">Area equipped for irrigation: </w:t>
            </w:r>
            <w:r w:rsidRPr="000942F1">
              <w:rPr>
                <w:rFonts w:cstheme="minorHAnsi"/>
                <w:noProof/>
                <w:color w:val="000000"/>
                <w:sz w:val="16"/>
                <w:szCs w:val="16"/>
              </w:rPr>
              <w:t>actually</w:t>
            </w:r>
            <w:r w:rsidRPr="000942F1">
              <w:rPr>
                <w:rFonts w:cstheme="minorHAnsi"/>
                <w:color w:val="000000"/>
                <w:sz w:val="16"/>
                <w:szCs w:val="16"/>
              </w:rPr>
              <w:t xml:space="preserve"> irrigated</w:t>
            </w:r>
          </w:p>
        </w:tc>
        <w:tc>
          <w:tcPr>
            <w:tcW w:w="0" w:type="auto"/>
            <w:vAlign w:val="bottom"/>
          </w:tcPr>
          <w:p w14:paraId="26EAE5F0"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1C83E807"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0B692518"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4318</w:t>
            </w:r>
          </w:p>
        </w:tc>
      </w:tr>
      <w:tr w:rsidR="00650491" w:rsidRPr="006A42E4" w14:paraId="348FE0E0" w14:textId="77777777" w:rsidTr="000942F1">
        <w:tc>
          <w:tcPr>
            <w:tcW w:w="0" w:type="auto"/>
            <w:vAlign w:val="bottom"/>
          </w:tcPr>
          <w:p w14:paraId="0DAB0761"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4319</w:t>
            </w:r>
          </w:p>
        </w:tc>
        <w:tc>
          <w:tcPr>
            <w:tcW w:w="0" w:type="auto"/>
            <w:vAlign w:val="bottom"/>
          </w:tcPr>
          <w:p w14:paraId="7546DA5E"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 of agricultural water managed area equipped for irrigation</w:t>
            </w:r>
          </w:p>
        </w:tc>
        <w:tc>
          <w:tcPr>
            <w:tcW w:w="0" w:type="auto"/>
            <w:vAlign w:val="bottom"/>
          </w:tcPr>
          <w:p w14:paraId="3A3448F3"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02DF7569"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51A7FC88"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4319</w:t>
            </w:r>
          </w:p>
        </w:tc>
      </w:tr>
      <w:tr w:rsidR="00650491" w:rsidRPr="006A42E4" w14:paraId="061D0865" w14:textId="77777777" w:rsidTr="000942F1">
        <w:tc>
          <w:tcPr>
            <w:tcW w:w="0" w:type="auto"/>
            <w:vAlign w:val="bottom"/>
          </w:tcPr>
          <w:p w14:paraId="0EB2B856" w14:textId="77777777" w:rsidR="006A42E4" w:rsidRPr="000942F1" w:rsidRDefault="006A42E4" w:rsidP="000942F1">
            <w:pPr>
              <w:jc w:val="center"/>
              <w:rPr>
                <w:rFonts w:cstheme="minorHAnsi"/>
                <w:color w:val="000000"/>
                <w:sz w:val="16"/>
                <w:szCs w:val="16"/>
              </w:rPr>
            </w:pPr>
            <w:r w:rsidRPr="000942F1">
              <w:rPr>
                <w:rFonts w:cstheme="minorHAnsi"/>
                <w:color w:val="000000"/>
                <w:sz w:val="16"/>
                <w:szCs w:val="16"/>
              </w:rPr>
              <w:t>4320</w:t>
            </w:r>
          </w:p>
        </w:tc>
        <w:tc>
          <w:tcPr>
            <w:tcW w:w="0" w:type="auto"/>
            <w:vAlign w:val="bottom"/>
          </w:tcPr>
          <w:p w14:paraId="79566F3D" w14:textId="77777777" w:rsidR="006A42E4" w:rsidRPr="000942F1" w:rsidRDefault="006A42E4" w:rsidP="000942F1">
            <w:pPr>
              <w:jc w:val="both"/>
              <w:rPr>
                <w:rFonts w:cstheme="minorHAnsi"/>
                <w:color w:val="000000"/>
                <w:sz w:val="16"/>
                <w:szCs w:val="16"/>
              </w:rPr>
            </w:pPr>
            <w:r w:rsidRPr="000942F1">
              <w:rPr>
                <w:rFonts w:cstheme="minorHAnsi"/>
                <w:color w:val="000000"/>
                <w:sz w:val="16"/>
                <w:szCs w:val="16"/>
              </w:rPr>
              <w:t>Area equipped for irrigation by groundwater</w:t>
            </w:r>
          </w:p>
        </w:tc>
        <w:tc>
          <w:tcPr>
            <w:tcW w:w="0" w:type="auto"/>
            <w:vAlign w:val="bottom"/>
          </w:tcPr>
          <w:p w14:paraId="03F6799D"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21A438A8"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341E367C" w14:textId="77777777" w:rsidR="006A42E4" w:rsidRPr="00650491" w:rsidRDefault="006A42E4" w:rsidP="000942F1">
            <w:pPr>
              <w:jc w:val="center"/>
              <w:rPr>
                <w:rFonts w:cstheme="minorHAnsi"/>
                <w:color w:val="000000"/>
                <w:sz w:val="16"/>
                <w:szCs w:val="16"/>
              </w:rPr>
            </w:pPr>
            <w:r w:rsidRPr="00650491">
              <w:rPr>
                <w:rFonts w:cstheme="minorHAnsi"/>
                <w:color w:val="000000"/>
                <w:sz w:val="16"/>
                <w:szCs w:val="16"/>
              </w:rPr>
              <w:t>4320</w:t>
            </w:r>
          </w:p>
        </w:tc>
      </w:tr>
      <w:tr w:rsidR="00650491" w:rsidRPr="006A42E4" w14:paraId="1C33B126" w14:textId="77777777" w:rsidTr="000942F1">
        <w:tc>
          <w:tcPr>
            <w:tcW w:w="0" w:type="auto"/>
            <w:vAlign w:val="bottom"/>
          </w:tcPr>
          <w:p w14:paraId="22D7B9E6" w14:textId="77777777" w:rsidR="00650491" w:rsidRPr="000942F1" w:rsidRDefault="00650491" w:rsidP="000942F1">
            <w:pPr>
              <w:jc w:val="center"/>
              <w:rPr>
                <w:rFonts w:cstheme="minorHAnsi"/>
                <w:color w:val="000000"/>
                <w:sz w:val="16"/>
                <w:szCs w:val="16"/>
              </w:rPr>
            </w:pPr>
            <w:r w:rsidRPr="000942F1">
              <w:rPr>
                <w:rFonts w:cstheme="minorHAnsi"/>
                <w:color w:val="000000"/>
                <w:sz w:val="16"/>
                <w:szCs w:val="16"/>
              </w:rPr>
              <w:t>4321</w:t>
            </w:r>
          </w:p>
        </w:tc>
        <w:tc>
          <w:tcPr>
            <w:tcW w:w="0" w:type="auto"/>
            <w:vAlign w:val="bottom"/>
          </w:tcPr>
          <w:p w14:paraId="490370AA" w14:textId="77777777" w:rsidR="00650491" w:rsidRPr="000942F1" w:rsidRDefault="00650491" w:rsidP="000942F1">
            <w:pPr>
              <w:jc w:val="both"/>
              <w:rPr>
                <w:rFonts w:cstheme="minorHAnsi"/>
                <w:color w:val="000000"/>
                <w:sz w:val="16"/>
                <w:szCs w:val="16"/>
              </w:rPr>
            </w:pPr>
            <w:r w:rsidRPr="000942F1">
              <w:rPr>
                <w:rFonts w:cstheme="minorHAnsi"/>
                <w:color w:val="000000"/>
                <w:sz w:val="16"/>
                <w:szCs w:val="16"/>
              </w:rPr>
              <w:t>Area equipped for irrigation by surface water</w:t>
            </w:r>
          </w:p>
        </w:tc>
        <w:tc>
          <w:tcPr>
            <w:tcW w:w="0" w:type="auto"/>
            <w:vAlign w:val="bottom"/>
          </w:tcPr>
          <w:p w14:paraId="240607DF"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1668AEE3"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4909E8C5"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4321</w:t>
            </w:r>
          </w:p>
        </w:tc>
      </w:tr>
      <w:tr w:rsidR="00650491" w:rsidRPr="006A42E4" w14:paraId="3E74757B" w14:textId="77777777" w:rsidTr="000942F1">
        <w:tc>
          <w:tcPr>
            <w:tcW w:w="0" w:type="auto"/>
            <w:vAlign w:val="bottom"/>
          </w:tcPr>
          <w:p w14:paraId="061FC1A5" w14:textId="77777777" w:rsidR="00650491" w:rsidRPr="000942F1" w:rsidRDefault="00650491" w:rsidP="000942F1">
            <w:pPr>
              <w:jc w:val="center"/>
              <w:rPr>
                <w:rFonts w:cstheme="minorHAnsi"/>
                <w:color w:val="000000"/>
                <w:sz w:val="16"/>
                <w:szCs w:val="16"/>
              </w:rPr>
            </w:pPr>
            <w:r w:rsidRPr="000942F1">
              <w:rPr>
                <w:rFonts w:cstheme="minorHAnsi"/>
                <w:color w:val="000000"/>
                <w:sz w:val="16"/>
                <w:szCs w:val="16"/>
              </w:rPr>
              <w:t>4322</w:t>
            </w:r>
          </w:p>
        </w:tc>
        <w:tc>
          <w:tcPr>
            <w:tcW w:w="0" w:type="auto"/>
            <w:vAlign w:val="bottom"/>
          </w:tcPr>
          <w:p w14:paraId="0B548B52" w14:textId="77777777" w:rsidR="00650491" w:rsidRPr="000942F1" w:rsidRDefault="00650491" w:rsidP="000942F1">
            <w:pPr>
              <w:jc w:val="both"/>
              <w:rPr>
                <w:rFonts w:cstheme="minorHAnsi"/>
                <w:color w:val="000000"/>
                <w:sz w:val="16"/>
                <w:szCs w:val="16"/>
              </w:rPr>
            </w:pPr>
            <w:r w:rsidRPr="000942F1">
              <w:rPr>
                <w:rFonts w:cstheme="minorHAnsi"/>
                <w:color w:val="000000"/>
                <w:sz w:val="16"/>
                <w:szCs w:val="16"/>
              </w:rPr>
              <w:t>Area equipped for irrigation by mixed surface water and groundwater</w:t>
            </w:r>
          </w:p>
        </w:tc>
        <w:tc>
          <w:tcPr>
            <w:tcW w:w="0" w:type="auto"/>
            <w:vAlign w:val="bottom"/>
          </w:tcPr>
          <w:p w14:paraId="45717AFE"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2D883093"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5CBC4A1F"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4322</w:t>
            </w:r>
          </w:p>
        </w:tc>
      </w:tr>
      <w:tr w:rsidR="00650491" w:rsidRPr="006A42E4" w14:paraId="44A3CDCC" w14:textId="77777777" w:rsidTr="000942F1">
        <w:tc>
          <w:tcPr>
            <w:tcW w:w="0" w:type="auto"/>
            <w:vAlign w:val="bottom"/>
          </w:tcPr>
          <w:p w14:paraId="14CBD0F2" w14:textId="77777777" w:rsidR="00650491" w:rsidRPr="000942F1" w:rsidRDefault="00650491" w:rsidP="000942F1">
            <w:pPr>
              <w:jc w:val="center"/>
              <w:rPr>
                <w:rFonts w:cstheme="minorHAnsi"/>
                <w:color w:val="000000"/>
                <w:sz w:val="16"/>
                <w:szCs w:val="16"/>
              </w:rPr>
            </w:pPr>
            <w:r w:rsidRPr="000942F1">
              <w:rPr>
                <w:rFonts w:cstheme="minorHAnsi"/>
                <w:color w:val="000000"/>
                <w:sz w:val="16"/>
                <w:szCs w:val="16"/>
              </w:rPr>
              <w:t>4323</w:t>
            </w:r>
          </w:p>
        </w:tc>
        <w:tc>
          <w:tcPr>
            <w:tcW w:w="0" w:type="auto"/>
            <w:vAlign w:val="bottom"/>
          </w:tcPr>
          <w:p w14:paraId="6A1B7E8C" w14:textId="77777777" w:rsidR="00650491" w:rsidRPr="000942F1" w:rsidRDefault="00650491" w:rsidP="000942F1">
            <w:pPr>
              <w:jc w:val="both"/>
              <w:rPr>
                <w:rFonts w:cstheme="minorHAnsi"/>
                <w:color w:val="000000"/>
                <w:sz w:val="16"/>
                <w:szCs w:val="16"/>
              </w:rPr>
            </w:pPr>
            <w:r w:rsidRPr="000942F1">
              <w:rPr>
                <w:rFonts w:cstheme="minorHAnsi"/>
                <w:color w:val="000000"/>
                <w:sz w:val="16"/>
                <w:szCs w:val="16"/>
              </w:rPr>
              <w:t xml:space="preserve">% of area equipped for irrigation by groundwater </w:t>
            </w:r>
          </w:p>
        </w:tc>
        <w:tc>
          <w:tcPr>
            <w:tcW w:w="0" w:type="auto"/>
            <w:vAlign w:val="bottom"/>
          </w:tcPr>
          <w:p w14:paraId="3BD2A843"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1B8DDF4B"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2CBC08A1"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4323</w:t>
            </w:r>
          </w:p>
        </w:tc>
      </w:tr>
      <w:tr w:rsidR="00650491" w:rsidRPr="006A42E4" w14:paraId="5126B820" w14:textId="77777777" w:rsidTr="000942F1">
        <w:tc>
          <w:tcPr>
            <w:tcW w:w="0" w:type="auto"/>
            <w:vAlign w:val="bottom"/>
          </w:tcPr>
          <w:p w14:paraId="5B1AE59F" w14:textId="77777777" w:rsidR="00650491" w:rsidRPr="000942F1" w:rsidRDefault="00650491" w:rsidP="000942F1">
            <w:pPr>
              <w:jc w:val="center"/>
              <w:rPr>
                <w:rFonts w:cstheme="minorHAnsi"/>
                <w:color w:val="000000"/>
                <w:sz w:val="16"/>
                <w:szCs w:val="16"/>
              </w:rPr>
            </w:pPr>
            <w:r w:rsidRPr="000942F1">
              <w:rPr>
                <w:rFonts w:cstheme="minorHAnsi"/>
                <w:color w:val="000000"/>
                <w:sz w:val="16"/>
                <w:szCs w:val="16"/>
              </w:rPr>
              <w:t>4324</w:t>
            </w:r>
          </w:p>
        </w:tc>
        <w:tc>
          <w:tcPr>
            <w:tcW w:w="0" w:type="auto"/>
            <w:vAlign w:val="bottom"/>
          </w:tcPr>
          <w:p w14:paraId="31E7EEC9" w14:textId="77777777" w:rsidR="00650491" w:rsidRPr="000942F1" w:rsidRDefault="00650491" w:rsidP="000942F1">
            <w:pPr>
              <w:jc w:val="both"/>
              <w:rPr>
                <w:rFonts w:cstheme="minorHAnsi"/>
                <w:color w:val="000000"/>
                <w:sz w:val="16"/>
                <w:szCs w:val="16"/>
              </w:rPr>
            </w:pPr>
            <w:r w:rsidRPr="000942F1">
              <w:rPr>
                <w:rFonts w:cstheme="minorHAnsi"/>
                <w:color w:val="000000"/>
                <w:sz w:val="16"/>
                <w:szCs w:val="16"/>
              </w:rPr>
              <w:t>% of area equipped for irrigation by surface water</w:t>
            </w:r>
          </w:p>
        </w:tc>
        <w:tc>
          <w:tcPr>
            <w:tcW w:w="0" w:type="auto"/>
            <w:vAlign w:val="bottom"/>
          </w:tcPr>
          <w:p w14:paraId="29C06FAF"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56895E2C"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6EEE9067"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4324</w:t>
            </w:r>
          </w:p>
        </w:tc>
      </w:tr>
      <w:tr w:rsidR="00650491" w:rsidRPr="006A42E4" w14:paraId="0A33223D" w14:textId="77777777" w:rsidTr="000942F1">
        <w:tc>
          <w:tcPr>
            <w:tcW w:w="0" w:type="auto"/>
            <w:vAlign w:val="bottom"/>
          </w:tcPr>
          <w:p w14:paraId="55729571" w14:textId="77777777" w:rsidR="00650491" w:rsidRPr="000942F1" w:rsidRDefault="00650491" w:rsidP="000942F1">
            <w:pPr>
              <w:jc w:val="center"/>
              <w:rPr>
                <w:rFonts w:cstheme="minorHAnsi"/>
                <w:color w:val="000000"/>
                <w:sz w:val="16"/>
                <w:szCs w:val="16"/>
              </w:rPr>
            </w:pPr>
            <w:r w:rsidRPr="000942F1">
              <w:rPr>
                <w:rFonts w:cstheme="minorHAnsi"/>
                <w:color w:val="000000"/>
                <w:sz w:val="16"/>
                <w:szCs w:val="16"/>
              </w:rPr>
              <w:t>4325</w:t>
            </w:r>
          </w:p>
        </w:tc>
        <w:tc>
          <w:tcPr>
            <w:tcW w:w="0" w:type="auto"/>
            <w:vAlign w:val="bottom"/>
          </w:tcPr>
          <w:p w14:paraId="27DBE685" w14:textId="77777777" w:rsidR="00650491" w:rsidRPr="000942F1" w:rsidRDefault="00650491" w:rsidP="000942F1">
            <w:pPr>
              <w:jc w:val="both"/>
              <w:rPr>
                <w:rFonts w:cstheme="minorHAnsi"/>
                <w:color w:val="000000"/>
                <w:sz w:val="16"/>
                <w:szCs w:val="16"/>
              </w:rPr>
            </w:pPr>
            <w:r w:rsidRPr="000942F1">
              <w:rPr>
                <w:rFonts w:cstheme="minorHAnsi"/>
                <w:color w:val="000000"/>
                <w:sz w:val="16"/>
                <w:szCs w:val="16"/>
              </w:rPr>
              <w:t>% of area equipped for irrigation by mixed surface water and groundwater</w:t>
            </w:r>
          </w:p>
        </w:tc>
        <w:tc>
          <w:tcPr>
            <w:tcW w:w="0" w:type="auto"/>
            <w:vAlign w:val="bottom"/>
          </w:tcPr>
          <w:p w14:paraId="3A274752"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0FE7E7D0"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4EB4D3EE"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4325</w:t>
            </w:r>
          </w:p>
        </w:tc>
      </w:tr>
      <w:tr w:rsidR="00650491" w:rsidRPr="006A42E4" w14:paraId="6C330013" w14:textId="77777777" w:rsidTr="000942F1">
        <w:tc>
          <w:tcPr>
            <w:tcW w:w="0" w:type="auto"/>
            <w:vAlign w:val="bottom"/>
          </w:tcPr>
          <w:p w14:paraId="66B52A4A" w14:textId="77777777" w:rsidR="00650491" w:rsidRPr="000942F1" w:rsidRDefault="00650491" w:rsidP="000942F1">
            <w:pPr>
              <w:jc w:val="center"/>
              <w:rPr>
                <w:rFonts w:cstheme="minorHAnsi"/>
                <w:color w:val="000000"/>
                <w:sz w:val="16"/>
                <w:szCs w:val="16"/>
              </w:rPr>
            </w:pPr>
            <w:r w:rsidRPr="000942F1">
              <w:rPr>
                <w:rFonts w:cstheme="minorHAnsi"/>
                <w:color w:val="000000"/>
                <w:sz w:val="16"/>
                <w:szCs w:val="16"/>
              </w:rPr>
              <w:t>4326</w:t>
            </w:r>
          </w:p>
        </w:tc>
        <w:tc>
          <w:tcPr>
            <w:tcW w:w="0" w:type="auto"/>
            <w:vAlign w:val="bottom"/>
          </w:tcPr>
          <w:p w14:paraId="4F24588F" w14:textId="77777777" w:rsidR="00650491" w:rsidRPr="000942F1" w:rsidRDefault="00650491" w:rsidP="000942F1">
            <w:pPr>
              <w:jc w:val="both"/>
              <w:rPr>
                <w:rFonts w:cstheme="minorHAnsi"/>
                <w:color w:val="000000"/>
                <w:sz w:val="16"/>
                <w:szCs w:val="16"/>
              </w:rPr>
            </w:pPr>
            <w:r w:rsidRPr="000942F1">
              <w:rPr>
                <w:rFonts w:cstheme="minorHAnsi"/>
                <w:color w:val="000000"/>
                <w:sz w:val="16"/>
                <w:szCs w:val="16"/>
              </w:rPr>
              <w:t>Area equipped for power irrigation (surface water or groundwater)</w:t>
            </w:r>
          </w:p>
        </w:tc>
        <w:tc>
          <w:tcPr>
            <w:tcW w:w="0" w:type="auto"/>
            <w:vAlign w:val="bottom"/>
          </w:tcPr>
          <w:p w14:paraId="40665392"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30A0D7EA"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2587F79D"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4326</w:t>
            </w:r>
          </w:p>
        </w:tc>
      </w:tr>
      <w:tr w:rsidR="00650491" w:rsidRPr="006A42E4" w14:paraId="69B16F63" w14:textId="77777777" w:rsidTr="000942F1">
        <w:tc>
          <w:tcPr>
            <w:tcW w:w="0" w:type="auto"/>
            <w:vAlign w:val="bottom"/>
          </w:tcPr>
          <w:p w14:paraId="7B96C206" w14:textId="77777777" w:rsidR="00650491" w:rsidRPr="000942F1" w:rsidRDefault="00650491" w:rsidP="000942F1">
            <w:pPr>
              <w:jc w:val="center"/>
              <w:rPr>
                <w:rFonts w:cstheme="minorHAnsi"/>
                <w:color w:val="000000"/>
                <w:sz w:val="16"/>
                <w:szCs w:val="16"/>
              </w:rPr>
            </w:pPr>
            <w:r w:rsidRPr="000942F1">
              <w:rPr>
                <w:rFonts w:cstheme="minorHAnsi"/>
                <w:color w:val="000000"/>
                <w:sz w:val="16"/>
                <w:szCs w:val="16"/>
              </w:rPr>
              <w:t>4327</w:t>
            </w:r>
          </w:p>
        </w:tc>
        <w:tc>
          <w:tcPr>
            <w:tcW w:w="0" w:type="auto"/>
            <w:vAlign w:val="bottom"/>
          </w:tcPr>
          <w:p w14:paraId="619E5A63" w14:textId="77777777" w:rsidR="00650491" w:rsidRPr="000942F1" w:rsidRDefault="00650491" w:rsidP="000942F1">
            <w:pPr>
              <w:jc w:val="both"/>
              <w:rPr>
                <w:rFonts w:cstheme="minorHAnsi"/>
                <w:color w:val="000000"/>
                <w:sz w:val="16"/>
                <w:szCs w:val="16"/>
              </w:rPr>
            </w:pPr>
            <w:r w:rsidRPr="000942F1">
              <w:rPr>
                <w:rFonts w:cstheme="minorHAnsi"/>
                <w:color w:val="000000"/>
                <w:sz w:val="16"/>
                <w:szCs w:val="16"/>
              </w:rPr>
              <w:t>% of area equipped for irrigation power irrigated</w:t>
            </w:r>
          </w:p>
        </w:tc>
        <w:tc>
          <w:tcPr>
            <w:tcW w:w="0" w:type="auto"/>
            <w:vAlign w:val="bottom"/>
          </w:tcPr>
          <w:p w14:paraId="12FE6BB3"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45765C70"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68C5072E"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4327</w:t>
            </w:r>
          </w:p>
        </w:tc>
      </w:tr>
      <w:tr w:rsidR="00650491" w:rsidRPr="006A42E4" w14:paraId="6815D504" w14:textId="77777777" w:rsidTr="000942F1">
        <w:tc>
          <w:tcPr>
            <w:tcW w:w="0" w:type="auto"/>
            <w:vAlign w:val="bottom"/>
          </w:tcPr>
          <w:p w14:paraId="570B1695" w14:textId="77777777" w:rsidR="00650491" w:rsidRPr="000942F1" w:rsidRDefault="00650491" w:rsidP="000942F1">
            <w:pPr>
              <w:jc w:val="center"/>
              <w:rPr>
                <w:rFonts w:cstheme="minorHAnsi"/>
                <w:color w:val="000000"/>
                <w:sz w:val="16"/>
                <w:szCs w:val="16"/>
              </w:rPr>
            </w:pPr>
            <w:r w:rsidRPr="000942F1">
              <w:rPr>
                <w:rFonts w:cstheme="minorHAnsi"/>
                <w:color w:val="000000"/>
                <w:sz w:val="16"/>
                <w:szCs w:val="16"/>
              </w:rPr>
              <w:t>4328</w:t>
            </w:r>
          </w:p>
        </w:tc>
        <w:tc>
          <w:tcPr>
            <w:tcW w:w="0" w:type="auto"/>
            <w:vAlign w:val="bottom"/>
          </w:tcPr>
          <w:p w14:paraId="5F6E485D" w14:textId="77777777" w:rsidR="00650491" w:rsidRPr="000942F1" w:rsidRDefault="00650491" w:rsidP="000942F1">
            <w:pPr>
              <w:jc w:val="both"/>
              <w:rPr>
                <w:rFonts w:cstheme="minorHAnsi"/>
                <w:color w:val="000000"/>
                <w:sz w:val="16"/>
                <w:szCs w:val="16"/>
              </w:rPr>
            </w:pPr>
            <w:r w:rsidRPr="000942F1">
              <w:rPr>
                <w:rFonts w:cstheme="minorHAnsi"/>
                <w:color w:val="000000"/>
                <w:sz w:val="16"/>
                <w:szCs w:val="16"/>
              </w:rPr>
              <w:t>% of the area equipped for irrigation actually irrigated</w:t>
            </w:r>
          </w:p>
        </w:tc>
        <w:tc>
          <w:tcPr>
            <w:tcW w:w="0" w:type="auto"/>
            <w:vAlign w:val="bottom"/>
          </w:tcPr>
          <w:p w14:paraId="24DB09C1"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0211EF28"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0510944C"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4328</w:t>
            </w:r>
          </w:p>
        </w:tc>
      </w:tr>
      <w:tr w:rsidR="00650491" w:rsidRPr="006A42E4" w14:paraId="07EDA40A" w14:textId="77777777" w:rsidTr="000942F1">
        <w:tc>
          <w:tcPr>
            <w:tcW w:w="0" w:type="auto"/>
            <w:vAlign w:val="bottom"/>
          </w:tcPr>
          <w:p w14:paraId="2899EE23" w14:textId="77777777" w:rsidR="00650491" w:rsidRPr="000942F1" w:rsidRDefault="00650491" w:rsidP="000942F1">
            <w:pPr>
              <w:jc w:val="center"/>
              <w:rPr>
                <w:rFonts w:cstheme="minorHAnsi"/>
                <w:color w:val="000000"/>
                <w:sz w:val="16"/>
                <w:szCs w:val="16"/>
              </w:rPr>
            </w:pPr>
            <w:r w:rsidRPr="000942F1">
              <w:rPr>
                <w:rFonts w:cstheme="minorHAnsi"/>
                <w:color w:val="000000"/>
                <w:sz w:val="16"/>
                <w:szCs w:val="16"/>
              </w:rPr>
              <w:t>4330</w:t>
            </w:r>
          </w:p>
        </w:tc>
        <w:tc>
          <w:tcPr>
            <w:tcW w:w="0" w:type="auto"/>
            <w:vAlign w:val="bottom"/>
          </w:tcPr>
          <w:p w14:paraId="34516A4A" w14:textId="77777777" w:rsidR="00650491" w:rsidRPr="000942F1" w:rsidRDefault="00650491" w:rsidP="000942F1">
            <w:pPr>
              <w:jc w:val="both"/>
              <w:rPr>
                <w:rFonts w:cstheme="minorHAnsi"/>
                <w:color w:val="000000"/>
                <w:sz w:val="16"/>
                <w:szCs w:val="16"/>
              </w:rPr>
            </w:pPr>
            <w:r w:rsidRPr="000942F1">
              <w:rPr>
                <w:rFonts w:cstheme="minorHAnsi"/>
                <w:color w:val="000000"/>
                <w:sz w:val="16"/>
                <w:szCs w:val="16"/>
              </w:rPr>
              <w:t>% of irrigation potential equipped for irrigation</w:t>
            </w:r>
          </w:p>
        </w:tc>
        <w:tc>
          <w:tcPr>
            <w:tcW w:w="0" w:type="auto"/>
            <w:vAlign w:val="bottom"/>
          </w:tcPr>
          <w:p w14:paraId="32676DDA"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44EE1D49"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7DE6523B"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4330</w:t>
            </w:r>
          </w:p>
        </w:tc>
      </w:tr>
      <w:tr w:rsidR="00650491" w:rsidRPr="006A42E4" w14:paraId="0E098904" w14:textId="77777777" w:rsidTr="000942F1">
        <w:tc>
          <w:tcPr>
            <w:tcW w:w="0" w:type="auto"/>
            <w:vAlign w:val="bottom"/>
          </w:tcPr>
          <w:p w14:paraId="42BAB7D3" w14:textId="77777777" w:rsidR="00650491" w:rsidRPr="000942F1" w:rsidRDefault="00650491" w:rsidP="000942F1">
            <w:pPr>
              <w:jc w:val="center"/>
              <w:rPr>
                <w:rFonts w:cstheme="minorHAnsi"/>
                <w:color w:val="000000"/>
                <w:sz w:val="16"/>
                <w:szCs w:val="16"/>
              </w:rPr>
            </w:pPr>
            <w:r w:rsidRPr="000942F1">
              <w:rPr>
                <w:rFonts w:cstheme="minorHAnsi"/>
                <w:color w:val="000000"/>
                <w:sz w:val="16"/>
                <w:szCs w:val="16"/>
              </w:rPr>
              <w:t>4331</w:t>
            </w:r>
          </w:p>
        </w:tc>
        <w:tc>
          <w:tcPr>
            <w:tcW w:w="0" w:type="auto"/>
            <w:vAlign w:val="bottom"/>
          </w:tcPr>
          <w:p w14:paraId="102AE93B" w14:textId="77777777" w:rsidR="00650491" w:rsidRPr="000942F1" w:rsidRDefault="00650491" w:rsidP="000942F1">
            <w:pPr>
              <w:jc w:val="both"/>
              <w:rPr>
                <w:rFonts w:cstheme="minorHAnsi"/>
                <w:color w:val="000000"/>
                <w:sz w:val="16"/>
                <w:szCs w:val="16"/>
              </w:rPr>
            </w:pPr>
            <w:r w:rsidRPr="000942F1">
              <w:rPr>
                <w:rFonts w:cstheme="minorHAnsi"/>
                <w:color w:val="000000"/>
                <w:sz w:val="16"/>
                <w:szCs w:val="16"/>
              </w:rPr>
              <w:t>% of the cultivated area equipped for irrigation</w:t>
            </w:r>
          </w:p>
        </w:tc>
        <w:tc>
          <w:tcPr>
            <w:tcW w:w="0" w:type="auto"/>
            <w:vAlign w:val="bottom"/>
          </w:tcPr>
          <w:p w14:paraId="59422C29"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5AA515C8"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0A418149"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4331</w:t>
            </w:r>
          </w:p>
        </w:tc>
      </w:tr>
      <w:tr w:rsidR="00650491" w:rsidRPr="006A42E4" w14:paraId="6DB721AC" w14:textId="77777777" w:rsidTr="000942F1">
        <w:tc>
          <w:tcPr>
            <w:tcW w:w="0" w:type="auto"/>
            <w:vAlign w:val="bottom"/>
          </w:tcPr>
          <w:p w14:paraId="1EDA1A79" w14:textId="77777777" w:rsidR="00650491" w:rsidRPr="000942F1" w:rsidRDefault="00650491" w:rsidP="000942F1">
            <w:pPr>
              <w:jc w:val="center"/>
              <w:rPr>
                <w:rFonts w:cstheme="minorHAnsi"/>
                <w:color w:val="000000"/>
                <w:sz w:val="16"/>
                <w:szCs w:val="16"/>
              </w:rPr>
            </w:pPr>
            <w:r w:rsidRPr="000942F1">
              <w:rPr>
                <w:rFonts w:cstheme="minorHAnsi"/>
                <w:color w:val="000000"/>
                <w:sz w:val="16"/>
                <w:szCs w:val="16"/>
              </w:rPr>
              <w:t>4379</w:t>
            </w:r>
          </w:p>
        </w:tc>
        <w:tc>
          <w:tcPr>
            <w:tcW w:w="0" w:type="auto"/>
            <w:vAlign w:val="bottom"/>
          </w:tcPr>
          <w:p w14:paraId="30365A64" w14:textId="77777777" w:rsidR="00650491" w:rsidRPr="000942F1" w:rsidRDefault="00650491" w:rsidP="000942F1">
            <w:pPr>
              <w:jc w:val="both"/>
              <w:rPr>
                <w:rFonts w:cstheme="minorHAnsi"/>
                <w:color w:val="000000"/>
                <w:sz w:val="16"/>
                <w:szCs w:val="16"/>
              </w:rPr>
            </w:pPr>
            <w:r w:rsidRPr="000942F1">
              <w:rPr>
                <w:rFonts w:cstheme="minorHAnsi"/>
                <w:color w:val="000000"/>
                <w:sz w:val="16"/>
                <w:szCs w:val="16"/>
              </w:rPr>
              <w:t>Total harvested irrigated crop area (full control irrigation)</w:t>
            </w:r>
          </w:p>
        </w:tc>
        <w:tc>
          <w:tcPr>
            <w:tcW w:w="0" w:type="auto"/>
            <w:vAlign w:val="bottom"/>
          </w:tcPr>
          <w:p w14:paraId="30367E47"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35973C5D"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05F39C12"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4379</w:t>
            </w:r>
          </w:p>
        </w:tc>
      </w:tr>
      <w:tr w:rsidR="00650491" w:rsidRPr="006A42E4" w14:paraId="2FFCC24A" w14:textId="77777777" w:rsidTr="000942F1">
        <w:tc>
          <w:tcPr>
            <w:tcW w:w="0" w:type="auto"/>
            <w:vAlign w:val="bottom"/>
          </w:tcPr>
          <w:p w14:paraId="2593BA19" w14:textId="77777777" w:rsidR="00650491" w:rsidRPr="000942F1" w:rsidRDefault="00650491" w:rsidP="000942F1">
            <w:pPr>
              <w:jc w:val="center"/>
              <w:rPr>
                <w:rFonts w:cstheme="minorHAnsi"/>
                <w:color w:val="000000"/>
                <w:sz w:val="16"/>
                <w:szCs w:val="16"/>
              </w:rPr>
            </w:pPr>
            <w:r w:rsidRPr="000942F1">
              <w:rPr>
                <w:rFonts w:cstheme="minorHAnsi"/>
                <w:color w:val="000000"/>
                <w:sz w:val="16"/>
                <w:szCs w:val="16"/>
              </w:rPr>
              <w:t>4400</w:t>
            </w:r>
          </w:p>
        </w:tc>
        <w:tc>
          <w:tcPr>
            <w:tcW w:w="0" w:type="auto"/>
            <w:vAlign w:val="bottom"/>
          </w:tcPr>
          <w:p w14:paraId="2F57193D" w14:textId="77777777" w:rsidR="00650491" w:rsidRPr="000942F1" w:rsidRDefault="00650491" w:rsidP="000942F1">
            <w:pPr>
              <w:jc w:val="both"/>
              <w:rPr>
                <w:rFonts w:cstheme="minorHAnsi"/>
                <w:color w:val="000000"/>
                <w:sz w:val="16"/>
                <w:szCs w:val="16"/>
              </w:rPr>
            </w:pPr>
            <w:r w:rsidRPr="000942F1">
              <w:rPr>
                <w:rFonts w:cstheme="minorHAnsi"/>
                <w:color w:val="000000"/>
                <w:sz w:val="16"/>
                <w:szCs w:val="16"/>
              </w:rPr>
              <w:t>Area salinized by irrigation</w:t>
            </w:r>
          </w:p>
        </w:tc>
        <w:tc>
          <w:tcPr>
            <w:tcW w:w="0" w:type="auto"/>
            <w:vAlign w:val="bottom"/>
          </w:tcPr>
          <w:p w14:paraId="3B700FED"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551FDDF9"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4293825B"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4400</w:t>
            </w:r>
          </w:p>
        </w:tc>
      </w:tr>
      <w:tr w:rsidR="00650491" w:rsidRPr="006A42E4" w14:paraId="11EBDC30" w14:textId="77777777" w:rsidTr="000942F1">
        <w:tc>
          <w:tcPr>
            <w:tcW w:w="0" w:type="auto"/>
            <w:vAlign w:val="bottom"/>
          </w:tcPr>
          <w:p w14:paraId="0EB65393" w14:textId="77777777" w:rsidR="00650491" w:rsidRPr="000942F1" w:rsidRDefault="00650491" w:rsidP="000942F1">
            <w:pPr>
              <w:jc w:val="center"/>
              <w:rPr>
                <w:rFonts w:cstheme="minorHAnsi"/>
                <w:color w:val="000000"/>
                <w:sz w:val="16"/>
                <w:szCs w:val="16"/>
              </w:rPr>
            </w:pPr>
            <w:r w:rsidRPr="000942F1">
              <w:rPr>
                <w:rFonts w:cstheme="minorHAnsi"/>
                <w:color w:val="000000"/>
                <w:sz w:val="16"/>
                <w:szCs w:val="16"/>
              </w:rPr>
              <w:t>4445</w:t>
            </w:r>
          </w:p>
        </w:tc>
        <w:tc>
          <w:tcPr>
            <w:tcW w:w="0" w:type="auto"/>
            <w:vAlign w:val="bottom"/>
          </w:tcPr>
          <w:p w14:paraId="03B0D4D8" w14:textId="77777777" w:rsidR="00650491" w:rsidRPr="000942F1" w:rsidRDefault="00650491" w:rsidP="000942F1">
            <w:pPr>
              <w:jc w:val="both"/>
              <w:rPr>
                <w:rFonts w:cstheme="minorHAnsi"/>
                <w:color w:val="000000"/>
                <w:sz w:val="16"/>
                <w:szCs w:val="16"/>
              </w:rPr>
            </w:pPr>
            <w:r w:rsidRPr="000942F1">
              <w:rPr>
                <w:rFonts w:cstheme="minorHAnsi"/>
                <w:color w:val="000000"/>
                <w:sz w:val="16"/>
                <w:szCs w:val="16"/>
              </w:rPr>
              <w:t>% of area equipped for irrigation salinized</w:t>
            </w:r>
          </w:p>
        </w:tc>
        <w:tc>
          <w:tcPr>
            <w:tcW w:w="0" w:type="auto"/>
            <w:vAlign w:val="bottom"/>
          </w:tcPr>
          <w:p w14:paraId="31E21CEA"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4A7C0A8F"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13ADE9B7"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4445</w:t>
            </w:r>
          </w:p>
        </w:tc>
      </w:tr>
      <w:tr w:rsidR="00650491" w:rsidRPr="006A42E4" w14:paraId="164A040E" w14:textId="77777777" w:rsidTr="000942F1">
        <w:tc>
          <w:tcPr>
            <w:tcW w:w="0" w:type="auto"/>
            <w:vAlign w:val="bottom"/>
          </w:tcPr>
          <w:p w14:paraId="206AD496" w14:textId="77777777" w:rsidR="00650491" w:rsidRPr="000942F1" w:rsidRDefault="00650491" w:rsidP="000942F1">
            <w:pPr>
              <w:jc w:val="center"/>
              <w:rPr>
                <w:rFonts w:cstheme="minorHAnsi"/>
                <w:color w:val="000000"/>
                <w:sz w:val="16"/>
                <w:szCs w:val="16"/>
              </w:rPr>
            </w:pPr>
            <w:r w:rsidRPr="000942F1">
              <w:rPr>
                <w:rFonts w:cstheme="minorHAnsi"/>
                <w:color w:val="000000"/>
                <w:sz w:val="16"/>
                <w:szCs w:val="16"/>
              </w:rPr>
              <w:t>4446</w:t>
            </w:r>
          </w:p>
        </w:tc>
        <w:tc>
          <w:tcPr>
            <w:tcW w:w="0" w:type="auto"/>
            <w:vAlign w:val="bottom"/>
          </w:tcPr>
          <w:p w14:paraId="3D6A4C58" w14:textId="77777777" w:rsidR="00650491" w:rsidRPr="000942F1" w:rsidRDefault="00650491" w:rsidP="000942F1">
            <w:pPr>
              <w:jc w:val="both"/>
              <w:rPr>
                <w:rFonts w:cstheme="minorHAnsi"/>
                <w:color w:val="000000"/>
                <w:sz w:val="16"/>
                <w:szCs w:val="16"/>
              </w:rPr>
            </w:pPr>
            <w:r w:rsidRPr="000942F1">
              <w:rPr>
                <w:rFonts w:cstheme="minorHAnsi"/>
                <w:color w:val="000000"/>
                <w:sz w:val="16"/>
                <w:szCs w:val="16"/>
              </w:rPr>
              <w:t>% of area equipped for irrigation drained</w:t>
            </w:r>
          </w:p>
        </w:tc>
        <w:tc>
          <w:tcPr>
            <w:tcW w:w="0" w:type="auto"/>
            <w:vAlign w:val="bottom"/>
          </w:tcPr>
          <w:p w14:paraId="31FF9B3E"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35F37A1B"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58A03CD1"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4446</w:t>
            </w:r>
          </w:p>
        </w:tc>
      </w:tr>
      <w:tr w:rsidR="00650491" w:rsidRPr="006A42E4" w14:paraId="347A93B8" w14:textId="77777777" w:rsidTr="000942F1">
        <w:tc>
          <w:tcPr>
            <w:tcW w:w="0" w:type="auto"/>
            <w:vAlign w:val="bottom"/>
          </w:tcPr>
          <w:p w14:paraId="308A56AB" w14:textId="77777777" w:rsidR="00650491" w:rsidRPr="000942F1" w:rsidRDefault="00650491" w:rsidP="000942F1">
            <w:pPr>
              <w:jc w:val="center"/>
              <w:rPr>
                <w:rFonts w:cstheme="minorHAnsi"/>
                <w:color w:val="000000"/>
                <w:sz w:val="16"/>
                <w:szCs w:val="16"/>
              </w:rPr>
            </w:pPr>
            <w:r w:rsidRPr="000942F1">
              <w:rPr>
                <w:rFonts w:cstheme="minorHAnsi"/>
                <w:color w:val="000000"/>
                <w:sz w:val="16"/>
                <w:szCs w:val="16"/>
              </w:rPr>
              <w:t>4448</w:t>
            </w:r>
          </w:p>
        </w:tc>
        <w:tc>
          <w:tcPr>
            <w:tcW w:w="0" w:type="auto"/>
            <w:vAlign w:val="bottom"/>
          </w:tcPr>
          <w:p w14:paraId="462B9FD5" w14:textId="77777777" w:rsidR="00650491" w:rsidRPr="000942F1" w:rsidRDefault="00650491" w:rsidP="000942F1">
            <w:pPr>
              <w:jc w:val="both"/>
              <w:rPr>
                <w:rFonts w:cstheme="minorHAnsi"/>
                <w:color w:val="000000"/>
                <w:sz w:val="16"/>
                <w:szCs w:val="16"/>
              </w:rPr>
            </w:pPr>
            <w:r w:rsidRPr="000942F1">
              <w:rPr>
                <w:rFonts w:cstheme="minorHAnsi"/>
                <w:color w:val="000000"/>
                <w:sz w:val="16"/>
                <w:szCs w:val="16"/>
              </w:rPr>
              <w:t>Other agricultural water managed area</w:t>
            </w:r>
          </w:p>
        </w:tc>
        <w:tc>
          <w:tcPr>
            <w:tcW w:w="0" w:type="auto"/>
            <w:vAlign w:val="bottom"/>
          </w:tcPr>
          <w:p w14:paraId="129F93AF"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0EF16A3B"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5E85221D"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4448</w:t>
            </w:r>
          </w:p>
        </w:tc>
      </w:tr>
      <w:tr w:rsidR="00650491" w:rsidRPr="006A42E4" w14:paraId="69AA4CC1" w14:textId="77777777" w:rsidTr="000942F1">
        <w:tc>
          <w:tcPr>
            <w:tcW w:w="0" w:type="auto"/>
            <w:vAlign w:val="bottom"/>
          </w:tcPr>
          <w:p w14:paraId="5D81C3DF" w14:textId="77777777" w:rsidR="00650491" w:rsidRPr="000942F1" w:rsidRDefault="00650491" w:rsidP="000942F1">
            <w:pPr>
              <w:jc w:val="center"/>
              <w:rPr>
                <w:rFonts w:cstheme="minorHAnsi"/>
                <w:color w:val="000000"/>
                <w:sz w:val="16"/>
                <w:szCs w:val="16"/>
              </w:rPr>
            </w:pPr>
            <w:r w:rsidRPr="000942F1">
              <w:rPr>
                <w:rFonts w:cstheme="minorHAnsi"/>
                <w:color w:val="000000"/>
                <w:sz w:val="16"/>
                <w:szCs w:val="16"/>
              </w:rPr>
              <w:t>4450</w:t>
            </w:r>
          </w:p>
        </w:tc>
        <w:tc>
          <w:tcPr>
            <w:tcW w:w="0" w:type="auto"/>
            <w:vAlign w:val="bottom"/>
          </w:tcPr>
          <w:p w14:paraId="56442D88" w14:textId="77777777" w:rsidR="00650491" w:rsidRPr="000942F1" w:rsidRDefault="00650491" w:rsidP="000942F1">
            <w:pPr>
              <w:jc w:val="both"/>
              <w:rPr>
                <w:rFonts w:cstheme="minorHAnsi"/>
                <w:color w:val="000000"/>
                <w:sz w:val="16"/>
                <w:szCs w:val="16"/>
              </w:rPr>
            </w:pPr>
            <w:r w:rsidRPr="000942F1">
              <w:rPr>
                <w:rFonts w:cstheme="minorHAnsi"/>
                <w:color w:val="000000"/>
                <w:sz w:val="16"/>
                <w:szCs w:val="16"/>
              </w:rPr>
              <w:t>Freshwater withdrawal as % of internal renewable water resources</w:t>
            </w:r>
          </w:p>
        </w:tc>
        <w:tc>
          <w:tcPr>
            <w:tcW w:w="0" w:type="auto"/>
            <w:vAlign w:val="bottom"/>
          </w:tcPr>
          <w:p w14:paraId="1093AD59"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0C6DFB3D"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724C06B5"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4450</w:t>
            </w:r>
          </w:p>
        </w:tc>
      </w:tr>
      <w:tr w:rsidR="00650491" w:rsidRPr="006A42E4" w14:paraId="302EF59C" w14:textId="77777777" w:rsidTr="000942F1">
        <w:tc>
          <w:tcPr>
            <w:tcW w:w="0" w:type="auto"/>
            <w:vAlign w:val="bottom"/>
          </w:tcPr>
          <w:p w14:paraId="454F83D2" w14:textId="77777777" w:rsidR="00650491" w:rsidRPr="000942F1" w:rsidRDefault="00650491" w:rsidP="000942F1">
            <w:pPr>
              <w:jc w:val="center"/>
              <w:rPr>
                <w:rFonts w:cstheme="minorHAnsi"/>
                <w:color w:val="000000"/>
                <w:sz w:val="16"/>
                <w:szCs w:val="16"/>
              </w:rPr>
            </w:pPr>
            <w:r w:rsidRPr="000942F1">
              <w:rPr>
                <w:rFonts w:cstheme="minorHAnsi"/>
                <w:color w:val="000000"/>
                <w:sz w:val="16"/>
                <w:szCs w:val="16"/>
              </w:rPr>
              <w:t>4451</w:t>
            </w:r>
          </w:p>
        </w:tc>
        <w:tc>
          <w:tcPr>
            <w:tcW w:w="0" w:type="auto"/>
            <w:vAlign w:val="bottom"/>
          </w:tcPr>
          <w:p w14:paraId="1680E4DC" w14:textId="77777777" w:rsidR="00650491" w:rsidRPr="000942F1" w:rsidRDefault="00650491" w:rsidP="000942F1">
            <w:pPr>
              <w:jc w:val="both"/>
              <w:rPr>
                <w:rFonts w:cstheme="minorHAnsi"/>
                <w:color w:val="000000"/>
                <w:sz w:val="16"/>
                <w:szCs w:val="16"/>
              </w:rPr>
            </w:pPr>
            <w:r w:rsidRPr="000942F1">
              <w:rPr>
                <w:rFonts w:cstheme="minorHAnsi"/>
                <w:color w:val="000000"/>
                <w:sz w:val="16"/>
                <w:szCs w:val="16"/>
              </w:rPr>
              <w:t>Direct use of agricultural drainage water</w:t>
            </w:r>
          </w:p>
        </w:tc>
        <w:tc>
          <w:tcPr>
            <w:tcW w:w="0" w:type="auto"/>
            <w:vAlign w:val="bottom"/>
          </w:tcPr>
          <w:p w14:paraId="69D89008"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341A6104"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14:paraId="7308B5AF" w14:textId="77777777" w:rsidR="00650491" w:rsidRPr="00650491" w:rsidRDefault="00650491" w:rsidP="000942F1">
            <w:pPr>
              <w:jc w:val="center"/>
              <w:rPr>
                <w:rFonts w:cstheme="minorHAnsi"/>
                <w:color w:val="000000"/>
                <w:sz w:val="16"/>
                <w:szCs w:val="16"/>
              </w:rPr>
            </w:pPr>
            <w:r w:rsidRPr="00650491">
              <w:rPr>
                <w:rFonts w:cstheme="minorHAnsi"/>
                <w:color w:val="000000"/>
                <w:sz w:val="16"/>
                <w:szCs w:val="16"/>
              </w:rPr>
              <w:t>4451</w:t>
            </w:r>
          </w:p>
        </w:tc>
      </w:tr>
    </w:tbl>
    <w:p w14:paraId="14911F0B" w14:textId="77777777" w:rsidR="00842BB8" w:rsidRDefault="00842BB8" w:rsidP="006B1F2B">
      <w:pPr>
        <w:spacing w:after="0" w:line="360" w:lineRule="auto"/>
        <w:jc w:val="both"/>
        <w:rPr>
          <w:rFonts w:ascii="Times New Roman" w:hAnsi="Times New Roman" w:cs="Times New Roman"/>
          <w:sz w:val="24"/>
          <w:szCs w:val="24"/>
        </w:rPr>
      </w:pPr>
    </w:p>
    <w:p w14:paraId="1E609368" w14:textId="77777777" w:rsidR="000942F1" w:rsidRDefault="000942F1" w:rsidP="006B1F2B">
      <w:pPr>
        <w:spacing w:after="0" w:line="360" w:lineRule="auto"/>
        <w:jc w:val="both"/>
        <w:rPr>
          <w:rFonts w:ascii="Times New Roman" w:hAnsi="Times New Roman" w:cs="Times New Roman"/>
          <w:sz w:val="24"/>
          <w:szCs w:val="24"/>
        </w:rPr>
      </w:pPr>
    </w:p>
    <w:p w14:paraId="7A03CF46" w14:textId="77777777" w:rsidR="002A2C70" w:rsidRDefault="002A2C70" w:rsidP="006B1F2B">
      <w:pPr>
        <w:spacing w:after="0" w:line="360" w:lineRule="auto"/>
        <w:jc w:val="both"/>
        <w:rPr>
          <w:rFonts w:ascii="Times New Roman" w:hAnsi="Times New Roman" w:cs="Times New Roman"/>
          <w:sz w:val="24"/>
          <w:szCs w:val="24"/>
        </w:rPr>
      </w:pPr>
    </w:p>
    <w:p w14:paraId="7F33B01B" w14:textId="77777777" w:rsidR="002A2C70" w:rsidRDefault="002A2C70" w:rsidP="006B1F2B">
      <w:pPr>
        <w:spacing w:after="0" w:line="360" w:lineRule="auto"/>
        <w:jc w:val="both"/>
        <w:rPr>
          <w:rFonts w:ascii="Times New Roman" w:hAnsi="Times New Roman" w:cs="Times New Roman"/>
          <w:sz w:val="24"/>
          <w:szCs w:val="24"/>
        </w:rPr>
      </w:pPr>
    </w:p>
    <w:p w14:paraId="7CF7E96D" w14:textId="77777777" w:rsidR="00377CE7" w:rsidRDefault="00377CE7" w:rsidP="006B1F2B">
      <w:pPr>
        <w:spacing w:after="0" w:line="360" w:lineRule="auto"/>
        <w:jc w:val="both"/>
        <w:rPr>
          <w:rFonts w:ascii="Times New Roman" w:hAnsi="Times New Roman" w:cs="Times New Roman"/>
          <w:sz w:val="24"/>
          <w:szCs w:val="24"/>
        </w:rPr>
      </w:pPr>
    </w:p>
    <w:p w14:paraId="4DC2F0E9" w14:textId="77777777" w:rsidR="00144D0B" w:rsidRPr="00245CC6" w:rsidRDefault="00096068" w:rsidP="006B1F2B">
      <w:pPr>
        <w:spacing w:after="0" w:line="360" w:lineRule="auto"/>
        <w:jc w:val="both"/>
        <w:rPr>
          <w:rFonts w:ascii="Times New Roman" w:hAnsi="Times New Roman" w:cs="Times New Roman"/>
          <w:b/>
          <w:sz w:val="24"/>
          <w:szCs w:val="24"/>
        </w:rPr>
      </w:pPr>
      <w:r w:rsidRPr="00FA12DD">
        <w:rPr>
          <w:rFonts w:ascii="Times New Roman" w:hAnsi="Times New Roman" w:cs="Times New Roman"/>
          <w:b/>
          <w:noProof/>
          <w:sz w:val="24"/>
          <w:szCs w:val="24"/>
        </w:rPr>
        <w:lastRenderedPageBreak/>
        <w:t>Discontinuity</w:t>
      </w:r>
      <w:r w:rsidRPr="00245CC6">
        <w:rPr>
          <w:rFonts w:ascii="Times New Roman" w:hAnsi="Times New Roman" w:cs="Times New Roman"/>
          <w:b/>
          <w:sz w:val="24"/>
          <w:szCs w:val="24"/>
        </w:rPr>
        <w:t xml:space="preserve"> of elements.</w:t>
      </w:r>
    </w:p>
    <w:p w14:paraId="4AA0ED4A" w14:textId="77777777" w:rsidR="00096068" w:rsidRPr="0054207A" w:rsidRDefault="00096068" w:rsidP="006B1F2B">
      <w:pPr>
        <w:spacing w:after="0" w:line="360" w:lineRule="auto"/>
        <w:jc w:val="both"/>
        <w:rPr>
          <w:rFonts w:ascii="Times New Roman" w:hAnsi="Times New Roman" w:cs="Times New Roman"/>
        </w:rPr>
      </w:pPr>
      <w:r w:rsidRPr="0054207A">
        <w:rPr>
          <w:rFonts w:ascii="Times New Roman" w:hAnsi="Times New Roman" w:cs="Times New Roman"/>
        </w:rPr>
        <w:t>Some AQUASTAT</w:t>
      </w:r>
      <w:r w:rsidR="0054207A">
        <w:rPr>
          <w:rFonts w:ascii="Times New Roman" w:hAnsi="Times New Roman" w:cs="Times New Roman"/>
        </w:rPr>
        <w:t xml:space="preserve"> domain</w:t>
      </w:r>
      <w:r w:rsidRPr="0054207A">
        <w:rPr>
          <w:rFonts w:ascii="Times New Roman" w:hAnsi="Times New Roman" w:cs="Times New Roman"/>
        </w:rPr>
        <w:t xml:space="preserve"> elements are </w:t>
      </w:r>
      <w:r w:rsidR="000E627A">
        <w:rPr>
          <w:rFonts w:ascii="Times New Roman" w:hAnsi="Times New Roman" w:cs="Times New Roman"/>
        </w:rPr>
        <w:t xml:space="preserve">sourced </w:t>
      </w:r>
      <w:r w:rsidRPr="0054207A">
        <w:rPr>
          <w:rFonts w:ascii="Times New Roman" w:hAnsi="Times New Roman" w:cs="Times New Roman"/>
        </w:rPr>
        <w:t xml:space="preserve">from dissemination platforms (e.g. FAOSTAT) where they </w:t>
      </w:r>
      <w:r w:rsidR="000E627A">
        <w:rPr>
          <w:rFonts w:ascii="Times New Roman" w:hAnsi="Times New Roman" w:cs="Times New Roman"/>
          <w:noProof/>
        </w:rPr>
        <w:t xml:space="preserve">have been </w:t>
      </w:r>
      <w:r w:rsidR="0054207A">
        <w:rPr>
          <w:rFonts w:ascii="Times New Roman" w:hAnsi="Times New Roman" w:cs="Times New Roman"/>
          <w:noProof/>
        </w:rPr>
        <w:t>discontinued</w:t>
      </w:r>
      <w:r w:rsidRPr="0054207A">
        <w:rPr>
          <w:rFonts w:ascii="Times New Roman" w:hAnsi="Times New Roman" w:cs="Times New Roman"/>
        </w:rPr>
        <w:t>. Thus,</w:t>
      </w:r>
      <w:r w:rsidR="000E627A">
        <w:rPr>
          <w:rFonts w:ascii="Times New Roman" w:hAnsi="Times New Roman" w:cs="Times New Roman"/>
        </w:rPr>
        <w:t xml:space="preserve"> there is no point in keeping them in the Aquastat database. The</w:t>
      </w:r>
      <w:r w:rsidRPr="0054207A">
        <w:rPr>
          <w:rFonts w:ascii="Times New Roman" w:hAnsi="Times New Roman" w:cs="Times New Roman"/>
        </w:rPr>
        <w:t xml:space="preserve"> proposal is to discontinue those elements. The</w:t>
      </w:r>
      <w:r w:rsidR="00C63B62" w:rsidRPr="0054207A">
        <w:rPr>
          <w:rFonts w:ascii="Times New Roman" w:hAnsi="Times New Roman" w:cs="Times New Roman"/>
        </w:rPr>
        <w:t xml:space="preserve"> </w:t>
      </w:r>
      <w:r w:rsidRPr="0054207A">
        <w:rPr>
          <w:rFonts w:ascii="Times New Roman" w:hAnsi="Times New Roman" w:cs="Times New Roman"/>
        </w:rPr>
        <w:t xml:space="preserve">elements would have a legacy dataset until the last year in which they </w:t>
      </w:r>
      <w:r w:rsidRPr="0054207A">
        <w:rPr>
          <w:rFonts w:ascii="Times New Roman" w:hAnsi="Times New Roman" w:cs="Times New Roman"/>
          <w:noProof/>
        </w:rPr>
        <w:t>were disseminated</w:t>
      </w:r>
      <w:r w:rsidR="00C63B62" w:rsidRPr="0054207A">
        <w:rPr>
          <w:rFonts w:ascii="Times New Roman" w:hAnsi="Times New Roman" w:cs="Times New Roman"/>
          <w:noProof/>
        </w:rPr>
        <w:t xml:space="preserve"> and </w:t>
      </w:r>
      <w:r w:rsidR="006A42E4" w:rsidRPr="0054207A">
        <w:rPr>
          <w:rFonts w:ascii="Times New Roman" w:hAnsi="Times New Roman" w:cs="Times New Roman"/>
          <w:noProof/>
        </w:rPr>
        <w:t xml:space="preserve">then </w:t>
      </w:r>
      <w:r w:rsidR="00C63B62" w:rsidRPr="0054207A">
        <w:rPr>
          <w:rFonts w:ascii="Times New Roman" w:hAnsi="Times New Roman" w:cs="Times New Roman"/>
          <w:noProof/>
        </w:rPr>
        <w:t>discontinued onwards</w:t>
      </w:r>
      <w:r w:rsidRPr="0054207A">
        <w:rPr>
          <w:rFonts w:ascii="Times New Roman" w:hAnsi="Times New Roman" w:cs="Times New Roman"/>
        </w:rPr>
        <w:t xml:space="preserve">. Below the </w:t>
      </w:r>
      <w:r w:rsidR="006A42E4" w:rsidRPr="0054207A">
        <w:rPr>
          <w:rFonts w:ascii="Times New Roman" w:hAnsi="Times New Roman" w:cs="Times New Roman"/>
        </w:rPr>
        <w:t xml:space="preserve">proposed </w:t>
      </w:r>
      <w:r w:rsidRPr="0054207A">
        <w:rPr>
          <w:rFonts w:ascii="Times New Roman" w:hAnsi="Times New Roman" w:cs="Times New Roman"/>
        </w:rPr>
        <w:t xml:space="preserve">list of </w:t>
      </w:r>
      <w:r w:rsidRPr="0054207A">
        <w:rPr>
          <w:rFonts w:ascii="Times New Roman" w:hAnsi="Times New Roman" w:cs="Times New Roman"/>
          <w:noProof/>
        </w:rPr>
        <w:t>AQUASTAT</w:t>
      </w:r>
      <w:r w:rsidRPr="0054207A">
        <w:rPr>
          <w:rFonts w:ascii="Times New Roman" w:hAnsi="Times New Roman" w:cs="Times New Roman"/>
        </w:rPr>
        <w:t xml:space="preserve"> elements to </w:t>
      </w:r>
      <w:commentRangeStart w:id="4"/>
      <w:commentRangeStart w:id="5"/>
      <w:r w:rsidR="00FA12DD" w:rsidRPr="0054207A">
        <w:rPr>
          <w:rFonts w:ascii="Times New Roman" w:hAnsi="Times New Roman" w:cs="Times New Roman"/>
        </w:rPr>
        <w:t>d</w:t>
      </w:r>
      <w:r w:rsidRPr="0054207A">
        <w:rPr>
          <w:rFonts w:ascii="Times New Roman" w:hAnsi="Times New Roman" w:cs="Times New Roman"/>
          <w:noProof/>
        </w:rPr>
        <w:t>iscontinue</w:t>
      </w:r>
      <w:commentRangeEnd w:id="4"/>
      <w:r w:rsidR="0044649F">
        <w:rPr>
          <w:rStyle w:val="CommentReference"/>
        </w:rPr>
        <w:commentReference w:id="4"/>
      </w:r>
      <w:commentRangeEnd w:id="5"/>
      <w:r w:rsidR="00B84CDC">
        <w:rPr>
          <w:rStyle w:val="CommentReference"/>
        </w:rPr>
        <w:commentReference w:id="5"/>
      </w:r>
      <w:r w:rsidR="00FA12DD" w:rsidRPr="0054207A">
        <w:rPr>
          <w:rFonts w:ascii="Times New Roman" w:hAnsi="Times New Roman" w:cs="Times New Roman"/>
          <w:noProof/>
        </w:rPr>
        <w:t>.</w:t>
      </w:r>
    </w:p>
    <w:tbl>
      <w:tblPr>
        <w:tblStyle w:val="TableGrid"/>
        <w:tblW w:w="9355" w:type="dxa"/>
        <w:tblLook w:val="04A0" w:firstRow="1" w:lastRow="0" w:firstColumn="1" w:lastColumn="0" w:noHBand="0" w:noVBand="1"/>
      </w:tblPr>
      <w:tblGrid>
        <w:gridCol w:w="756"/>
        <w:gridCol w:w="5579"/>
        <w:gridCol w:w="532"/>
        <w:gridCol w:w="2488"/>
      </w:tblGrid>
      <w:tr w:rsidR="00B04C3F" w:rsidRPr="00B04C3F" w14:paraId="29D844C9" w14:textId="77777777" w:rsidTr="00650491">
        <w:tc>
          <w:tcPr>
            <w:tcW w:w="0" w:type="auto"/>
            <w:vAlign w:val="bottom"/>
          </w:tcPr>
          <w:p w14:paraId="1ABC1723" w14:textId="77777777" w:rsidR="00B04C3F" w:rsidRPr="0054207A" w:rsidRDefault="00B04C3F" w:rsidP="00B04C3F">
            <w:pPr>
              <w:rPr>
                <w:rFonts w:cstheme="minorHAnsi"/>
                <w:color w:val="000000"/>
                <w:sz w:val="16"/>
                <w:szCs w:val="16"/>
              </w:rPr>
            </w:pPr>
            <w:r w:rsidRPr="0054207A">
              <w:rPr>
                <w:rFonts w:cstheme="minorHAnsi"/>
                <w:color w:val="000000"/>
                <w:sz w:val="16"/>
                <w:szCs w:val="16"/>
              </w:rPr>
              <w:t>Element</w:t>
            </w:r>
          </w:p>
        </w:tc>
        <w:tc>
          <w:tcPr>
            <w:tcW w:w="5714" w:type="dxa"/>
            <w:vAlign w:val="bottom"/>
          </w:tcPr>
          <w:p w14:paraId="3CD058BB" w14:textId="77777777" w:rsidR="00B04C3F" w:rsidRPr="0054207A" w:rsidRDefault="00B04C3F" w:rsidP="00B04C3F">
            <w:pPr>
              <w:rPr>
                <w:rFonts w:cstheme="minorHAnsi"/>
                <w:color w:val="000000"/>
                <w:sz w:val="16"/>
                <w:szCs w:val="16"/>
              </w:rPr>
            </w:pPr>
            <w:r w:rsidRPr="0054207A">
              <w:rPr>
                <w:rFonts w:cstheme="minorHAnsi"/>
                <w:color w:val="000000"/>
                <w:sz w:val="16"/>
                <w:szCs w:val="16"/>
              </w:rPr>
              <w:t>Element Name</w:t>
            </w:r>
          </w:p>
        </w:tc>
        <w:tc>
          <w:tcPr>
            <w:tcW w:w="540" w:type="dxa"/>
          </w:tcPr>
          <w:p w14:paraId="1FE8CE8F" w14:textId="77777777" w:rsidR="00B04C3F" w:rsidRPr="0054207A" w:rsidRDefault="00B04C3F" w:rsidP="00B04C3F">
            <w:pPr>
              <w:spacing w:line="360" w:lineRule="auto"/>
              <w:jc w:val="both"/>
              <w:rPr>
                <w:rFonts w:cstheme="minorHAnsi"/>
                <w:sz w:val="16"/>
                <w:szCs w:val="16"/>
              </w:rPr>
            </w:pPr>
          </w:p>
        </w:tc>
        <w:tc>
          <w:tcPr>
            <w:tcW w:w="2520" w:type="dxa"/>
          </w:tcPr>
          <w:p w14:paraId="41490882" w14:textId="77777777" w:rsidR="00B04C3F" w:rsidRPr="0054207A" w:rsidRDefault="0054207A" w:rsidP="00B04C3F">
            <w:pPr>
              <w:spacing w:line="360" w:lineRule="auto"/>
              <w:jc w:val="both"/>
              <w:rPr>
                <w:rFonts w:cstheme="minorHAnsi"/>
                <w:sz w:val="16"/>
                <w:szCs w:val="16"/>
              </w:rPr>
            </w:pPr>
            <w:r w:rsidRPr="0054207A">
              <w:rPr>
                <w:rFonts w:cstheme="minorHAnsi"/>
                <w:sz w:val="16"/>
                <w:szCs w:val="16"/>
              </w:rPr>
              <w:t>Source</w:t>
            </w:r>
          </w:p>
        </w:tc>
      </w:tr>
      <w:tr w:rsidR="00B04C3F" w:rsidRPr="00B04C3F" w14:paraId="5B17E51B" w14:textId="77777777" w:rsidTr="00B04C3F">
        <w:tc>
          <w:tcPr>
            <w:tcW w:w="0" w:type="auto"/>
            <w:vAlign w:val="bottom"/>
          </w:tcPr>
          <w:p w14:paraId="68D39986" w14:textId="77777777" w:rsidR="00B04C3F" w:rsidRPr="0054207A" w:rsidRDefault="00B04C3F" w:rsidP="00B04C3F">
            <w:pPr>
              <w:jc w:val="right"/>
              <w:rPr>
                <w:rFonts w:cstheme="minorHAnsi"/>
                <w:sz w:val="16"/>
                <w:szCs w:val="16"/>
              </w:rPr>
            </w:pPr>
            <w:r w:rsidRPr="0054207A">
              <w:rPr>
                <w:rFonts w:cstheme="minorHAnsi"/>
                <w:sz w:val="16"/>
                <w:szCs w:val="16"/>
              </w:rPr>
              <w:t>4108</w:t>
            </w:r>
          </w:p>
        </w:tc>
        <w:tc>
          <w:tcPr>
            <w:tcW w:w="5714" w:type="dxa"/>
            <w:vAlign w:val="bottom"/>
          </w:tcPr>
          <w:p w14:paraId="18B5A6F6" w14:textId="77777777" w:rsidR="00B04C3F" w:rsidRPr="0054207A" w:rsidRDefault="00B04C3F" w:rsidP="00B04C3F">
            <w:pPr>
              <w:rPr>
                <w:rFonts w:cstheme="minorHAnsi"/>
                <w:sz w:val="16"/>
                <w:szCs w:val="16"/>
              </w:rPr>
            </w:pPr>
            <w:r w:rsidRPr="0054207A">
              <w:rPr>
                <w:rFonts w:cstheme="minorHAnsi"/>
                <w:sz w:val="16"/>
                <w:szCs w:val="16"/>
              </w:rPr>
              <w:t>Population economically active in agriculture</w:t>
            </w:r>
          </w:p>
        </w:tc>
        <w:tc>
          <w:tcPr>
            <w:tcW w:w="540" w:type="dxa"/>
            <w:vAlign w:val="bottom"/>
          </w:tcPr>
          <w:p w14:paraId="0BD2F9D2" w14:textId="77777777" w:rsidR="00B04C3F" w:rsidRPr="0054207A" w:rsidRDefault="00B04C3F" w:rsidP="00B04C3F">
            <w:pPr>
              <w:rPr>
                <w:rFonts w:cstheme="minorHAnsi"/>
                <w:sz w:val="16"/>
                <w:szCs w:val="16"/>
              </w:rPr>
            </w:pPr>
            <w:r w:rsidRPr="0054207A">
              <w:rPr>
                <w:rFonts w:cstheme="minorHAnsi"/>
                <w:sz w:val="16"/>
                <w:szCs w:val="16"/>
              </w:rPr>
              <w:t> </w:t>
            </w:r>
          </w:p>
        </w:tc>
        <w:tc>
          <w:tcPr>
            <w:tcW w:w="2520" w:type="dxa"/>
            <w:vAlign w:val="bottom"/>
          </w:tcPr>
          <w:p w14:paraId="37C6A796" w14:textId="77777777" w:rsidR="00B04C3F" w:rsidRPr="0054207A" w:rsidRDefault="00B04C3F" w:rsidP="00B04C3F">
            <w:pPr>
              <w:rPr>
                <w:rFonts w:cstheme="minorHAnsi"/>
                <w:sz w:val="16"/>
                <w:szCs w:val="16"/>
              </w:rPr>
            </w:pPr>
            <w:r w:rsidRPr="0054207A">
              <w:rPr>
                <w:rFonts w:cstheme="minorHAnsi"/>
                <w:sz w:val="16"/>
                <w:szCs w:val="16"/>
              </w:rPr>
              <w:t>FAOSTAT (Employment)/ILO</w:t>
            </w:r>
          </w:p>
        </w:tc>
      </w:tr>
      <w:tr w:rsidR="00B04C3F" w:rsidRPr="00B04C3F" w14:paraId="7712092E" w14:textId="77777777" w:rsidTr="00B04C3F">
        <w:tc>
          <w:tcPr>
            <w:tcW w:w="0" w:type="auto"/>
            <w:vAlign w:val="bottom"/>
          </w:tcPr>
          <w:p w14:paraId="3EBD1ED1" w14:textId="77777777" w:rsidR="00B04C3F" w:rsidRPr="0054207A" w:rsidRDefault="00B04C3F" w:rsidP="00B04C3F">
            <w:pPr>
              <w:jc w:val="right"/>
              <w:rPr>
                <w:rFonts w:cstheme="minorHAnsi"/>
                <w:sz w:val="16"/>
                <w:szCs w:val="16"/>
              </w:rPr>
            </w:pPr>
            <w:r w:rsidRPr="0054207A">
              <w:rPr>
                <w:rFonts w:cstheme="minorHAnsi"/>
                <w:sz w:val="16"/>
                <w:szCs w:val="16"/>
              </w:rPr>
              <w:t>4109</w:t>
            </w:r>
          </w:p>
        </w:tc>
        <w:tc>
          <w:tcPr>
            <w:tcW w:w="5714" w:type="dxa"/>
            <w:vAlign w:val="bottom"/>
          </w:tcPr>
          <w:p w14:paraId="785401E0" w14:textId="77777777" w:rsidR="00B04C3F" w:rsidRPr="0054207A" w:rsidRDefault="00B04C3F" w:rsidP="00B04C3F">
            <w:pPr>
              <w:rPr>
                <w:rFonts w:cstheme="minorHAnsi"/>
                <w:sz w:val="16"/>
                <w:szCs w:val="16"/>
              </w:rPr>
            </w:pPr>
            <w:r w:rsidRPr="0054207A">
              <w:rPr>
                <w:rFonts w:cstheme="minorHAnsi"/>
                <w:sz w:val="16"/>
                <w:szCs w:val="16"/>
              </w:rPr>
              <w:t>Male population economically active in agriculture</w:t>
            </w:r>
          </w:p>
        </w:tc>
        <w:tc>
          <w:tcPr>
            <w:tcW w:w="540" w:type="dxa"/>
            <w:vAlign w:val="bottom"/>
          </w:tcPr>
          <w:p w14:paraId="49D8F94B" w14:textId="77777777" w:rsidR="00B04C3F" w:rsidRPr="0054207A" w:rsidRDefault="00B04C3F" w:rsidP="00B04C3F">
            <w:pPr>
              <w:rPr>
                <w:rFonts w:cstheme="minorHAnsi"/>
                <w:sz w:val="16"/>
                <w:szCs w:val="16"/>
              </w:rPr>
            </w:pPr>
            <w:r w:rsidRPr="0054207A">
              <w:rPr>
                <w:rFonts w:cstheme="minorHAnsi"/>
                <w:sz w:val="16"/>
                <w:szCs w:val="16"/>
              </w:rPr>
              <w:t> </w:t>
            </w:r>
          </w:p>
        </w:tc>
        <w:tc>
          <w:tcPr>
            <w:tcW w:w="2520" w:type="dxa"/>
            <w:vAlign w:val="bottom"/>
          </w:tcPr>
          <w:p w14:paraId="23E08319" w14:textId="77777777" w:rsidR="00B04C3F" w:rsidRPr="0054207A" w:rsidRDefault="00B04C3F" w:rsidP="00B04C3F">
            <w:pPr>
              <w:rPr>
                <w:rFonts w:cstheme="minorHAnsi"/>
                <w:sz w:val="16"/>
                <w:szCs w:val="16"/>
              </w:rPr>
            </w:pPr>
            <w:r w:rsidRPr="0054207A">
              <w:rPr>
                <w:rFonts w:cstheme="minorHAnsi"/>
                <w:sz w:val="16"/>
                <w:szCs w:val="16"/>
              </w:rPr>
              <w:t>FAOSTAT (Employment)/ILO</w:t>
            </w:r>
          </w:p>
        </w:tc>
      </w:tr>
      <w:tr w:rsidR="00B04C3F" w:rsidRPr="00B04C3F" w14:paraId="3F92D410" w14:textId="77777777" w:rsidTr="00B04C3F">
        <w:tc>
          <w:tcPr>
            <w:tcW w:w="0" w:type="auto"/>
            <w:vAlign w:val="bottom"/>
          </w:tcPr>
          <w:p w14:paraId="09F72545" w14:textId="77777777" w:rsidR="00B04C3F" w:rsidRPr="0054207A" w:rsidRDefault="00B04C3F" w:rsidP="00B04C3F">
            <w:pPr>
              <w:jc w:val="right"/>
              <w:rPr>
                <w:rFonts w:cstheme="minorHAnsi"/>
                <w:sz w:val="16"/>
                <w:szCs w:val="16"/>
              </w:rPr>
            </w:pPr>
            <w:r w:rsidRPr="0054207A">
              <w:rPr>
                <w:rFonts w:cstheme="minorHAnsi"/>
                <w:sz w:val="16"/>
                <w:szCs w:val="16"/>
              </w:rPr>
              <w:t>4110</w:t>
            </w:r>
          </w:p>
        </w:tc>
        <w:tc>
          <w:tcPr>
            <w:tcW w:w="5714" w:type="dxa"/>
            <w:vAlign w:val="bottom"/>
          </w:tcPr>
          <w:p w14:paraId="695D8FC5" w14:textId="77777777" w:rsidR="00B04C3F" w:rsidRPr="0054207A" w:rsidRDefault="00B04C3F" w:rsidP="00B04C3F">
            <w:pPr>
              <w:rPr>
                <w:rFonts w:cstheme="minorHAnsi"/>
                <w:sz w:val="16"/>
                <w:szCs w:val="16"/>
              </w:rPr>
            </w:pPr>
            <w:r w:rsidRPr="0054207A">
              <w:rPr>
                <w:rFonts w:cstheme="minorHAnsi"/>
                <w:sz w:val="16"/>
                <w:szCs w:val="16"/>
              </w:rPr>
              <w:t>Female population economically active in agriculture</w:t>
            </w:r>
          </w:p>
        </w:tc>
        <w:tc>
          <w:tcPr>
            <w:tcW w:w="540" w:type="dxa"/>
            <w:vAlign w:val="bottom"/>
          </w:tcPr>
          <w:p w14:paraId="45617240" w14:textId="77777777" w:rsidR="00B04C3F" w:rsidRPr="0054207A" w:rsidRDefault="00B04C3F" w:rsidP="00B04C3F">
            <w:pPr>
              <w:rPr>
                <w:rFonts w:cstheme="minorHAnsi"/>
                <w:sz w:val="16"/>
                <w:szCs w:val="16"/>
              </w:rPr>
            </w:pPr>
            <w:r w:rsidRPr="0054207A">
              <w:rPr>
                <w:rFonts w:cstheme="minorHAnsi"/>
                <w:sz w:val="16"/>
                <w:szCs w:val="16"/>
              </w:rPr>
              <w:t> </w:t>
            </w:r>
          </w:p>
        </w:tc>
        <w:tc>
          <w:tcPr>
            <w:tcW w:w="2520" w:type="dxa"/>
            <w:vAlign w:val="bottom"/>
          </w:tcPr>
          <w:p w14:paraId="4668DA7D" w14:textId="77777777" w:rsidR="00B04C3F" w:rsidRPr="0054207A" w:rsidRDefault="00B04C3F" w:rsidP="00B04C3F">
            <w:pPr>
              <w:rPr>
                <w:rFonts w:cstheme="minorHAnsi"/>
                <w:sz w:val="16"/>
                <w:szCs w:val="16"/>
              </w:rPr>
            </w:pPr>
            <w:r w:rsidRPr="0054207A">
              <w:rPr>
                <w:rFonts w:cstheme="minorHAnsi"/>
                <w:sz w:val="16"/>
                <w:szCs w:val="16"/>
              </w:rPr>
              <w:t>FAOSTAT (Employment)/ILO</w:t>
            </w:r>
          </w:p>
        </w:tc>
      </w:tr>
      <w:tr w:rsidR="00B04C3F" w:rsidRPr="00B04C3F" w14:paraId="0C601C42" w14:textId="77777777" w:rsidTr="00B04C3F">
        <w:tc>
          <w:tcPr>
            <w:tcW w:w="0" w:type="auto"/>
            <w:vAlign w:val="bottom"/>
          </w:tcPr>
          <w:p w14:paraId="7EDE3DCE" w14:textId="77777777" w:rsidR="00B04C3F" w:rsidRPr="0054207A" w:rsidRDefault="00B04C3F" w:rsidP="00B04C3F">
            <w:pPr>
              <w:jc w:val="right"/>
              <w:rPr>
                <w:rFonts w:cstheme="minorHAnsi"/>
                <w:sz w:val="16"/>
                <w:szCs w:val="16"/>
              </w:rPr>
            </w:pPr>
            <w:r w:rsidRPr="0054207A">
              <w:rPr>
                <w:rFonts w:cstheme="minorHAnsi"/>
                <w:sz w:val="16"/>
                <w:szCs w:val="16"/>
              </w:rPr>
              <w:t>4449</w:t>
            </w:r>
          </w:p>
        </w:tc>
        <w:tc>
          <w:tcPr>
            <w:tcW w:w="5714" w:type="dxa"/>
            <w:vAlign w:val="bottom"/>
          </w:tcPr>
          <w:p w14:paraId="2EF5F96E" w14:textId="77777777" w:rsidR="00B04C3F" w:rsidRPr="0054207A" w:rsidRDefault="00B04C3F" w:rsidP="00B04C3F">
            <w:pPr>
              <w:rPr>
                <w:rFonts w:cstheme="minorHAnsi"/>
                <w:sz w:val="16"/>
                <w:szCs w:val="16"/>
              </w:rPr>
            </w:pPr>
            <w:r w:rsidRPr="0054207A">
              <w:rPr>
                <w:rFonts w:cstheme="minorHAnsi"/>
                <w:sz w:val="16"/>
                <w:szCs w:val="16"/>
              </w:rPr>
              <w:t xml:space="preserve">Population economically active </w:t>
            </w:r>
          </w:p>
        </w:tc>
        <w:tc>
          <w:tcPr>
            <w:tcW w:w="540" w:type="dxa"/>
            <w:vAlign w:val="bottom"/>
          </w:tcPr>
          <w:p w14:paraId="2D6EB286" w14:textId="77777777" w:rsidR="00B04C3F" w:rsidRPr="0054207A" w:rsidRDefault="00B04C3F" w:rsidP="00B04C3F">
            <w:pPr>
              <w:rPr>
                <w:rFonts w:cstheme="minorHAnsi"/>
                <w:sz w:val="16"/>
                <w:szCs w:val="16"/>
              </w:rPr>
            </w:pPr>
          </w:p>
        </w:tc>
        <w:tc>
          <w:tcPr>
            <w:tcW w:w="2520" w:type="dxa"/>
            <w:vAlign w:val="bottom"/>
          </w:tcPr>
          <w:p w14:paraId="0AC3960D" w14:textId="77777777" w:rsidR="00B04C3F" w:rsidRPr="0054207A" w:rsidRDefault="00B04C3F" w:rsidP="00B04C3F">
            <w:pPr>
              <w:rPr>
                <w:rFonts w:cstheme="minorHAnsi"/>
                <w:sz w:val="16"/>
                <w:szCs w:val="16"/>
              </w:rPr>
            </w:pPr>
            <w:r w:rsidRPr="0054207A">
              <w:rPr>
                <w:rFonts w:cstheme="minorHAnsi"/>
                <w:sz w:val="16"/>
                <w:szCs w:val="16"/>
              </w:rPr>
              <w:t>FAOSTAT (Employment)/ILO</w:t>
            </w:r>
          </w:p>
        </w:tc>
      </w:tr>
    </w:tbl>
    <w:p w14:paraId="5E28D7E8" w14:textId="77777777" w:rsidR="00FA12DD" w:rsidRDefault="00FA12DD" w:rsidP="006B1F2B">
      <w:pPr>
        <w:spacing w:after="0" w:line="360" w:lineRule="auto"/>
        <w:jc w:val="both"/>
        <w:rPr>
          <w:rFonts w:ascii="Times New Roman" w:hAnsi="Times New Roman" w:cs="Times New Roman"/>
          <w:sz w:val="24"/>
          <w:szCs w:val="24"/>
        </w:rPr>
      </w:pPr>
    </w:p>
    <w:p w14:paraId="5FEFC781" w14:textId="77777777" w:rsidR="00377CE7" w:rsidRDefault="00377CE7" w:rsidP="006B1F2B">
      <w:pPr>
        <w:spacing w:after="0" w:line="360" w:lineRule="auto"/>
        <w:jc w:val="both"/>
        <w:rPr>
          <w:rFonts w:ascii="Times New Roman" w:hAnsi="Times New Roman" w:cs="Times New Roman"/>
          <w:sz w:val="24"/>
          <w:szCs w:val="24"/>
        </w:rPr>
      </w:pPr>
    </w:p>
    <w:p w14:paraId="0CC5931B" w14:textId="77777777" w:rsidR="00377CE7" w:rsidRDefault="00377CE7" w:rsidP="006B1F2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Based on </w:t>
      </w:r>
      <w:r w:rsidR="0064130C">
        <w:rPr>
          <w:rFonts w:ascii="Times New Roman" w:hAnsi="Times New Roman" w:cs="Times New Roman"/>
          <w:sz w:val="24"/>
          <w:szCs w:val="24"/>
        </w:rPr>
        <w:t>the proposed discontinuity of above elements,</w:t>
      </w:r>
      <w:r>
        <w:rPr>
          <w:rFonts w:ascii="Times New Roman" w:hAnsi="Times New Roman" w:cs="Times New Roman"/>
          <w:sz w:val="24"/>
          <w:szCs w:val="24"/>
        </w:rPr>
        <w:t xml:space="preserve"> the AQUASTAT database to be used through </w:t>
      </w:r>
      <w:r w:rsidR="0064130C">
        <w:rPr>
          <w:rFonts w:ascii="Times New Roman" w:hAnsi="Times New Roman" w:cs="Times New Roman"/>
          <w:sz w:val="24"/>
          <w:szCs w:val="24"/>
        </w:rPr>
        <w:t>the next</w:t>
      </w:r>
      <w:r>
        <w:rPr>
          <w:rFonts w:ascii="Times New Roman" w:hAnsi="Times New Roman" w:cs="Times New Roman"/>
          <w:sz w:val="24"/>
          <w:szCs w:val="24"/>
        </w:rPr>
        <w:t xml:space="preserve"> data processing</w:t>
      </w:r>
      <w:r w:rsidR="0064130C">
        <w:rPr>
          <w:rFonts w:ascii="Times New Roman" w:hAnsi="Times New Roman" w:cs="Times New Roman"/>
          <w:sz w:val="24"/>
          <w:szCs w:val="24"/>
        </w:rPr>
        <w:t xml:space="preserve"> steps will be</w:t>
      </w:r>
      <w:r>
        <w:rPr>
          <w:rFonts w:ascii="Times New Roman" w:hAnsi="Times New Roman" w:cs="Times New Roman"/>
          <w:sz w:val="24"/>
          <w:szCs w:val="24"/>
        </w:rPr>
        <w:t xml:space="preserve"> built from </w:t>
      </w:r>
      <w:r w:rsidR="0064130C">
        <w:rPr>
          <w:rFonts w:ascii="Times New Roman" w:hAnsi="Times New Roman" w:cs="Times New Roman"/>
          <w:sz w:val="24"/>
          <w:szCs w:val="24"/>
        </w:rPr>
        <w:t>four SWS domains (</w:t>
      </w:r>
      <w:r w:rsidR="0064130C" w:rsidRPr="0064130C">
        <w:rPr>
          <w:rFonts w:ascii="Times New Roman" w:hAnsi="Times New Roman" w:cs="Times New Roman"/>
          <w:b/>
          <w:sz w:val="24"/>
          <w:szCs w:val="24"/>
        </w:rPr>
        <w:t>Fig. 2</w:t>
      </w:r>
      <w:r w:rsidR="0064130C">
        <w:rPr>
          <w:rFonts w:ascii="Times New Roman" w:hAnsi="Times New Roman" w:cs="Times New Roman"/>
          <w:sz w:val="24"/>
          <w:szCs w:val="24"/>
        </w:rPr>
        <w:t>).</w:t>
      </w:r>
    </w:p>
    <w:p w14:paraId="12A93439" w14:textId="77777777" w:rsidR="00096068" w:rsidRDefault="00096068" w:rsidP="006B1F2B">
      <w:pPr>
        <w:spacing w:after="0" w:line="360" w:lineRule="auto"/>
        <w:jc w:val="both"/>
        <w:rPr>
          <w:rFonts w:ascii="Times New Roman" w:hAnsi="Times New Roman" w:cs="Times New Roman"/>
          <w:b/>
          <w:sz w:val="28"/>
          <w:szCs w:val="28"/>
        </w:rPr>
      </w:pPr>
    </w:p>
    <w:p w14:paraId="00453824" w14:textId="77777777" w:rsidR="000E627A" w:rsidRDefault="00377CE7" w:rsidP="00377CE7">
      <w:pPr>
        <w:spacing w:after="0" w:line="360" w:lineRule="auto"/>
        <w:jc w:val="center"/>
        <w:rPr>
          <w:rFonts w:ascii="Times New Roman" w:hAnsi="Times New Roman" w:cs="Times New Roman"/>
          <w:b/>
          <w:sz w:val="28"/>
          <w:szCs w:val="28"/>
        </w:rPr>
      </w:pPr>
      <w:r w:rsidRPr="00377CE7">
        <w:rPr>
          <w:noProof/>
        </w:rPr>
        <w:drawing>
          <wp:inline distT="0" distB="0" distL="0" distR="0" wp14:anchorId="7491EAF5" wp14:editId="1CEF9CA9">
            <wp:extent cx="4138551" cy="38533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1837" cy="3875063"/>
                    </a:xfrm>
                    <a:prstGeom prst="rect">
                      <a:avLst/>
                    </a:prstGeom>
                    <a:noFill/>
                    <a:ln>
                      <a:noFill/>
                    </a:ln>
                  </pic:spPr>
                </pic:pic>
              </a:graphicData>
            </a:graphic>
          </wp:inline>
        </w:drawing>
      </w:r>
    </w:p>
    <w:p w14:paraId="7A8770DA" w14:textId="77777777" w:rsidR="00377CE7" w:rsidRPr="0064130C" w:rsidRDefault="0064130C" w:rsidP="006B1F2B">
      <w:pPr>
        <w:spacing w:after="0" w:line="360" w:lineRule="auto"/>
        <w:jc w:val="both"/>
        <w:rPr>
          <w:rFonts w:ascii="Times New Roman" w:hAnsi="Times New Roman" w:cs="Times New Roman"/>
        </w:rPr>
      </w:pPr>
      <w:r w:rsidRPr="0064130C">
        <w:rPr>
          <w:rFonts w:ascii="Times New Roman" w:hAnsi="Times New Roman" w:cs="Times New Roman"/>
          <w:b/>
        </w:rPr>
        <w:t xml:space="preserve">Figure </w:t>
      </w:r>
      <w:r>
        <w:rPr>
          <w:rFonts w:ascii="Times New Roman" w:hAnsi="Times New Roman" w:cs="Times New Roman"/>
          <w:b/>
        </w:rPr>
        <w:t>2</w:t>
      </w:r>
      <w:r w:rsidRPr="0064130C">
        <w:rPr>
          <w:rFonts w:ascii="Times New Roman" w:hAnsi="Times New Roman" w:cs="Times New Roman"/>
          <w:b/>
        </w:rPr>
        <w:t xml:space="preserve">. </w:t>
      </w:r>
      <w:r w:rsidRPr="0064130C">
        <w:rPr>
          <w:rFonts w:ascii="Times New Roman" w:hAnsi="Times New Roman" w:cs="Times New Roman"/>
        </w:rPr>
        <w:t xml:space="preserve">Proposed SWS domains to the formation of the AQUASTAT database. Numbers are the elements from each of the SWS sources.  </w:t>
      </w:r>
    </w:p>
    <w:p w14:paraId="390148BE" w14:textId="77777777" w:rsidR="00377CE7" w:rsidRDefault="00377CE7" w:rsidP="006B1F2B">
      <w:pPr>
        <w:spacing w:after="0" w:line="360" w:lineRule="auto"/>
        <w:jc w:val="both"/>
        <w:rPr>
          <w:rFonts w:ascii="Times New Roman" w:hAnsi="Times New Roman" w:cs="Times New Roman"/>
          <w:b/>
          <w:sz w:val="28"/>
          <w:szCs w:val="28"/>
        </w:rPr>
      </w:pPr>
    </w:p>
    <w:p w14:paraId="01507852" w14:textId="77777777" w:rsidR="00AE0BD8" w:rsidRPr="00DA3845" w:rsidRDefault="00CD4927" w:rsidP="006B1F2B">
      <w:pPr>
        <w:spacing w:after="0" w:line="360" w:lineRule="auto"/>
        <w:jc w:val="both"/>
        <w:rPr>
          <w:rFonts w:ascii="Times New Roman" w:hAnsi="Times New Roman" w:cs="Times New Roman"/>
          <w:b/>
          <w:sz w:val="28"/>
          <w:szCs w:val="28"/>
        </w:rPr>
      </w:pPr>
      <w:r w:rsidRPr="00DA3845">
        <w:rPr>
          <w:rFonts w:ascii="Times New Roman" w:hAnsi="Times New Roman" w:cs="Times New Roman"/>
          <w:b/>
          <w:sz w:val="28"/>
          <w:szCs w:val="28"/>
        </w:rPr>
        <w:lastRenderedPageBreak/>
        <w:t>The faoswsAquastatImputation module</w:t>
      </w:r>
    </w:p>
    <w:p w14:paraId="0724865C" w14:textId="77777777" w:rsidR="00CD4927" w:rsidRPr="00CD4927" w:rsidRDefault="00CD4927" w:rsidP="00CD4927">
      <w:pPr>
        <w:spacing w:after="0" w:line="360" w:lineRule="auto"/>
        <w:jc w:val="both"/>
        <w:rPr>
          <w:rFonts w:ascii="Times New Roman" w:hAnsi="Times New Roman" w:cs="Times New Roman"/>
          <w:b/>
        </w:rPr>
      </w:pPr>
      <w:r w:rsidRPr="00CD4927">
        <w:rPr>
          <w:rFonts w:ascii="Times New Roman" w:hAnsi="Times New Roman" w:cs="Times New Roman"/>
          <w:b/>
        </w:rPr>
        <w:t>Context</w:t>
      </w:r>
    </w:p>
    <w:p w14:paraId="1F431D1D" w14:textId="77777777" w:rsidR="00CD4927" w:rsidRPr="006B1F2B" w:rsidRDefault="00CD4927" w:rsidP="000F76CE">
      <w:pPr>
        <w:spacing w:after="0" w:line="360" w:lineRule="auto"/>
        <w:ind w:firstLine="720"/>
        <w:jc w:val="both"/>
        <w:rPr>
          <w:rFonts w:ascii="Times New Roman" w:hAnsi="Times New Roman" w:cs="Times New Roman"/>
        </w:rPr>
      </w:pPr>
      <w:r w:rsidRPr="006B1F2B">
        <w:rPr>
          <w:rFonts w:ascii="Times New Roman" w:hAnsi="Times New Roman" w:cs="Times New Roman"/>
        </w:rPr>
        <w:t>Due to the difficulty of obtaining credible country-level water statistics annually, the existing high data missingness in the AQUASTAT database represents an initial challenge before computation of relevant water resource indicators.  There is no such a thing as a golden choice when it comes to the imputation of missing values, especially in case</w:t>
      </w:r>
      <w:r>
        <w:rPr>
          <w:rFonts w:ascii="Times New Roman" w:hAnsi="Times New Roman" w:cs="Times New Roman"/>
        </w:rPr>
        <w:t xml:space="preserve">s where the missingness is high in </w:t>
      </w:r>
      <w:r w:rsidRPr="0028353F">
        <w:rPr>
          <w:rFonts w:ascii="Times New Roman" w:hAnsi="Times New Roman" w:cs="Times New Roman"/>
          <w:noProof/>
        </w:rPr>
        <w:t>low</w:t>
      </w:r>
      <w:r w:rsidR="0028353F">
        <w:rPr>
          <w:rFonts w:ascii="Times New Roman" w:hAnsi="Times New Roman" w:cs="Times New Roman"/>
          <w:noProof/>
        </w:rPr>
        <w:t>-</w:t>
      </w:r>
      <w:r w:rsidRPr="0028353F">
        <w:rPr>
          <w:rFonts w:ascii="Times New Roman" w:hAnsi="Times New Roman" w:cs="Times New Roman"/>
          <w:noProof/>
        </w:rPr>
        <w:t>frequency</w:t>
      </w:r>
      <w:r>
        <w:rPr>
          <w:rFonts w:ascii="Times New Roman" w:hAnsi="Times New Roman" w:cs="Times New Roman"/>
        </w:rPr>
        <w:t xml:space="preserve"> data,</w:t>
      </w:r>
      <w:r w:rsidRPr="006B1F2B">
        <w:rPr>
          <w:rFonts w:ascii="Times New Roman" w:hAnsi="Times New Roman" w:cs="Times New Roman"/>
        </w:rPr>
        <w:t xml:space="preserve"> a reality for </w:t>
      </w:r>
      <w:r>
        <w:rPr>
          <w:rFonts w:ascii="Times New Roman" w:hAnsi="Times New Roman" w:cs="Times New Roman"/>
        </w:rPr>
        <w:t>the majority of country-level data</w:t>
      </w:r>
      <w:r w:rsidRPr="006B1F2B">
        <w:rPr>
          <w:rFonts w:ascii="Times New Roman" w:hAnsi="Times New Roman" w:cs="Times New Roman"/>
        </w:rPr>
        <w:t xml:space="preserve"> in the AQUASTAT</w:t>
      </w:r>
      <w:r>
        <w:rPr>
          <w:rFonts w:ascii="Times New Roman" w:hAnsi="Times New Roman" w:cs="Times New Roman"/>
        </w:rPr>
        <w:t xml:space="preserve"> database</w:t>
      </w:r>
      <w:r w:rsidRPr="006B1F2B">
        <w:rPr>
          <w:rFonts w:ascii="Times New Roman" w:hAnsi="Times New Roman" w:cs="Times New Roman"/>
        </w:rPr>
        <w:t>. Thus,</w:t>
      </w:r>
      <w:r>
        <w:rPr>
          <w:rFonts w:ascii="Times New Roman" w:hAnsi="Times New Roman" w:cs="Times New Roman"/>
        </w:rPr>
        <w:t xml:space="preserve"> the application of medium-high</w:t>
      </w:r>
      <w:r w:rsidRPr="006B1F2B">
        <w:rPr>
          <w:rFonts w:ascii="Times New Roman" w:hAnsi="Times New Roman" w:cs="Times New Roman"/>
        </w:rPr>
        <w:t xml:space="preserve"> complex imputation metho</w:t>
      </w:r>
      <w:r>
        <w:rPr>
          <w:rFonts w:ascii="Times New Roman" w:hAnsi="Times New Roman" w:cs="Times New Roman"/>
        </w:rPr>
        <w:t>ds to AQUASTAT variables is unfeasible</w:t>
      </w:r>
      <w:r w:rsidRPr="006B1F2B">
        <w:rPr>
          <w:rFonts w:ascii="Times New Roman" w:hAnsi="Times New Roman" w:cs="Times New Roman"/>
        </w:rPr>
        <w:t xml:space="preserve">.   </w:t>
      </w:r>
    </w:p>
    <w:p w14:paraId="6CC0AE86" w14:textId="77777777" w:rsidR="00CD4927" w:rsidRDefault="00CD4927" w:rsidP="00CD4927">
      <w:pPr>
        <w:spacing w:after="0" w:line="360" w:lineRule="auto"/>
        <w:jc w:val="both"/>
        <w:rPr>
          <w:rFonts w:ascii="Times New Roman" w:hAnsi="Times New Roman" w:cs="Times New Roman"/>
        </w:rPr>
      </w:pPr>
      <w:r w:rsidRPr="006B1F2B">
        <w:rPr>
          <w:rFonts w:ascii="Times New Roman" w:hAnsi="Times New Roman" w:cs="Times New Roman"/>
        </w:rPr>
        <w:t xml:space="preserve">        The current AQUASTAT effort to reduce the blocking effects of the high data missingness on the calculation of water-related indicators lies within the use of a replacement approach where indicators </w:t>
      </w:r>
      <w:r w:rsidRPr="009E25B1">
        <w:rPr>
          <w:rFonts w:ascii="Times New Roman" w:hAnsi="Times New Roman" w:cs="Times New Roman"/>
          <w:noProof/>
        </w:rPr>
        <w:t>are calculated</w:t>
      </w:r>
      <w:r w:rsidRPr="006B1F2B">
        <w:rPr>
          <w:rFonts w:ascii="Times New Roman" w:hAnsi="Times New Roman" w:cs="Times New Roman"/>
        </w:rPr>
        <w:t xml:space="preserve"> according to priority rules applied every 5-year </w:t>
      </w:r>
      <w:r>
        <w:rPr>
          <w:rFonts w:ascii="Times New Roman" w:hAnsi="Times New Roman" w:cs="Times New Roman"/>
        </w:rPr>
        <w:t>intervals</w:t>
      </w:r>
      <w:r w:rsidR="00A06F59">
        <w:rPr>
          <w:rFonts w:ascii="Times New Roman" w:hAnsi="Times New Roman" w:cs="Times New Roman"/>
        </w:rPr>
        <w:t xml:space="preserve"> of</w:t>
      </w:r>
      <w:r w:rsidRPr="006B1F2B">
        <w:rPr>
          <w:rFonts w:ascii="Times New Roman" w:hAnsi="Times New Roman" w:cs="Times New Roman"/>
        </w:rPr>
        <w:t xml:space="preserve"> country-level time-series. This approach, however, has fl</w:t>
      </w:r>
      <w:r w:rsidR="00A06F59">
        <w:rPr>
          <w:rFonts w:ascii="Times New Roman" w:hAnsi="Times New Roman" w:cs="Times New Roman"/>
        </w:rPr>
        <w:t>a</w:t>
      </w:r>
      <w:r w:rsidRPr="006B1F2B">
        <w:rPr>
          <w:rFonts w:ascii="Times New Roman" w:hAnsi="Times New Roman" w:cs="Times New Roman"/>
        </w:rPr>
        <w:t>ws such as the calculation of indicators based</w:t>
      </w:r>
      <w:r w:rsidR="00A06F59">
        <w:rPr>
          <w:rFonts w:ascii="Times New Roman" w:hAnsi="Times New Roman" w:cs="Times New Roman"/>
        </w:rPr>
        <w:t xml:space="preserve"> on values with </w:t>
      </w:r>
      <w:r w:rsidR="00A06F59" w:rsidRPr="0028353F">
        <w:rPr>
          <w:rFonts w:ascii="Times New Roman" w:hAnsi="Times New Roman" w:cs="Times New Roman"/>
          <w:noProof/>
        </w:rPr>
        <w:t>annual</w:t>
      </w:r>
      <w:r w:rsidR="00A06F59">
        <w:rPr>
          <w:rFonts w:ascii="Times New Roman" w:hAnsi="Times New Roman" w:cs="Times New Roman"/>
        </w:rPr>
        <w:t xml:space="preserve"> </w:t>
      </w:r>
      <w:r w:rsidR="00A06F59" w:rsidRPr="0028353F">
        <w:rPr>
          <w:rFonts w:ascii="Times New Roman" w:hAnsi="Times New Roman" w:cs="Times New Roman"/>
          <w:noProof/>
        </w:rPr>
        <w:t>mismatch</w:t>
      </w:r>
      <w:r w:rsidR="00A06F59">
        <w:rPr>
          <w:rFonts w:ascii="Times New Roman" w:hAnsi="Times New Roman" w:cs="Times New Roman"/>
        </w:rPr>
        <w:t xml:space="preserve"> and does not ensure the full filling in of </w:t>
      </w:r>
      <w:r w:rsidR="00617942">
        <w:rPr>
          <w:rFonts w:ascii="Times New Roman" w:hAnsi="Times New Roman" w:cs="Times New Roman"/>
        </w:rPr>
        <w:t>the variable</w:t>
      </w:r>
      <w:r w:rsidR="00A06F59">
        <w:rPr>
          <w:rFonts w:ascii="Times New Roman" w:hAnsi="Times New Roman" w:cs="Times New Roman"/>
        </w:rPr>
        <w:t xml:space="preserve"> time series.  On this basis, the imputation module comes to fill in variables </w:t>
      </w:r>
      <w:commentRangeStart w:id="6"/>
      <w:commentRangeStart w:id="7"/>
      <w:r w:rsidR="00A06F59" w:rsidRPr="00A06F59">
        <w:rPr>
          <w:rFonts w:ascii="Times New Roman" w:hAnsi="Times New Roman" w:cs="Times New Roman"/>
          <w:i/>
        </w:rPr>
        <w:t>a priori</w:t>
      </w:r>
      <w:r w:rsidR="00A06F59">
        <w:rPr>
          <w:rFonts w:ascii="Times New Roman" w:hAnsi="Times New Roman" w:cs="Times New Roman"/>
          <w:i/>
        </w:rPr>
        <w:t xml:space="preserve"> </w:t>
      </w:r>
      <w:r w:rsidR="00A06F59">
        <w:rPr>
          <w:rFonts w:ascii="Times New Roman" w:hAnsi="Times New Roman" w:cs="Times New Roman"/>
        </w:rPr>
        <w:t>paving the way to the calculation of indicators without the flaws of the 5-year interval workaround</w:t>
      </w:r>
      <w:commentRangeEnd w:id="6"/>
      <w:r w:rsidR="0044649F">
        <w:rPr>
          <w:rStyle w:val="CommentReference"/>
        </w:rPr>
        <w:commentReference w:id="6"/>
      </w:r>
      <w:commentRangeEnd w:id="7"/>
      <w:r w:rsidR="00B84CDC">
        <w:rPr>
          <w:rStyle w:val="CommentReference"/>
        </w:rPr>
        <w:commentReference w:id="7"/>
      </w:r>
      <w:r w:rsidR="00A06F59">
        <w:rPr>
          <w:rFonts w:ascii="Times New Roman" w:hAnsi="Times New Roman" w:cs="Times New Roman"/>
        </w:rPr>
        <w:t>. Below the description of each step taken in the faoswsAquastatImputation module</w:t>
      </w:r>
      <w:r w:rsidR="005C18AF">
        <w:rPr>
          <w:rFonts w:ascii="Times New Roman" w:hAnsi="Times New Roman" w:cs="Times New Roman"/>
        </w:rPr>
        <w:t>.</w:t>
      </w:r>
    </w:p>
    <w:p w14:paraId="36F429BA" w14:textId="77777777" w:rsidR="009E25B1" w:rsidRDefault="009E25B1" w:rsidP="006B1F2B">
      <w:pPr>
        <w:spacing w:after="0" w:line="360" w:lineRule="auto"/>
        <w:jc w:val="both"/>
        <w:rPr>
          <w:rFonts w:ascii="Times New Roman" w:hAnsi="Times New Roman" w:cs="Times New Roman"/>
          <w:b/>
        </w:rPr>
      </w:pPr>
    </w:p>
    <w:p w14:paraId="4FF19B1D" w14:textId="77777777" w:rsidR="006B1F2B" w:rsidRPr="0081422B" w:rsidRDefault="00DF0D37" w:rsidP="006B1F2B">
      <w:pPr>
        <w:spacing w:after="0" w:line="360" w:lineRule="auto"/>
        <w:jc w:val="both"/>
        <w:rPr>
          <w:rFonts w:ascii="Times New Roman" w:hAnsi="Times New Roman" w:cs="Times New Roman"/>
          <w:b/>
        </w:rPr>
      </w:pPr>
      <w:r w:rsidRPr="0081422B">
        <w:rPr>
          <w:rFonts w:ascii="Times New Roman" w:hAnsi="Times New Roman" w:cs="Times New Roman"/>
          <w:b/>
        </w:rPr>
        <w:t>Imputation</w:t>
      </w:r>
    </w:p>
    <w:p w14:paraId="02D87983" w14:textId="77777777" w:rsidR="0081422B" w:rsidRDefault="0081422B" w:rsidP="000F76CE">
      <w:pPr>
        <w:spacing w:after="0" w:line="360" w:lineRule="auto"/>
        <w:ind w:firstLine="720"/>
        <w:jc w:val="both"/>
        <w:rPr>
          <w:rFonts w:ascii="Times New Roman" w:hAnsi="Times New Roman" w:cs="Times New Roman"/>
        </w:rPr>
      </w:pPr>
      <w:r>
        <w:rPr>
          <w:rFonts w:ascii="Times New Roman" w:hAnsi="Times New Roman" w:cs="Times New Roman"/>
        </w:rPr>
        <w:t xml:space="preserve">The </w:t>
      </w:r>
      <w:r w:rsidR="001A2664">
        <w:rPr>
          <w:rFonts w:ascii="Times New Roman" w:hAnsi="Times New Roman" w:cs="Times New Roman"/>
        </w:rPr>
        <w:t>goal</w:t>
      </w:r>
      <w:r>
        <w:rPr>
          <w:rFonts w:ascii="Times New Roman" w:hAnsi="Times New Roman" w:cs="Times New Roman"/>
        </w:rPr>
        <w:t xml:space="preserve"> of imputation</w:t>
      </w:r>
      <w:r w:rsidR="001A2664">
        <w:rPr>
          <w:rFonts w:ascii="Times New Roman" w:hAnsi="Times New Roman" w:cs="Times New Roman"/>
        </w:rPr>
        <w:t xml:space="preserve"> module</w:t>
      </w:r>
      <w:r>
        <w:rPr>
          <w:rFonts w:ascii="Times New Roman" w:hAnsi="Times New Roman" w:cs="Times New Roman"/>
        </w:rPr>
        <w:t xml:space="preserve"> is to fill the </w:t>
      </w:r>
      <w:r w:rsidR="00C53043">
        <w:rPr>
          <w:rFonts w:ascii="Times New Roman" w:hAnsi="Times New Roman" w:cs="Times New Roman"/>
        </w:rPr>
        <w:t xml:space="preserve">NAs </w:t>
      </w:r>
      <w:r w:rsidR="001A2664">
        <w:rPr>
          <w:rFonts w:ascii="Times New Roman" w:hAnsi="Times New Roman" w:cs="Times New Roman"/>
        </w:rPr>
        <w:t>presents in</w:t>
      </w:r>
      <w:r w:rsidR="00C53043">
        <w:rPr>
          <w:rFonts w:ascii="Times New Roman" w:hAnsi="Times New Roman" w:cs="Times New Roman"/>
        </w:rPr>
        <w:t xml:space="preserve"> </w:t>
      </w:r>
      <w:r w:rsidR="001A2664">
        <w:rPr>
          <w:rFonts w:ascii="Times New Roman" w:hAnsi="Times New Roman" w:cs="Times New Roman"/>
        </w:rPr>
        <w:t xml:space="preserve">all </w:t>
      </w:r>
      <w:r w:rsidR="00C53043">
        <w:rPr>
          <w:rFonts w:ascii="Times New Roman" w:hAnsi="Times New Roman" w:cs="Times New Roman"/>
        </w:rPr>
        <w:t xml:space="preserve">variables </w:t>
      </w:r>
      <w:r w:rsidR="001A2664">
        <w:rPr>
          <w:rFonts w:ascii="Times New Roman" w:hAnsi="Times New Roman" w:cs="Times New Roman"/>
        </w:rPr>
        <w:t xml:space="preserve">time-series </w:t>
      </w:r>
      <w:r w:rsidR="00C53043">
        <w:rPr>
          <w:rFonts w:ascii="Times New Roman" w:hAnsi="Times New Roman" w:cs="Times New Roman"/>
        </w:rPr>
        <w:t xml:space="preserve">at </w:t>
      </w:r>
      <w:r w:rsidR="001A2664">
        <w:rPr>
          <w:rFonts w:ascii="Times New Roman" w:hAnsi="Times New Roman" w:cs="Times New Roman"/>
        </w:rPr>
        <w:t xml:space="preserve">the </w:t>
      </w:r>
      <w:r w:rsidR="00C53043">
        <w:rPr>
          <w:rFonts w:ascii="Times New Roman" w:hAnsi="Times New Roman" w:cs="Times New Roman"/>
        </w:rPr>
        <w:t>country-level</w:t>
      </w:r>
      <w:r>
        <w:rPr>
          <w:rFonts w:ascii="Times New Roman" w:hAnsi="Times New Roman" w:cs="Times New Roman"/>
        </w:rPr>
        <w:t xml:space="preserve">. </w:t>
      </w:r>
      <w:r w:rsidR="003A739B">
        <w:rPr>
          <w:rFonts w:ascii="Times New Roman" w:hAnsi="Times New Roman" w:cs="Times New Roman"/>
        </w:rPr>
        <w:t xml:space="preserve">The final imputed datasets </w:t>
      </w:r>
      <w:r w:rsidR="001A2664">
        <w:rPr>
          <w:rFonts w:ascii="Times New Roman" w:hAnsi="Times New Roman" w:cs="Times New Roman"/>
        </w:rPr>
        <w:t>are</w:t>
      </w:r>
      <w:r w:rsidR="003A739B" w:rsidRPr="0028353F">
        <w:rPr>
          <w:rFonts w:ascii="Times New Roman" w:hAnsi="Times New Roman" w:cs="Times New Roman"/>
          <w:noProof/>
        </w:rPr>
        <w:t xml:space="preserve"> used</w:t>
      </w:r>
      <w:r w:rsidR="003A739B">
        <w:rPr>
          <w:rFonts w:ascii="Times New Roman" w:hAnsi="Times New Roman" w:cs="Times New Roman"/>
        </w:rPr>
        <w:t xml:space="preserve"> in the </w:t>
      </w:r>
      <w:r w:rsidR="003A739B" w:rsidRPr="003A739B">
        <w:rPr>
          <w:rFonts w:ascii="Times New Roman" w:hAnsi="Times New Roman" w:cs="Times New Roman"/>
          <w:i/>
        </w:rPr>
        <w:t>faoswsAquastatCalculation module</w:t>
      </w:r>
      <w:r w:rsidR="003A739B">
        <w:rPr>
          <w:rFonts w:ascii="Times New Roman" w:hAnsi="Times New Roman" w:cs="Times New Roman"/>
        </w:rPr>
        <w:t xml:space="preserve">. </w:t>
      </w:r>
      <w:r w:rsidR="005B7F4E">
        <w:rPr>
          <w:rFonts w:ascii="Times New Roman" w:hAnsi="Times New Roman" w:cs="Times New Roman"/>
        </w:rPr>
        <w:t xml:space="preserve"> </w:t>
      </w:r>
      <w:r w:rsidR="00B77692">
        <w:rPr>
          <w:rFonts w:ascii="Times New Roman" w:hAnsi="Times New Roman" w:cs="Times New Roman"/>
        </w:rPr>
        <w:t>The proposal is to drive imputation</w:t>
      </w:r>
      <w:r w:rsidR="009E25B1">
        <w:rPr>
          <w:rFonts w:ascii="Times New Roman" w:hAnsi="Times New Roman" w:cs="Times New Roman"/>
        </w:rPr>
        <w:t>s</w:t>
      </w:r>
      <w:r w:rsidR="00B77692">
        <w:rPr>
          <w:rFonts w:ascii="Times New Roman" w:hAnsi="Times New Roman" w:cs="Times New Roman"/>
        </w:rPr>
        <w:t xml:space="preserve"> according to the nature of each variable in the datasets. The raw dataset will </w:t>
      </w:r>
      <w:r w:rsidR="00B77692" w:rsidRPr="009E25B1">
        <w:rPr>
          <w:rFonts w:ascii="Times New Roman" w:hAnsi="Times New Roman" w:cs="Times New Roman"/>
          <w:noProof/>
        </w:rPr>
        <w:t>be subdivide</w:t>
      </w:r>
      <w:r w:rsidR="009E25B1">
        <w:rPr>
          <w:rFonts w:ascii="Times New Roman" w:hAnsi="Times New Roman" w:cs="Times New Roman"/>
          <w:noProof/>
        </w:rPr>
        <w:t>d</w:t>
      </w:r>
      <w:r w:rsidR="00B77692">
        <w:rPr>
          <w:rFonts w:ascii="Times New Roman" w:hAnsi="Times New Roman" w:cs="Times New Roman"/>
        </w:rPr>
        <w:t xml:space="preserve"> into two categories: 1) Datasets with variables without </w:t>
      </w:r>
      <w:r w:rsidR="009E25B1">
        <w:rPr>
          <w:rFonts w:ascii="Times New Roman" w:hAnsi="Times New Roman" w:cs="Times New Roman"/>
        </w:rPr>
        <w:t xml:space="preserve">the </w:t>
      </w:r>
      <w:r w:rsidR="00B77692" w:rsidRPr="009E25B1">
        <w:rPr>
          <w:rFonts w:ascii="Times New Roman" w:hAnsi="Times New Roman" w:cs="Times New Roman"/>
          <w:noProof/>
        </w:rPr>
        <w:t>possibility</w:t>
      </w:r>
      <w:r w:rsidR="00B77692">
        <w:rPr>
          <w:rFonts w:ascii="Times New Roman" w:hAnsi="Times New Roman" w:cs="Times New Roman"/>
        </w:rPr>
        <w:t xml:space="preserve"> of being imputed, i.e. the whole country –level time-series is empty; 2) Dataset</w:t>
      </w:r>
      <w:r w:rsidR="009E25B1">
        <w:rPr>
          <w:rFonts w:ascii="Times New Roman" w:hAnsi="Times New Roman" w:cs="Times New Roman"/>
        </w:rPr>
        <w:t>s</w:t>
      </w:r>
      <w:r w:rsidR="00B77692">
        <w:rPr>
          <w:rFonts w:ascii="Times New Roman" w:hAnsi="Times New Roman" w:cs="Times New Roman"/>
        </w:rPr>
        <w:t xml:space="preserve"> with variables with </w:t>
      </w:r>
      <w:r w:rsidR="009E25B1">
        <w:rPr>
          <w:rFonts w:ascii="Times New Roman" w:hAnsi="Times New Roman" w:cs="Times New Roman"/>
        </w:rPr>
        <w:t xml:space="preserve">the </w:t>
      </w:r>
      <w:r w:rsidR="00B77692" w:rsidRPr="009E25B1">
        <w:rPr>
          <w:rFonts w:ascii="Times New Roman" w:hAnsi="Times New Roman" w:cs="Times New Roman"/>
          <w:noProof/>
        </w:rPr>
        <w:t>possibility</w:t>
      </w:r>
      <w:r w:rsidR="00B77692">
        <w:rPr>
          <w:rFonts w:ascii="Times New Roman" w:hAnsi="Times New Roman" w:cs="Times New Roman"/>
        </w:rPr>
        <w:t xml:space="preserve"> of being imputed. The datasets with variables with </w:t>
      </w:r>
      <w:r w:rsidR="009E25B1">
        <w:rPr>
          <w:rFonts w:ascii="Times New Roman" w:hAnsi="Times New Roman" w:cs="Times New Roman"/>
        </w:rPr>
        <w:t xml:space="preserve">the </w:t>
      </w:r>
      <w:r w:rsidR="00B77692" w:rsidRPr="009E25B1">
        <w:rPr>
          <w:rFonts w:ascii="Times New Roman" w:hAnsi="Times New Roman" w:cs="Times New Roman"/>
          <w:noProof/>
        </w:rPr>
        <w:t>potential</w:t>
      </w:r>
      <w:r w:rsidR="00B77692">
        <w:rPr>
          <w:rFonts w:ascii="Times New Roman" w:hAnsi="Times New Roman" w:cs="Times New Roman"/>
        </w:rPr>
        <w:t xml:space="preserve"> to be imputed will subsequently </w:t>
      </w:r>
      <w:r w:rsidR="00B77692" w:rsidRPr="009E25B1">
        <w:rPr>
          <w:rFonts w:ascii="Times New Roman" w:hAnsi="Times New Roman" w:cs="Times New Roman"/>
          <w:noProof/>
        </w:rPr>
        <w:t>be br</w:t>
      </w:r>
      <w:r w:rsidR="009E25B1">
        <w:rPr>
          <w:rFonts w:ascii="Times New Roman" w:hAnsi="Times New Roman" w:cs="Times New Roman"/>
          <w:noProof/>
        </w:rPr>
        <w:t>oken</w:t>
      </w:r>
      <w:r w:rsidR="00B77692">
        <w:rPr>
          <w:rFonts w:ascii="Times New Roman" w:hAnsi="Times New Roman" w:cs="Times New Roman"/>
        </w:rPr>
        <w:t xml:space="preserve"> down into the following datasets: a) dataset where variables have zero variance and no missing values; b) dataset where variables have zero variance and </w:t>
      </w:r>
      <w:r w:rsidR="00B77692">
        <w:rPr>
          <w:rFonts w:ascii="Times New Roman" w:hAnsi="Times New Roman" w:cs="Times New Roman"/>
          <w:i/>
        </w:rPr>
        <w:t xml:space="preserve">at least one </w:t>
      </w:r>
      <w:r w:rsidR="00B77692">
        <w:rPr>
          <w:rFonts w:ascii="Times New Roman" w:hAnsi="Times New Roman" w:cs="Times New Roman"/>
        </w:rPr>
        <w:t xml:space="preserve">missing value; c) dataset where variables have nonzero variance and </w:t>
      </w:r>
      <w:r w:rsidR="00B77692" w:rsidRPr="00B77692">
        <w:rPr>
          <w:rFonts w:ascii="Times New Roman" w:hAnsi="Times New Roman" w:cs="Times New Roman"/>
          <w:i/>
        </w:rPr>
        <w:t>at least</w:t>
      </w:r>
      <w:r w:rsidR="00B77692">
        <w:rPr>
          <w:rFonts w:ascii="Times New Roman" w:hAnsi="Times New Roman" w:cs="Times New Roman"/>
          <w:i/>
        </w:rPr>
        <w:t xml:space="preserve"> </w:t>
      </w:r>
      <w:r w:rsidR="009E25B1">
        <w:rPr>
          <w:rFonts w:ascii="Times New Roman" w:hAnsi="Times New Roman" w:cs="Times New Roman"/>
        </w:rPr>
        <w:t>one missing values. The dataset</w:t>
      </w:r>
      <w:r w:rsidR="00B77692">
        <w:rPr>
          <w:rFonts w:ascii="Times New Roman" w:hAnsi="Times New Roman" w:cs="Times New Roman"/>
        </w:rPr>
        <w:t xml:space="preserve"> where the who</w:t>
      </w:r>
      <w:r w:rsidR="009E25B1">
        <w:rPr>
          <w:rFonts w:ascii="Times New Roman" w:hAnsi="Times New Roman" w:cs="Times New Roman"/>
        </w:rPr>
        <w:t xml:space="preserve">le time-series is empty, </w:t>
      </w:r>
      <w:r w:rsidR="009E25B1" w:rsidRPr="009E25B1">
        <w:rPr>
          <w:rFonts w:ascii="Times New Roman" w:hAnsi="Times New Roman" w:cs="Times New Roman"/>
          <w:noProof/>
        </w:rPr>
        <w:t>and</w:t>
      </w:r>
      <w:r w:rsidR="009E25B1">
        <w:rPr>
          <w:rFonts w:ascii="Times New Roman" w:hAnsi="Times New Roman" w:cs="Times New Roman"/>
        </w:rPr>
        <w:t xml:space="preserve"> that with zero variance and without missing values will not </w:t>
      </w:r>
      <w:r w:rsidR="009E25B1" w:rsidRPr="009E25B1">
        <w:rPr>
          <w:rFonts w:ascii="Times New Roman" w:hAnsi="Times New Roman" w:cs="Times New Roman"/>
          <w:noProof/>
        </w:rPr>
        <w:t>be imputed</w:t>
      </w:r>
      <w:r w:rsidR="009E25B1">
        <w:rPr>
          <w:rFonts w:ascii="Times New Roman" w:hAnsi="Times New Roman" w:cs="Times New Roman"/>
        </w:rPr>
        <w:t xml:space="preserve">. The datasets described in </w:t>
      </w:r>
      <w:r w:rsidR="009E25B1" w:rsidRPr="009E25B1">
        <w:rPr>
          <w:rFonts w:ascii="Times New Roman" w:hAnsi="Times New Roman" w:cs="Times New Roman"/>
          <w:i/>
          <w:noProof/>
        </w:rPr>
        <w:t>b</w:t>
      </w:r>
      <w:r w:rsidR="009E25B1" w:rsidRPr="009E25B1">
        <w:rPr>
          <w:rFonts w:ascii="Times New Roman" w:hAnsi="Times New Roman" w:cs="Times New Roman"/>
          <w:noProof/>
        </w:rPr>
        <w:t xml:space="preserve"> and</w:t>
      </w:r>
      <w:r w:rsidR="009E25B1">
        <w:rPr>
          <w:rFonts w:ascii="Times New Roman" w:hAnsi="Times New Roman" w:cs="Times New Roman"/>
        </w:rPr>
        <w:t xml:space="preserve"> </w:t>
      </w:r>
      <w:r w:rsidR="009E25B1" w:rsidRPr="009E25B1">
        <w:rPr>
          <w:rFonts w:ascii="Times New Roman" w:hAnsi="Times New Roman" w:cs="Times New Roman"/>
          <w:i/>
        </w:rPr>
        <w:t>c</w:t>
      </w:r>
      <w:r w:rsidR="009E25B1">
        <w:rPr>
          <w:rFonts w:ascii="Times New Roman" w:hAnsi="Times New Roman" w:cs="Times New Roman"/>
        </w:rPr>
        <w:t xml:space="preserve"> will be imputed by last observation carried forward and linear imputation, respectively. The Fig. 3 shows the proposed imputation workflow.</w:t>
      </w:r>
    </w:p>
    <w:p w14:paraId="45BA3F20" w14:textId="77777777" w:rsidR="009E25B1" w:rsidRDefault="009E25B1" w:rsidP="000F76CE">
      <w:pPr>
        <w:spacing w:after="0" w:line="360" w:lineRule="auto"/>
        <w:ind w:firstLine="720"/>
        <w:jc w:val="both"/>
        <w:rPr>
          <w:rFonts w:ascii="Times New Roman" w:hAnsi="Times New Roman" w:cs="Times New Roman"/>
        </w:rPr>
      </w:pPr>
      <w:r w:rsidRPr="009E25B1">
        <w:rPr>
          <w:noProof/>
        </w:rPr>
        <w:lastRenderedPageBreak/>
        <w:drawing>
          <wp:inline distT="0" distB="0" distL="0" distR="0" wp14:anchorId="2F59C95A" wp14:editId="228E3FE3">
            <wp:extent cx="5943600" cy="714304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143041"/>
                    </a:xfrm>
                    <a:prstGeom prst="rect">
                      <a:avLst/>
                    </a:prstGeom>
                    <a:noFill/>
                    <a:ln>
                      <a:noFill/>
                    </a:ln>
                  </pic:spPr>
                </pic:pic>
              </a:graphicData>
            </a:graphic>
          </wp:inline>
        </w:drawing>
      </w:r>
    </w:p>
    <w:p w14:paraId="151492BC" w14:textId="57F87BB3" w:rsidR="009E25B1" w:rsidRPr="00B77692" w:rsidRDefault="009E25B1" w:rsidP="009E25B1">
      <w:pPr>
        <w:spacing w:after="0" w:line="360" w:lineRule="auto"/>
        <w:jc w:val="both"/>
        <w:rPr>
          <w:rFonts w:ascii="Times New Roman" w:hAnsi="Times New Roman" w:cs="Times New Roman"/>
        </w:rPr>
      </w:pPr>
      <w:r w:rsidRPr="009E25B1">
        <w:rPr>
          <w:rFonts w:ascii="Times New Roman" w:hAnsi="Times New Roman" w:cs="Times New Roman"/>
          <w:b/>
        </w:rPr>
        <w:t xml:space="preserve">Figure </w:t>
      </w:r>
      <w:r>
        <w:rPr>
          <w:rFonts w:ascii="Times New Roman" w:hAnsi="Times New Roman" w:cs="Times New Roman"/>
          <w:b/>
        </w:rPr>
        <w:t>3</w:t>
      </w:r>
      <w:r>
        <w:rPr>
          <w:rFonts w:ascii="Times New Roman" w:hAnsi="Times New Roman" w:cs="Times New Roman"/>
        </w:rPr>
        <w:t xml:space="preserve">. Imputation workflow based on </w:t>
      </w:r>
      <w:r>
        <w:rPr>
          <w:rFonts w:ascii="Times New Roman" w:hAnsi="Times New Roman" w:cs="Times New Roman"/>
          <w:b/>
        </w:rPr>
        <w:t>split-apply-com</w:t>
      </w:r>
      <w:r w:rsidRPr="009E25B1">
        <w:rPr>
          <w:rFonts w:ascii="Times New Roman" w:hAnsi="Times New Roman" w:cs="Times New Roman"/>
          <w:b/>
        </w:rPr>
        <w:t>bine approach</w:t>
      </w:r>
      <w:r>
        <w:rPr>
          <w:rFonts w:ascii="Times New Roman" w:hAnsi="Times New Roman" w:cs="Times New Roman"/>
        </w:rPr>
        <w:t xml:space="preserve">.  Split the data according to the </w:t>
      </w:r>
      <w:commentRangeStart w:id="8"/>
      <w:commentRangeStart w:id="9"/>
      <w:r>
        <w:rPr>
          <w:rFonts w:ascii="Times New Roman" w:hAnsi="Times New Roman" w:cs="Times New Roman"/>
        </w:rPr>
        <w:t>possibility</w:t>
      </w:r>
      <w:commentRangeEnd w:id="8"/>
      <w:r w:rsidR="00AA2424">
        <w:rPr>
          <w:rStyle w:val="CommentReference"/>
        </w:rPr>
        <w:commentReference w:id="8"/>
      </w:r>
      <w:commentRangeEnd w:id="9"/>
      <w:r w:rsidR="00332975">
        <w:rPr>
          <w:rStyle w:val="CommentReference"/>
        </w:rPr>
        <w:commentReference w:id="9"/>
      </w:r>
      <w:r>
        <w:rPr>
          <w:rFonts w:ascii="Times New Roman" w:hAnsi="Times New Roman" w:cs="Times New Roman"/>
        </w:rPr>
        <w:t xml:space="preserve"> of imputation and type of imputation. Apply (or not) the imputations accordingly. Combine non-imputed and imputed datasets at the country level and then select the </w:t>
      </w:r>
      <w:proofErr w:type="spellStart"/>
      <w:r>
        <w:rPr>
          <w:rFonts w:ascii="Times New Roman" w:hAnsi="Times New Roman" w:cs="Times New Roman"/>
        </w:rPr>
        <w:t>rel</w:t>
      </w:r>
      <w:ins w:id="10" w:author="Vir" w:date="2018-09-06T14:33:00Z">
        <w:r w:rsidR="00AA2424">
          <w:rPr>
            <w:rFonts w:ascii="Times New Roman" w:hAnsi="Times New Roman" w:cs="Times New Roman"/>
          </w:rPr>
          <w:t>e</w:t>
        </w:r>
      </w:ins>
      <w:r>
        <w:rPr>
          <w:rFonts w:ascii="Times New Roman" w:hAnsi="Times New Roman" w:cs="Times New Roman"/>
        </w:rPr>
        <w:t>v</w:t>
      </w:r>
      <w:del w:id="11" w:author="Vir" w:date="2018-09-06T14:33:00Z">
        <w:r w:rsidDel="00AA2424">
          <w:rPr>
            <w:rFonts w:ascii="Times New Roman" w:hAnsi="Times New Roman" w:cs="Times New Roman"/>
          </w:rPr>
          <w:delText>e</w:delText>
        </w:r>
      </w:del>
      <w:r>
        <w:rPr>
          <w:rFonts w:ascii="Times New Roman" w:hAnsi="Times New Roman" w:cs="Times New Roman"/>
        </w:rPr>
        <w:t>n</w:t>
      </w:r>
      <w:del w:id="12" w:author="Lisboa, Francy (ESS)" w:date="2018-09-06T17:54:00Z">
        <w:r w:rsidDel="00B84CDC">
          <w:rPr>
            <w:rFonts w:ascii="Times New Roman" w:hAnsi="Times New Roman" w:cs="Times New Roman"/>
          </w:rPr>
          <w:delText>at</w:delText>
        </w:r>
      </w:del>
      <w:ins w:id="13" w:author="Lisboa, Francy (ESS)" w:date="2018-09-06T17:54:00Z">
        <w:r w:rsidR="00B84CDC">
          <w:rPr>
            <w:rFonts w:ascii="Times New Roman" w:hAnsi="Times New Roman" w:cs="Times New Roman"/>
          </w:rPr>
          <w:t>t</w:t>
        </w:r>
      </w:ins>
      <w:proofErr w:type="spellEnd"/>
      <w:r>
        <w:rPr>
          <w:rFonts w:ascii="Times New Roman" w:hAnsi="Times New Roman" w:cs="Times New Roman"/>
        </w:rPr>
        <w:t xml:space="preserve"> elements/variables to use in the calculations. </w:t>
      </w:r>
    </w:p>
    <w:p w14:paraId="514DF430" w14:textId="77777777" w:rsidR="000F76CE" w:rsidRDefault="005C18AF" w:rsidP="00315118">
      <w:pPr>
        <w:spacing w:after="0" w:line="360" w:lineRule="auto"/>
        <w:jc w:val="both"/>
        <w:rPr>
          <w:rFonts w:ascii="Times New Roman" w:hAnsi="Times New Roman" w:cs="Times New Roman"/>
          <w:b/>
        </w:rPr>
      </w:pPr>
      <w:r>
        <w:rPr>
          <w:rFonts w:ascii="Times New Roman" w:hAnsi="Times New Roman" w:cs="Times New Roman"/>
          <w:b/>
        </w:rPr>
        <w:lastRenderedPageBreak/>
        <w:t>T</w:t>
      </w:r>
      <w:r w:rsidR="003A739B" w:rsidRPr="003A739B">
        <w:rPr>
          <w:rFonts w:ascii="Times New Roman" w:hAnsi="Times New Roman" w:cs="Times New Roman"/>
          <w:b/>
        </w:rPr>
        <w:t>est</w:t>
      </w:r>
      <w:r w:rsidR="000F7304">
        <w:rPr>
          <w:rFonts w:ascii="Times New Roman" w:hAnsi="Times New Roman" w:cs="Times New Roman"/>
          <w:b/>
        </w:rPr>
        <w:t xml:space="preserve">ing </w:t>
      </w:r>
      <w:r w:rsidR="00C53043">
        <w:rPr>
          <w:rFonts w:ascii="Times New Roman" w:hAnsi="Times New Roman" w:cs="Times New Roman"/>
          <w:b/>
        </w:rPr>
        <w:t>imputation</w:t>
      </w:r>
    </w:p>
    <w:p w14:paraId="369DB0A0" w14:textId="77777777" w:rsidR="000F7304" w:rsidRPr="000F76CE" w:rsidRDefault="000F7304" w:rsidP="000F76CE">
      <w:pPr>
        <w:spacing w:after="0" w:line="360" w:lineRule="auto"/>
        <w:ind w:firstLine="720"/>
        <w:jc w:val="both"/>
        <w:rPr>
          <w:rFonts w:ascii="Times New Roman" w:hAnsi="Times New Roman" w:cs="Times New Roman"/>
          <w:b/>
        </w:rPr>
      </w:pPr>
      <w:r>
        <w:rPr>
          <w:rFonts w:ascii="Times New Roman" w:hAnsi="Times New Roman" w:cs="Times New Roman"/>
        </w:rPr>
        <w:t xml:space="preserve">The AQUASTAT team is particularly interested in the indicators composing the </w:t>
      </w:r>
      <w:r w:rsidRPr="006D789C">
        <w:rPr>
          <w:rFonts w:ascii="Times New Roman" w:hAnsi="Times New Roman" w:cs="Times New Roman"/>
          <w:b/>
        </w:rPr>
        <w:t>SDG 6.4.1</w:t>
      </w:r>
      <w:r>
        <w:rPr>
          <w:rFonts w:ascii="Times New Roman" w:hAnsi="Times New Roman" w:cs="Times New Roman"/>
        </w:rPr>
        <w:t xml:space="preserve"> (Water Use Efficiency; Irrigated Agriculture Water Use Efficiency; Industrial Water Use Efficiency) and </w:t>
      </w:r>
      <w:r w:rsidR="009A0FD2">
        <w:rPr>
          <w:rFonts w:ascii="Times New Roman" w:hAnsi="Times New Roman" w:cs="Times New Roman"/>
        </w:rPr>
        <w:t xml:space="preserve">the </w:t>
      </w:r>
      <w:r w:rsidRPr="006D789C">
        <w:rPr>
          <w:rFonts w:ascii="Times New Roman" w:hAnsi="Times New Roman" w:cs="Times New Roman"/>
          <w:b/>
        </w:rPr>
        <w:t>SDG 6.4.2</w:t>
      </w:r>
      <w:r>
        <w:rPr>
          <w:rFonts w:ascii="Times New Roman" w:hAnsi="Times New Roman" w:cs="Times New Roman"/>
        </w:rPr>
        <w:t xml:space="preserve"> (Water stress). </w:t>
      </w:r>
      <w:r w:rsidRPr="001D7689">
        <w:rPr>
          <w:rFonts w:ascii="Times New Roman" w:hAnsi="Times New Roman" w:cs="Times New Roman"/>
        </w:rPr>
        <w:t>Thus</w:t>
      </w:r>
      <w:r w:rsidRPr="000F7304">
        <w:rPr>
          <w:rFonts w:ascii="Times New Roman" w:hAnsi="Times New Roman" w:cs="Times New Roman"/>
          <w:b/>
        </w:rPr>
        <w:t xml:space="preserve">, </w:t>
      </w:r>
      <w:r w:rsidRPr="001D7689">
        <w:rPr>
          <w:rFonts w:ascii="Times New Roman" w:hAnsi="Times New Roman" w:cs="Times New Roman"/>
        </w:rPr>
        <w:t>the first action is to test the effects of imputation on the calculation of these SDG indicators</w:t>
      </w:r>
      <w:r w:rsidR="001D7689">
        <w:rPr>
          <w:rFonts w:ascii="Times New Roman" w:hAnsi="Times New Roman" w:cs="Times New Roman"/>
          <w:b/>
        </w:rPr>
        <w:t xml:space="preserve"> (</w:t>
      </w:r>
      <w:r w:rsidR="001D7689" w:rsidRPr="00A5630A">
        <w:rPr>
          <w:rFonts w:ascii="Times New Roman" w:hAnsi="Times New Roman" w:cs="Times New Roman"/>
        </w:rPr>
        <w:t>Table 1</w:t>
      </w:r>
      <w:r w:rsidR="001D7689">
        <w:rPr>
          <w:rFonts w:ascii="Times New Roman" w:hAnsi="Times New Roman" w:cs="Times New Roman"/>
          <w:b/>
        </w:rPr>
        <w:t>)</w:t>
      </w:r>
      <w:r>
        <w:rPr>
          <w:rFonts w:ascii="Times New Roman" w:hAnsi="Times New Roman" w:cs="Times New Roman"/>
        </w:rPr>
        <w:t xml:space="preserve">. </w:t>
      </w:r>
      <w:r w:rsidR="0028353F">
        <w:rPr>
          <w:rFonts w:ascii="Times New Roman" w:hAnsi="Times New Roman" w:cs="Times New Roman"/>
        </w:rPr>
        <w:t>A</w:t>
      </w:r>
      <w:r w:rsidR="003A739B">
        <w:rPr>
          <w:rFonts w:ascii="Times New Roman" w:hAnsi="Times New Roman" w:cs="Times New Roman"/>
        </w:rPr>
        <w:t xml:space="preserve"> test dataset with </w:t>
      </w:r>
      <w:r w:rsidR="009E25B1">
        <w:rPr>
          <w:rFonts w:ascii="Times New Roman" w:hAnsi="Times New Roman" w:cs="Times New Roman"/>
        </w:rPr>
        <w:t>43</w:t>
      </w:r>
      <w:r w:rsidR="003A739B">
        <w:rPr>
          <w:rFonts w:ascii="Times New Roman" w:hAnsi="Times New Roman" w:cs="Times New Roman"/>
        </w:rPr>
        <w:t xml:space="preserve"> randomly selected countries will be used to assess the o</w:t>
      </w:r>
      <w:r w:rsidR="001D7689">
        <w:rPr>
          <w:rFonts w:ascii="Times New Roman" w:hAnsi="Times New Roman" w:cs="Times New Roman"/>
        </w:rPr>
        <w:t xml:space="preserve">utput of the </w:t>
      </w:r>
      <w:r w:rsidR="009E25B1">
        <w:rPr>
          <w:rFonts w:ascii="Times New Roman" w:hAnsi="Times New Roman" w:cs="Times New Roman"/>
        </w:rPr>
        <w:t xml:space="preserve">imputation workflow described in the </w:t>
      </w:r>
      <w:r w:rsidR="009E25B1" w:rsidRPr="009E25B1">
        <w:rPr>
          <w:rFonts w:ascii="Times New Roman" w:hAnsi="Times New Roman" w:cs="Times New Roman"/>
          <w:b/>
        </w:rPr>
        <w:t>Fig 2</w:t>
      </w:r>
      <w:r w:rsidR="009E25B1">
        <w:rPr>
          <w:rFonts w:ascii="Times New Roman" w:hAnsi="Times New Roman" w:cs="Times New Roman"/>
        </w:rPr>
        <w:t>.</w:t>
      </w:r>
    </w:p>
    <w:p w14:paraId="5A8DC623" w14:textId="77777777" w:rsidR="00AE0BD8" w:rsidRDefault="00AE0BD8" w:rsidP="00315118">
      <w:pPr>
        <w:spacing w:after="0" w:line="360" w:lineRule="auto"/>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7"/>
        <w:gridCol w:w="1190"/>
        <w:gridCol w:w="1580"/>
        <w:gridCol w:w="2051"/>
      </w:tblGrid>
      <w:tr w:rsidR="000F7304" w:rsidRPr="000F7304" w14:paraId="1F13C3A4" w14:textId="77777777" w:rsidTr="00315118">
        <w:tc>
          <w:tcPr>
            <w:tcW w:w="0" w:type="auto"/>
            <w:gridSpan w:val="4"/>
            <w:tcBorders>
              <w:bottom w:val="single" w:sz="4" w:space="0" w:color="auto"/>
            </w:tcBorders>
          </w:tcPr>
          <w:p w14:paraId="0BF708A8" w14:textId="77777777" w:rsidR="000F7304" w:rsidRPr="005C18AF" w:rsidRDefault="00315118" w:rsidP="00315118">
            <w:pPr>
              <w:rPr>
                <w:rFonts w:ascii="Times New Roman" w:hAnsi="Times New Roman" w:cs="Times New Roman"/>
              </w:rPr>
            </w:pPr>
            <w:r w:rsidRPr="00A5630A">
              <w:rPr>
                <w:rFonts w:ascii="Times New Roman" w:hAnsi="Times New Roman" w:cs="Times New Roman"/>
                <w:b/>
              </w:rPr>
              <w:t>Table 1</w:t>
            </w:r>
            <w:r w:rsidRPr="005C18AF">
              <w:rPr>
                <w:rFonts w:ascii="Times New Roman" w:hAnsi="Times New Roman" w:cs="Times New Roman"/>
              </w:rPr>
              <w:t>. Variables to use in the imputation</w:t>
            </w:r>
          </w:p>
        </w:tc>
      </w:tr>
      <w:tr w:rsidR="000F7304" w:rsidRPr="000F7304" w14:paraId="1253F063" w14:textId="77777777" w:rsidTr="00315118">
        <w:tc>
          <w:tcPr>
            <w:tcW w:w="0" w:type="auto"/>
            <w:tcBorders>
              <w:top w:val="single" w:sz="4" w:space="0" w:color="auto"/>
              <w:bottom w:val="single" w:sz="4" w:space="0" w:color="auto"/>
            </w:tcBorders>
          </w:tcPr>
          <w:p w14:paraId="54451D4E" w14:textId="77777777" w:rsidR="000F7304" w:rsidRPr="000F7304" w:rsidRDefault="000F7304" w:rsidP="000F7304">
            <w:pPr>
              <w:jc w:val="center"/>
              <w:rPr>
                <w:rFonts w:cstheme="minorHAnsi"/>
                <w:b/>
                <w:sz w:val="16"/>
                <w:szCs w:val="16"/>
              </w:rPr>
            </w:pPr>
            <w:r w:rsidRPr="000F7304">
              <w:rPr>
                <w:rFonts w:cstheme="minorHAnsi"/>
                <w:b/>
                <w:sz w:val="16"/>
                <w:szCs w:val="16"/>
              </w:rPr>
              <w:t>Variables</w:t>
            </w:r>
          </w:p>
        </w:tc>
        <w:tc>
          <w:tcPr>
            <w:tcW w:w="0" w:type="auto"/>
            <w:tcBorders>
              <w:top w:val="single" w:sz="4" w:space="0" w:color="auto"/>
              <w:bottom w:val="single" w:sz="4" w:space="0" w:color="auto"/>
            </w:tcBorders>
          </w:tcPr>
          <w:p w14:paraId="7A82120C" w14:textId="77777777" w:rsidR="000F7304" w:rsidRPr="000F7304" w:rsidRDefault="000F7304" w:rsidP="000F7304">
            <w:pPr>
              <w:jc w:val="center"/>
              <w:rPr>
                <w:rFonts w:cstheme="minorHAnsi"/>
                <w:b/>
                <w:sz w:val="16"/>
                <w:szCs w:val="16"/>
              </w:rPr>
            </w:pPr>
            <w:r w:rsidRPr="000F7304">
              <w:rPr>
                <w:rFonts w:cstheme="minorHAnsi"/>
                <w:b/>
                <w:sz w:val="16"/>
                <w:szCs w:val="16"/>
              </w:rPr>
              <w:t>Variables code</w:t>
            </w:r>
          </w:p>
        </w:tc>
        <w:tc>
          <w:tcPr>
            <w:tcW w:w="0" w:type="auto"/>
            <w:tcBorders>
              <w:top w:val="single" w:sz="4" w:space="0" w:color="auto"/>
              <w:bottom w:val="single" w:sz="4" w:space="0" w:color="auto"/>
            </w:tcBorders>
          </w:tcPr>
          <w:p w14:paraId="6AFB58F5" w14:textId="77777777" w:rsidR="000F7304" w:rsidRPr="000F7304" w:rsidRDefault="000F7304" w:rsidP="000F7304">
            <w:pPr>
              <w:jc w:val="center"/>
              <w:rPr>
                <w:rFonts w:cstheme="minorHAnsi"/>
                <w:b/>
                <w:sz w:val="16"/>
                <w:szCs w:val="16"/>
              </w:rPr>
            </w:pPr>
            <w:r w:rsidRPr="000F7304">
              <w:rPr>
                <w:rFonts w:cstheme="minorHAnsi"/>
                <w:b/>
                <w:sz w:val="16"/>
                <w:szCs w:val="16"/>
              </w:rPr>
              <w:t>Need for Imputation</w:t>
            </w:r>
          </w:p>
        </w:tc>
        <w:tc>
          <w:tcPr>
            <w:tcW w:w="0" w:type="auto"/>
            <w:tcBorders>
              <w:top w:val="single" w:sz="4" w:space="0" w:color="auto"/>
              <w:bottom w:val="single" w:sz="4" w:space="0" w:color="auto"/>
            </w:tcBorders>
          </w:tcPr>
          <w:p w14:paraId="47909FEC" w14:textId="77777777" w:rsidR="000F7304" w:rsidRPr="000F7304" w:rsidRDefault="000F7304" w:rsidP="000F7304">
            <w:pPr>
              <w:jc w:val="center"/>
              <w:rPr>
                <w:rFonts w:cstheme="minorHAnsi"/>
                <w:b/>
                <w:sz w:val="16"/>
                <w:szCs w:val="16"/>
              </w:rPr>
            </w:pPr>
            <w:r w:rsidRPr="000F7304">
              <w:rPr>
                <w:rFonts w:cstheme="minorHAnsi"/>
                <w:b/>
                <w:sz w:val="16"/>
                <w:szCs w:val="16"/>
              </w:rPr>
              <w:t>Evolution</w:t>
            </w:r>
          </w:p>
        </w:tc>
      </w:tr>
      <w:tr w:rsidR="00315118" w:rsidRPr="000F7304" w14:paraId="2DB557E5" w14:textId="77777777" w:rsidTr="00315118">
        <w:tc>
          <w:tcPr>
            <w:tcW w:w="0" w:type="auto"/>
            <w:tcBorders>
              <w:top w:val="single" w:sz="4" w:space="0" w:color="auto"/>
            </w:tcBorders>
          </w:tcPr>
          <w:p w14:paraId="3939BCAA" w14:textId="77777777" w:rsidR="00315118" w:rsidRPr="000F7304" w:rsidRDefault="00315118" w:rsidP="00315118">
            <w:pPr>
              <w:rPr>
                <w:rFonts w:cstheme="minorHAnsi"/>
                <w:b/>
                <w:sz w:val="16"/>
                <w:szCs w:val="16"/>
              </w:rPr>
            </w:pPr>
            <w:r>
              <w:rPr>
                <w:rFonts w:cstheme="minorHAnsi"/>
                <w:b/>
                <w:sz w:val="16"/>
                <w:szCs w:val="16"/>
              </w:rPr>
              <w:t>SDG 6.4.2</w:t>
            </w:r>
          </w:p>
        </w:tc>
        <w:tc>
          <w:tcPr>
            <w:tcW w:w="0" w:type="auto"/>
            <w:tcBorders>
              <w:top w:val="single" w:sz="4" w:space="0" w:color="auto"/>
            </w:tcBorders>
          </w:tcPr>
          <w:p w14:paraId="77079029" w14:textId="77777777" w:rsidR="00315118" w:rsidRPr="000F7304" w:rsidRDefault="00315118" w:rsidP="000F7304">
            <w:pPr>
              <w:jc w:val="center"/>
              <w:rPr>
                <w:rFonts w:cstheme="minorHAnsi"/>
                <w:b/>
                <w:sz w:val="16"/>
                <w:szCs w:val="16"/>
              </w:rPr>
            </w:pPr>
          </w:p>
        </w:tc>
        <w:tc>
          <w:tcPr>
            <w:tcW w:w="0" w:type="auto"/>
            <w:tcBorders>
              <w:top w:val="single" w:sz="4" w:space="0" w:color="auto"/>
            </w:tcBorders>
          </w:tcPr>
          <w:p w14:paraId="78325CE4" w14:textId="77777777" w:rsidR="00315118" w:rsidRPr="000F7304" w:rsidRDefault="00315118" w:rsidP="000F7304">
            <w:pPr>
              <w:jc w:val="center"/>
              <w:rPr>
                <w:rFonts w:cstheme="minorHAnsi"/>
                <w:b/>
                <w:sz w:val="16"/>
                <w:szCs w:val="16"/>
              </w:rPr>
            </w:pPr>
          </w:p>
        </w:tc>
        <w:tc>
          <w:tcPr>
            <w:tcW w:w="0" w:type="auto"/>
            <w:tcBorders>
              <w:top w:val="single" w:sz="4" w:space="0" w:color="auto"/>
            </w:tcBorders>
          </w:tcPr>
          <w:p w14:paraId="3F229B87" w14:textId="77777777" w:rsidR="00315118" w:rsidRPr="000F7304" w:rsidRDefault="00315118" w:rsidP="000F7304">
            <w:pPr>
              <w:jc w:val="center"/>
              <w:rPr>
                <w:rFonts w:cstheme="minorHAnsi"/>
                <w:b/>
                <w:sz w:val="16"/>
                <w:szCs w:val="16"/>
              </w:rPr>
            </w:pPr>
          </w:p>
        </w:tc>
      </w:tr>
      <w:tr w:rsidR="000F7304" w:rsidRPr="000F7304" w14:paraId="69559433" w14:textId="77777777" w:rsidTr="00315118">
        <w:tc>
          <w:tcPr>
            <w:tcW w:w="0" w:type="auto"/>
          </w:tcPr>
          <w:p w14:paraId="20F9BB78" w14:textId="77777777" w:rsidR="000F7304" w:rsidRPr="000F7304" w:rsidRDefault="000F7304" w:rsidP="000F7304">
            <w:pPr>
              <w:jc w:val="center"/>
              <w:rPr>
                <w:rFonts w:cstheme="minorHAnsi"/>
                <w:sz w:val="16"/>
                <w:szCs w:val="16"/>
              </w:rPr>
            </w:pPr>
            <w:r w:rsidRPr="000F7304">
              <w:rPr>
                <w:rFonts w:cstheme="minorHAnsi"/>
                <w:sz w:val="16"/>
                <w:szCs w:val="16"/>
              </w:rPr>
              <w:t>Total freshwater withdrawal (primary and secondary)</w:t>
            </w:r>
          </w:p>
        </w:tc>
        <w:tc>
          <w:tcPr>
            <w:tcW w:w="0" w:type="auto"/>
          </w:tcPr>
          <w:p w14:paraId="2799A4D1" w14:textId="77777777" w:rsidR="000F7304" w:rsidRPr="000F7304" w:rsidRDefault="000F7304" w:rsidP="000F7304">
            <w:pPr>
              <w:jc w:val="center"/>
              <w:rPr>
                <w:rFonts w:cstheme="minorHAnsi"/>
                <w:sz w:val="16"/>
                <w:szCs w:val="16"/>
              </w:rPr>
            </w:pPr>
            <w:r w:rsidRPr="000F7304">
              <w:rPr>
                <w:rFonts w:cstheme="minorHAnsi"/>
                <w:sz w:val="16"/>
                <w:szCs w:val="16"/>
              </w:rPr>
              <w:t>4263</w:t>
            </w:r>
          </w:p>
        </w:tc>
        <w:tc>
          <w:tcPr>
            <w:tcW w:w="0" w:type="auto"/>
          </w:tcPr>
          <w:p w14:paraId="4C549E92" w14:textId="77777777" w:rsidR="000F7304" w:rsidRPr="000F7304" w:rsidRDefault="000F7304" w:rsidP="000F7304">
            <w:pPr>
              <w:jc w:val="center"/>
              <w:rPr>
                <w:rFonts w:cstheme="minorHAnsi"/>
                <w:sz w:val="16"/>
                <w:szCs w:val="16"/>
              </w:rPr>
            </w:pPr>
            <w:r w:rsidRPr="000F7304">
              <w:rPr>
                <w:rFonts w:cstheme="minorHAnsi"/>
                <w:sz w:val="16"/>
                <w:szCs w:val="16"/>
              </w:rPr>
              <w:t>YES</w:t>
            </w:r>
          </w:p>
        </w:tc>
        <w:tc>
          <w:tcPr>
            <w:tcW w:w="0" w:type="auto"/>
          </w:tcPr>
          <w:p w14:paraId="65542D2A" w14:textId="77777777" w:rsidR="000F7304" w:rsidRPr="000F7304" w:rsidRDefault="000F7304" w:rsidP="000F7304">
            <w:pPr>
              <w:jc w:val="center"/>
              <w:rPr>
                <w:rFonts w:cstheme="minorHAnsi"/>
                <w:sz w:val="16"/>
                <w:szCs w:val="16"/>
              </w:rPr>
            </w:pPr>
            <w:r w:rsidRPr="000F7304">
              <w:rPr>
                <w:rFonts w:cstheme="minorHAnsi"/>
                <w:sz w:val="16"/>
                <w:szCs w:val="16"/>
              </w:rPr>
              <w:t>Increase, Stable or decrease</w:t>
            </w:r>
          </w:p>
        </w:tc>
      </w:tr>
      <w:tr w:rsidR="000F7304" w:rsidRPr="000F7304" w14:paraId="25F1278D" w14:textId="77777777" w:rsidTr="00315118">
        <w:tc>
          <w:tcPr>
            <w:tcW w:w="0" w:type="auto"/>
          </w:tcPr>
          <w:p w14:paraId="1323509B" w14:textId="77777777" w:rsidR="000F7304" w:rsidRPr="000F7304" w:rsidRDefault="000F7304" w:rsidP="000F7304">
            <w:pPr>
              <w:jc w:val="center"/>
              <w:rPr>
                <w:rFonts w:cstheme="minorHAnsi"/>
                <w:sz w:val="16"/>
                <w:szCs w:val="16"/>
              </w:rPr>
            </w:pPr>
            <w:r w:rsidRPr="000F7304">
              <w:rPr>
                <w:rFonts w:cstheme="minorHAnsi"/>
                <w:sz w:val="16"/>
                <w:szCs w:val="16"/>
              </w:rPr>
              <w:t>Total water withdrawal</w:t>
            </w:r>
          </w:p>
        </w:tc>
        <w:tc>
          <w:tcPr>
            <w:tcW w:w="0" w:type="auto"/>
          </w:tcPr>
          <w:p w14:paraId="4CD8093F" w14:textId="77777777" w:rsidR="000F7304" w:rsidRPr="000F7304" w:rsidRDefault="000F7304" w:rsidP="000F7304">
            <w:pPr>
              <w:jc w:val="center"/>
              <w:rPr>
                <w:rFonts w:cstheme="minorHAnsi"/>
                <w:sz w:val="16"/>
                <w:szCs w:val="16"/>
              </w:rPr>
            </w:pPr>
            <w:r w:rsidRPr="000F7304">
              <w:rPr>
                <w:rFonts w:cstheme="minorHAnsi"/>
                <w:sz w:val="16"/>
                <w:szCs w:val="16"/>
              </w:rPr>
              <w:t>4253</w:t>
            </w:r>
          </w:p>
        </w:tc>
        <w:tc>
          <w:tcPr>
            <w:tcW w:w="0" w:type="auto"/>
          </w:tcPr>
          <w:p w14:paraId="16E7A5E8" w14:textId="77777777" w:rsidR="000F7304" w:rsidRPr="000F7304" w:rsidRDefault="000F7304" w:rsidP="000F7304">
            <w:pPr>
              <w:jc w:val="center"/>
              <w:rPr>
                <w:rFonts w:cstheme="minorHAnsi"/>
                <w:sz w:val="16"/>
                <w:szCs w:val="16"/>
              </w:rPr>
            </w:pPr>
            <w:r w:rsidRPr="000F7304">
              <w:rPr>
                <w:rFonts w:cstheme="minorHAnsi"/>
                <w:sz w:val="16"/>
                <w:szCs w:val="16"/>
              </w:rPr>
              <w:t>YES</w:t>
            </w:r>
          </w:p>
        </w:tc>
        <w:tc>
          <w:tcPr>
            <w:tcW w:w="0" w:type="auto"/>
          </w:tcPr>
          <w:p w14:paraId="4FD47DF6" w14:textId="77777777" w:rsidR="000F7304" w:rsidRPr="000F7304" w:rsidRDefault="000F7304" w:rsidP="000F7304">
            <w:pPr>
              <w:jc w:val="center"/>
              <w:rPr>
                <w:rFonts w:cstheme="minorHAnsi"/>
                <w:sz w:val="16"/>
                <w:szCs w:val="16"/>
              </w:rPr>
            </w:pPr>
            <w:r w:rsidRPr="000F7304">
              <w:rPr>
                <w:rFonts w:cstheme="minorHAnsi"/>
                <w:b/>
                <w:sz w:val="16"/>
                <w:szCs w:val="16"/>
              </w:rPr>
              <w:t>Increase</w:t>
            </w:r>
            <w:r w:rsidRPr="000F7304">
              <w:rPr>
                <w:rFonts w:cstheme="minorHAnsi"/>
                <w:sz w:val="16"/>
                <w:szCs w:val="16"/>
              </w:rPr>
              <w:t>, Stable or decrease</w:t>
            </w:r>
          </w:p>
        </w:tc>
      </w:tr>
      <w:tr w:rsidR="000F7304" w:rsidRPr="000F7304" w14:paraId="216F0EA5" w14:textId="77777777" w:rsidTr="00315118">
        <w:tc>
          <w:tcPr>
            <w:tcW w:w="0" w:type="auto"/>
          </w:tcPr>
          <w:p w14:paraId="2F871641" w14:textId="77777777" w:rsidR="000F7304" w:rsidRPr="000F7304" w:rsidRDefault="000F7304" w:rsidP="000F7304">
            <w:pPr>
              <w:jc w:val="center"/>
              <w:rPr>
                <w:rFonts w:cstheme="minorHAnsi"/>
                <w:sz w:val="16"/>
                <w:szCs w:val="16"/>
              </w:rPr>
            </w:pPr>
            <w:r w:rsidRPr="000F7304">
              <w:rPr>
                <w:rFonts w:cstheme="minorHAnsi"/>
                <w:sz w:val="16"/>
                <w:szCs w:val="16"/>
              </w:rPr>
              <w:t>Desalinated water produced</w:t>
            </w:r>
          </w:p>
        </w:tc>
        <w:tc>
          <w:tcPr>
            <w:tcW w:w="0" w:type="auto"/>
          </w:tcPr>
          <w:p w14:paraId="6C6D80C5" w14:textId="77777777" w:rsidR="000F7304" w:rsidRPr="000F7304" w:rsidRDefault="000F7304" w:rsidP="000F7304">
            <w:pPr>
              <w:jc w:val="center"/>
              <w:rPr>
                <w:rFonts w:cstheme="minorHAnsi"/>
                <w:sz w:val="16"/>
                <w:szCs w:val="16"/>
              </w:rPr>
            </w:pPr>
            <w:r w:rsidRPr="000F7304">
              <w:rPr>
                <w:rFonts w:cstheme="minorHAnsi"/>
                <w:sz w:val="16"/>
                <w:szCs w:val="16"/>
              </w:rPr>
              <w:t>4264</w:t>
            </w:r>
          </w:p>
        </w:tc>
        <w:tc>
          <w:tcPr>
            <w:tcW w:w="0" w:type="auto"/>
          </w:tcPr>
          <w:p w14:paraId="3FF1F882" w14:textId="77777777" w:rsidR="000F7304" w:rsidRPr="000F7304" w:rsidRDefault="000F7304" w:rsidP="000F7304">
            <w:pPr>
              <w:jc w:val="center"/>
              <w:rPr>
                <w:rFonts w:cstheme="minorHAnsi"/>
                <w:sz w:val="16"/>
                <w:szCs w:val="16"/>
              </w:rPr>
            </w:pPr>
            <w:r w:rsidRPr="000F7304">
              <w:rPr>
                <w:rFonts w:cstheme="minorHAnsi"/>
                <w:sz w:val="16"/>
                <w:szCs w:val="16"/>
              </w:rPr>
              <w:t>YES</w:t>
            </w:r>
          </w:p>
        </w:tc>
        <w:tc>
          <w:tcPr>
            <w:tcW w:w="0" w:type="auto"/>
          </w:tcPr>
          <w:p w14:paraId="40D75F47" w14:textId="77777777" w:rsidR="000F7304" w:rsidRPr="000F7304" w:rsidRDefault="000F7304" w:rsidP="000F7304">
            <w:pPr>
              <w:jc w:val="center"/>
              <w:rPr>
                <w:rFonts w:cstheme="minorHAnsi"/>
                <w:sz w:val="16"/>
                <w:szCs w:val="16"/>
              </w:rPr>
            </w:pPr>
            <w:r w:rsidRPr="000F7304">
              <w:rPr>
                <w:rFonts w:cstheme="minorHAnsi"/>
                <w:b/>
                <w:sz w:val="16"/>
                <w:szCs w:val="16"/>
              </w:rPr>
              <w:t>Increase</w:t>
            </w:r>
            <w:r w:rsidRPr="000F7304">
              <w:rPr>
                <w:rFonts w:cstheme="minorHAnsi"/>
                <w:sz w:val="16"/>
                <w:szCs w:val="16"/>
              </w:rPr>
              <w:t>, Stable or decrease</w:t>
            </w:r>
          </w:p>
        </w:tc>
      </w:tr>
      <w:tr w:rsidR="000F7304" w:rsidRPr="000F7304" w14:paraId="4865627C" w14:textId="77777777" w:rsidTr="00315118">
        <w:tc>
          <w:tcPr>
            <w:tcW w:w="0" w:type="auto"/>
          </w:tcPr>
          <w:p w14:paraId="3C91A057" w14:textId="77777777" w:rsidR="000F7304" w:rsidRPr="000F7304" w:rsidRDefault="000F7304" w:rsidP="000F7304">
            <w:pPr>
              <w:jc w:val="center"/>
              <w:rPr>
                <w:rFonts w:cstheme="minorHAnsi"/>
                <w:sz w:val="16"/>
                <w:szCs w:val="16"/>
              </w:rPr>
            </w:pPr>
            <w:r w:rsidRPr="000F7304">
              <w:rPr>
                <w:rFonts w:cstheme="minorHAnsi"/>
                <w:sz w:val="16"/>
                <w:szCs w:val="16"/>
              </w:rPr>
              <w:t>Direct use of treated municipal wastewater</w:t>
            </w:r>
          </w:p>
        </w:tc>
        <w:tc>
          <w:tcPr>
            <w:tcW w:w="0" w:type="auto"/>
          </w:tcPr>
          <w:p w14:paraId="39C0FFA0" w14:textId="77777777" w:rsidR="000F7304" w:rsidRPr="000F7304" w:rsidRDefault="000F7304" w:rsidP="00B6233B">
            <w:pPr>
              <w:jc w:val="center"/>
              <w:rPr>
                <w:rFonts w:cstheme="minorHAnsi"/>
                <w:sz w:val="16"/>
                <w:szCs w:val="16"/>
              </w:rPr>
            </w:pPr>
            <w:r w:rsidRPr="000F7304">
              <w:rPr>
                <w:rFonts w:cstheme="minorHAnsi"/>
                <w:sz w:val="16"/>
                <w:szCs w:val="16"/>
              </w:rPr>
              <w:t>4</w:t>
            </w:r>
            <w:r w:rsidR="00B6233B">
              <w:rPr>
                <w:rFonts w:cstheme="minorHAnsi"/>
                <w:sz w:val="16"/>
                <w:szCs w:val="16"/>
              </w:rPr>
              <w:t>265</w:t>
            </w:r>
          </w:p>
        </w:tc>
        <w:tc>
          <w:tcPr>
            <w:tcW w:w="0" w:type="auto"/>
          </w:tcPr>
          <w:p w14:paraId="3C1B64AF" w14:textId="77777777" w:rsidR="000F7304" w:rsidRPr="000F7304" w:rsidRDefault="000F7304" w:rsidP="000F7304">
            <w:pPr>
              <w:jc w:val="center"/>
              <w:rPr>
                <w:rFonts w:cstheme="minorHAnsi"/>
                <w:sz w:val="16"/>
                <w:szCs w:val="16"/>
              </w:rPr>
            </w:pPr>
            <w:r w:rsidRPr="000F7304">
              <w:rPr>
                <w:rFonts w:cstheme="minorHAnsi"/>
                <w:sz w:val="16"/>
                <w:szCs w:val="16"/>
              </w:rPr>
              <w:t>YES</w:t>
            </w:r>
          </w:p>
        </w:tc>
        <w:tc>
          <w:tcPr>
            <w:tcW w:w="0" w:type="auto"/>
          </w:tcPr>
          <w:p w14:paraId="01F252F6" w14:textId="77777777" w:rsidR="000F7304" w:rsidRPr="000F7304" w:rsidRDefault="000F7304" w:rsidP="000F7304">
            <w:pPr>
              <w:jc w:val="center"/>
              <w:rPr>
                <w:rFonts w:cstheme="minorHAnsi"/>
                <w:sz w:val="16"/>
                <w:szCs w:val="16"/>
              </w:rPr>
            </w:pPr>
            <w:r w:rsidRPr="000F7304">
              <w:rPr>
                <w:rFonts w:cstheme="minorHAnsi"/>
                <w:b/>
                <w:sz w:val="16"/>
                <w:szCs w:val="16"/>
              </w:rPr>
              <w:t>Increase</w:t>
            </w:r>
            <w:r w:rsidRPr="000F7304">
              <w:rPr>
                <w:rFonts w:cstheme="minorHAnsi"/>
                <w:sz w:val="16"/>
                <w:szCs w:val="16"/>
              </w:rPr>
              <w:t>, Stable or decrease</w:t>
            </w:r>
          </w:p>
        </w:tc>
      </w:tr>
      <w:tr w:rsidR="000F7304" w:rsidRPr="000F7304" w14:paraId="128A3956" w14:textId="77777777" w:rsidTr="00315118">
        <w:tc>
          <w:tcPr>
            <w:tcW w:w="0" w:type="auto"/>
          </w:tcPr>
          <w:p w14:paraId="748014F3" w14:textId="77777777" w:rsidR="000F7304" w:rsidRPr="000F7304" w:rsidRDefault="000F7304" w:rsidP="000F7304">
            <w:pPr>
              <w:jc w:val="center"/>
              <w:rPr>
                <w:rFonts w:cstheme="minorHAnsi"/>
                <w:sz w:val="16"/>
                <w:szCs w:val="16"/>
              </w:rPr>
            </w:pPr>
            <w:r w:rsidRPr="000F7304">
              <w:rPr>
                <w:rFonts w:cstheme="minorHAnsi"/>
                <w:sz w:val="16"/>
                <w:szCs w:val="16"/>
              </w:rPr>
              <w:t>Direct use of agricultural drainage water</w:t>
            </w:r>
          </w:p>
        </w:tc>
        <w:tc>
          <w:tcPr>
            <w:tcW w:w="0" w:type="auto"/>
          </w:tcPr>
          <w:p w14:paraId="70B0A051" w14:textId="77777777" w:rsidR="000F7304" w:rsidRPr="000F7304" w:rsidRDefault="000F7304" w:rsidP="000F7304">
            <w:pPr>
              <w:jc w:val="center"/>
              <w:rPr>
                <w:rFonts w:cstheme="minorHAnsi"/>
                <w:sz w:val="16"/>
                <w:szCs w:val="16"/>
              </w:rPr>
            </w:pPr>
            <w:r w:rsidRPr="000F7304">
              <w:rPr>
                <w:rFonts w:cstheme="minorHAnsi"/>
                <w:sz w:val="16"/>
                <w:szCs w:val="16"/>
              </w:rPr>
              <w:t>4451</w:t>
            </w:r>
          </w:p>
        </w:tc>
        <w:tc>
          <w:tcPr>
            <w:tcW w:w="0" w:type="auto"/>
          </w:tcPr>
          <w:p w14:paraId="43032EF3" w14:textId="77777777" w:rsidR="000F7304" w:rsidRPr="000F7304" w:rsidRDefault="000F7304" w:rsidP="000F7304">
            <w:pPr>
              <w:jc w:val="center"/>
              <w:rPr>
                <w:rFonts w:cstheme="minorHAnsi"/>
                <w:sz w:val="16"/>
                <w:szCs w:val="16"/>
              </w:rPr>
            </w:pPr>
            <w:r w:rsidRPr="000F7304">
              <w:rPr>
                <w:rFonts w:cstheme="minorHAnsi"/>
                <w:sz w:val="16"/>
                <w:szCs w:val="16"/>
              </w:rPr>
              <w:t>YES</w:t>
            </w:r>
          </w:p>
        </w:tc>
        <w:tc>
          <w:tcPr>
            <w:tcW w:w="0" w:type="auto"/>
          </w:tcPr>
          <w:p w14:paraId="6C2CECED" w14:textId="77777777" w:rsidR="000F7304" w:rsidRPr="000F7304" w:rsidRDefault="000F7304" w:rsidP="000F7304">
            <w:pPr>
              <w:jc w:val="center"/>
              <w:rPr>
                <w:rFonts w:cstheme="minorHAnsi"/>
                <w:sz w:val="16"/>
                <w:szCs w:val="16"/>
              </w:rPr>
            </w:pPr>
            <w:r w:rsidRPr="000F7304">
              <w:rPr>
                <w:rFonts w:cstheme="minorHAnsi"/>
                <w:sz w:val="16"/>
                <w:szCs w:val="16"/>
              </w:rPr>
              <w:t>Increase, Stable or decrease</w:t>
            </w:r>
          </w:p>
        </w:tc>
      </w:tr>
      <w:tr w:rsidR="000F7304" w:rsidRPr="000F7304" w14:paraId="100368BB" w14:textId="77777777" w:rsidTr="00315118">
        <w:tc>
          <w:tcPr>
            <w:tcW w:w="0" w:type="auto"/>
          </w:tcPr>
          <w:p w14:paraId="5BC647D2" w14:textId="77777777" w:rsidR="000F7304" w:rsidRPr="000F7304" w:rsidRDefault="000F7304" w:rsidP="000F7304">
            <w:pPr>
              <w:jc w:val="center"/>
              <w:rPr>
                <w:rFonts w:cstheme="minorHAnsi"/>
                <w:sz w:val="16"/>
                <w:szCs w:val="16"/>
              </w:rPr>
            </w:pPr>
            <w:r w:rsidRPr="000F7304">
              <w:rPr>
                <w:rFonts w:cstheme="minorHAnsi"/>
                <w:sz w:val="16"/>
                <w:szCs w:val="16"/>
              </w:rPr>
              <w:t>Total renewable water resources</w:t>
            </w:r>
          </w:p>
        </w:tc>
        <w:tc>
          <w:tcPr>
            <w:tcW w:w="0" w:type="auto"/>
          </w:tcPr>
          <w:p w14:paraId="60BE2A3D" w14:textId="77777777" w:rsidR="000F7304" w:rsidRPr="000F7304" w:rsidRDefault="000F7304" w:rsidP="000F7304">
            <w:pPr>
              <w:jc w:val="center"/>
              <w:rPr>
                <w:rFonts w:cstheme="minorHAnsi"/>
                <w:sz w:val="16"/>
                <w:szCs w:val="16"/>
              </w:rPr>
            </w:pPr>
            <w:r w:rsidRPr="000F7304">
              <w:rPr>
                <w:rFonts w:cstheme="minorHAnsi"/>
                <w:sz w:val="16"/>
                <w:szCs w:val="16"/>
              </w:rPr>
              <w:t>4188</w:t>
            </w:r>
          </w:p>
        </w:tc>
        <w:tc>
          <w:tcPr>
            <w:tcW w:w="0" w:type="auto"/>
          </w:tcPr>
          <w:p w14:paraId="7A675606" w14:textId="77777777" w:rsidR="000F7304" w:rsidRPr="000F7304" w:rsidRDefault="000F7304" w:rsidP="000F7304">
            <w:pPr>
              <w:jc w:val="center"/>
              <w:rPr>
                <w:rFonts w:cstheme="minorHAnsi"/>
                <w:sz w:val="16"/>
                <w:szCs w:val="16"/>
              </w:rPr>
            </w:pPr>
            <w:r w:rsidRPr="000F7304">
              <w:rPr>
                <w:rFonts w:cstheme="minorHAnsi"/>
                <w:sz w:val="16"/>
                <w:szCs w:val="16"/>
              </w:rPr>
              <w:t>NO</w:t>
            </w:r>
          </w:p>
        </w:tc>
        <w:tc>
          <w:tcPr>
            <w:tcW w:w="0" w:type="auto"/>
          </w:tcPr>
          <w:p w14:paraId="695C2BA6" w14:textId="77777777" w:rsidR="000F7304" w:rsidRPr="000F7304" w:rsidRDefault="000F7304" w:rsidP="000F7304">
            <w:pPr>
              <w:jc w:val="center"/>
              <w:rPr>
                <w:rFonts w:cstheme="minorHAnsi"/>
                <w:sz w:val="16"/>
                <w:szCs w:val="16"/>
              </w:rPr>
            </w:pPr>
          </w:p>
        </w:tc>
      </w:tr>
      <w:tr w:rsidR="000F7304" w:rsidRPr="000F7304" w14:paraId="636F6EB0" w14:textId="77777777" w:rsidTr="00315118">
        <w:tc>
          <w:tcPr>
            <w:tcW w:w="0" w:type="auto"/>
            <w:tcBorders>
              <w:bottom w:val="single" w:sz="4" w:space="0" w:color="auto"/>
            </w:tcBorders>
          </w:tcPr>
          <w:p w14:paraId="6DD59736" w14:textId="77777777" w:rsidR="000F7304" w:rsidRPr="000F7304" w:rsidRDefault="000F7304" w:rsidP="000F7304">
            <w:pPr>
              <w:jc w:val="center"/>
              <w:rPr>
                <w:rFonts w:cstheme="minorHAnsi"/>
                <w:sz w:val="16"/>
                <w:szCs w:val="16"/>
              </w:rPr>
            </w:pPr>
            <w:r w:rsidRPr="000F7304">
              <w:rPr>
                <w:rFonts w:cstheme="minorHAnsi"/>
                <w:sz w:val="16"/>
                <w:szCs w:val="16"/>
              </w:rPr>
              <w:t>Environmental Flow Requirements</w:t>
            </w:r>
          </w:p>
        </w:tc>
        <w:tc>
          <w:tcPr>
            <w:tcW w:w="0" w:type="auto"/>
          </w:tcPr>
          <w:p w14:paraId="3616E52F" w14:textId="77777777" w:rsidR="000F7304" w:rsidRPr="000F7304" w:rsidRDefault="000F7304" w:rsidP="000F7304">
            <w:pPr>
              <w:jc w:val="center"/>
              <w:rPr>
                <w:rFonts w:cstheme="minorHAnsi"/>
                <w:sz w:val="16"/>
                <w:szCs w:val="16"/>
              </w:rPr>
            </w:pPr>
            <w:r w:rsidRPr="000F7304">
              <w:rPr>
                <w:rFonts w:cstheme="minorHAnsi"/>
                <w:sz w:val="16"/>
                <w:szCs w:val="16"/>
              </w:rPr>
              <w:t>454</w:t>
            </w:r>
            <w:del w:id="14" w:author="Vir" w:date="2018-09-06T14:42:00Z">
              <w:r w:rsidRPr="000F7304" w:rsidDel="00D1250E">
                <w:rPr>
                  <w:rFonts w:cstheme="minorHAnsi"/>
                  <w:sz w:val="16"/>
                  <w:szCs w:val="16"/>
                </w:rPr>
                <w:delText>4</w:delText>
              </w:r>
            </w:del>
            <w:r w:rsidRPr="000F7304">
              <w:rPr>
                <w:rFonts w:cstheme="minorHAnsi"/>
                <w:sz w:val="16"/>
                <w:szCs w:val="16"/>
              </w:rPr>
              <w:t>9</w:t>
            </w:r>
          </w:p>
        </w:tc>
        <w:tc>
          <w:tcPr>
            <w:tcW w:w="0" w:type="auto"/>
          </w:tcPr>
          <w:p w14:paraId="27630B93" w14:textId="77777777" w:rsidR="000F7304" w:rsidRPr="000F7304" w:rsidRDefault="000F7304" w:rsidP="000F7304">
            <w:pPr>
              <w:jc w:val="center"/>
              <w:rPr>
                <w:rFonts w:cstheme="minorHAnsi"/>
                <w:sz w:val="16"/>
                <w:szCs w:val="16"/>
              </w:rPr>
            </w:pPr>
            <w:r w:rsidRPr="000F7304">
              <w:rPr>
                <w:rFonts w:cstheme="minorHAnsi"/>
                <w:sz w:val="16"/>
                <w:szCs w:val="16"/>
              </w:rPr>
              <w:t>NO</w:t>
            </w:r>
          </w:p>
        </w:tc>
        <w:tc>
          <w:tcPr>
            <w:tcW w:w="0" w:type="auto"/>
          </w:tcPr>
          <w:p w14:paraId="1DBFD587" w14:textId="77777777" w:rsidR="000F7304" w:rsidRPr="000F7304" w:rsidRDefault="000F7304" w:rsidP="000F7304">
            <w:pPr>
              <w:jc w:val="center"/>
              <w:rPr>
                <w:rFonts w:cstheme="minorHAnsi"/>
                <w:sz w:val="16"/>
                <w:szCs w:val="16"/>
              </w:rPr>
            </w:pPr>
          </w:p>
        </w:tc>
      </w:tr>
      <w:tr w:rsidR="00315118" w:rsidRPr="000F7304" w14:paraId="2160F837" w14:textId="77777777" w:rsidTr="00315118">
        <w:tc>
          <w:tcPr>
            <w:tcW w:w="0" w:type="auto"/>
            <w:tcBorders>
              <w:top w:val="single" w:sz="4" w:space="0" w:color="auto"/>
            </w:tcBorders>
          </w:tcPr>
          <w:p w14:paraId="44F63D30" w14:textId="77777777" w:rsidR="00315118" w:rsidRPr="000F7304" w:rsidRDefault="00315118" w:rsidP="00315118">
            <w:pPr>
              <w:rPr>
                <w:rFonts w:cstheme="minorHAnsi"/>
                <w:sz w:val="16"/>
                <w:szCs w:val="16"/>
              </w:rPr>
            </w:pPr>
            <w:r>
              <w:rPr>
                <w:rFonts w:cstheme="minorHAnsi"/>
                <w:sz w:val="16"/>
                <w:szCs w:val="16"/>
              </w:rPr>
              <w:t>SDG 6.4.1</w:t>
            </w:r>
          </w:p>
        </w:tc>
        <w:tc>
          <w:tcPr>
            <w:tcW w:w="0" w:type="auto"/>
          </w:tcPr>
          <w:p w14:paraId="35963FD1" w14:textId="77777777" w:rsidR="00315118" w:rsidRPr="000F7304" w:rsidRDefault="00315118" w:rsidP="000F7304">
            <w:pPr>
              <w:jc w:val="center"/>
              <w:rPr>
                <w:rFonts w:cstheme="minorHAnsi"/>
                <w:sz w:val="16"/>
                <w:szCs w:val="16"/>
              </w:rPr>
            </w:pPr>
          </w:p>
        </w:tc>
        <w:tc>
          <w:tcPr>
            <w:tcW w:w="0" w:type="auto"/>
          </w:tcPr>
          <w:p w14:paraId="601B058C" w14:textId="77777777" w:rsidR="00315118" w:rsidRPr="000F7304" w:rsidRDefault="00315118" w:rsidP="000F7304">
            <w:pPr>
              <w:jc w:val="center"/>
              <w:rPr>
                <w:rFonts w:cstheme="minorHAnsi"/>
                <w:sz w:val="16"/>
                <w:szCs w:val="16"/>
              </w:rPr>
            </w:pPr>
          </w:p>
        </w:tc>
        <w:tc>
          <w:tcPr>
            <w:tcW w:w="0" w:type="auto"/>
          </w:tcPr>
          <w:p w14:paraId="07B0B6C9" w14:textId="77777777" w:rsidR="00315118" w:rsidRPr="000F7304" w:rsidRDefault="00315118" w:rsidP="000F7304">
            <w:pPr>
              <w:jc w:val="center"/>
              <w:rPr>
                <w:rFonts w:cstheme="minorHAnsi"/>
                <w:sz w:val="16"/>
                <w:szCs w:val="16"/>
              </w:rPr>
            </w:pPr>
          </w:p>
        </w:tc>
      </w:tr>
      <w:tr w:rsidR="00315118" w:rsidRPr="000F7304" w14:paraId="4B2EC9F1" w14:textId="77777777" w:rsidTr="00315118">
        <w:tc>
          <w:tcPr>
            <w:tcW w:w="0" w:type="auto"/>
          </w:tcPr>
          <w:p w14:paraId="201F1C7E" w14:textId="77777777" w:rsidR="00315118" w:rsidRPr="000F7304" w:rsidRDefault="00315118" w:rsidP="00315118">
            <w:pPr>
              <w:jc w:val="center"/>
              <w:rPr>
                <w:rFonts w:cstheme="minorHAnsi"/>
                <w:sz w:val="16"/>
                <w:szCs w:val="16"/>
              </w:rPr>
            </w:pPr>
            <w:r w:rsidRPr="000F7304">
              <w:rPr>
                <w:rFonts w:cstheme="minorHAnsi"/>
                <w:sz w:val="16"/>
                <w:szCs w:val="16"/>
              </w:rPr>
              <w:t>Agricultural water withdrawal</w:t>
            </w:r>
          </w:p>
        </w:tc>
        <w:tc>
          <w:tcPr>
            <w:tcW w:w="0" w:type="auto"/>
          </w:tcPr>
          <w:p w14:paraId="6494BE53" w14:textId="77777777" w:rsidR="00315118" w:rsidRPr="000F7304" w:rsidRDefault="00315118" w:rsidP="00315118">
            <w:pPr>
              <w:jc w:val="center"/>
              <w:rPr>
                <w:rFonts w:cstheme="minorHAnsi"/>
                <w:sz w:val="16"/>
                <w:szCs w:val="16"/>
              </w:rPr>
            </w:pPr>
            <w:r w:rsidRPr="000F7304">
              <w:rPr>
                <w:rFonts w:cstheme="minorHAnsi"/>
                <w:sz w:val="16"/>
                <w:szCs w:val="16"/>
              </w:rPr>
              <w:t>4250</w:t>
            </w:r>
          </w:p>
        </w:tc>
        <w:tc>
          <w:tcPr>
            <w:tcW w:w="0" w:type="auto"/>
          </w:tcPr>
          <w:p w14:paraId="39566AF7" w14:textId="77777777" w:rsidR="00315118" w:rsidRPr="000F7304" w:rsidRDefault="00315118" w:rsidP="00315118">
            <w:pPr>
              <w:jc w:val="center"/>
              <w:rPr>
                <w:rFonts w:cstheme="minorHAnsi"/>
                <w:sz w:val="16"/>
                <w:szCs w:val="16"/>
              </w:rPr>
            </w:pPr>
            <w:r w:rsidRPr="000F7304">
              <w:rPr>
                <w:rFonts w:cstheme="minorHAnsi"/>
                <w:sz w:val="16"/>
                <w:szCs w:val="16"/>
              </w:rPr>
              <w:t>YES</w:t>
            </w:r>
          </w:p>
        </w:tc>
        <w:tc>
          <w:tcPr>
            <w:tcW w:w="0" w:type="auto"/>
          </w:tcPr>
          <w:p w14:paraId="43526663" w14:textId="77777777" w:rsidR="00315118" w:rsidRPr="000F7304" w:rsidRDefault="00315118" w:rsidP="00315118">
            <w:pPr>
              <w:jc w:val="center"/>
              <w:rPr>
                <w:rFonts w:cstheme="minorHAnsi"/>
                <w:sz w:val="16"/>
                <w:szCs w:val="16"/>
              </w:rPr>
            </w:pPr>
            <w:r w:rsidRPr="000F7304">
              <w:rPr>
                <w:rFonts w:cstheme="minorHAnsi"/>
                <w:sz w:val="16"/>
                <w:szCs w:val="16"/>
              </w:rPr>
              <w:t>Increase, Stable or decrease</w:t>
            </w:r>
          </w:p>
        </w:tc>
      </w:tr>
      <w:tr w:rsidR="00315118" w:rsidRPr="000F7304" w14:paraId="6BBF4B8F" w14:textId="77777777" w:rsidTr="00315118">
        <w:tc>
          <w:tcPr>
            <w:tcW w:w="0" w:type="auto"/>
          </w:tcPr>
          <w:p w14:paraId="5D06048E" w14:textId="77777777" w:rsidR="00315118" w:rsidRPr="000F7304" w:rsidRDefault="00315118" w:rsidP="00315118">
            <w:pPr>
              <w:jc w:val="center"/>
              <w:rPr>
                <w:rFonts w:cstheme="minorHAnsi"/>
                <w:sz w:val="16"/>
                <w:szCs w:val="16"/>
              </w:rPr>
            </w:pPr>
            <w:r w:rsidRPr="000F7304">
              <w:rPr>
                <w:rFonts w:cstheme="minorHAnsi"/>
                <w:sz w:val="16"/>
                <w:szCs w:val="16"/>
              </w:rPr>
              <w:t>Municipal water withdrawal</w:t>
            </w:r>
          </w:p>
        </w:tc>
        <w:tc>
          <w:tcPr>
            <w:tcW w:w="0" w:type="auto"/>
          </w:tcPr>
          <w:p w14:paraId="4AE9ABE7" w14:textId="77777777" w:rsidR="00315118" w:rsidRPr="000F7304" w:rsidRDefault="00315118" w:rsidP="00315118">
            <w:pPr>
              <w:jc w:val="center"/>
              <w:rPr>
                <w:rFonts w:cstheme="minorHAnsi"/>
                <w:sz w:val="16"/>
                <w:szCs w:val="16"/>
              </w:rPr>
            </w:pPr>
            <w:r w:rsidRPr="000F7304">
              <w:rPr>
                <w:rFonts w:cstheme="minorHAnsi"/>
                <w:sz w:val="16"/>
                <w:szCs w:val="16"/>
              </w:rPr>
              <w:t>4251</w:t>
            </w:r>
          </w:p>
        </w:tc>
        <w:tc>
          <w:tcPr>
            <w:tcW w:w="0" w:type="auto"/>
          </w:tcPr>
          <w:p w14:paraId="0174A17A" w14:textId="77777777" w:rsidR="00315118" w:rsidRPr="000F7304" w:rsidRDefault="00315118" w:rsidP="00315118">
            <w:pPr>
              <w:jc w:val="center"/>
              <w:rPr>
                <w:rFonts w:cstheme="minorHAnsi"/>
                <w:sz w:val="16"/>
                <w:szCs w:val="16"/>
              </w:rPr>
            </w:pPr>
            <w:r w:rsidRPr="000F7304">
              <w:rPr>
                <w:rFonts w:cstheme="minorHAnsi"/>
                <w:sz w:val="16"/>
                <w:szCs w:val="16"/>
              </w:rPr>
              <w:t>YES</w:t>
            </w:r>
          </w:p>
        </w:tc>
        <w:tc>
          <w:tcPr>
            <w:tcW w:w="0" w:type="auto"/>
          </w:tcPr>
          <w:p w14:paraId="72636FA7" w14:textId="77777777" w:rsidR="00315118" w:rsidRPr="000F7304" w:rsidRDefault="00315118" w:rsidP="00315118">
            <w:pPr>
              <w:jc w:val="center"/>
              <w:rPr>
                <w:rFonts w:cstheme="minorHAnsi"/>
                <w:sz w:val="16"/>
                <w:szCs w:val="16"/>
              </w:rPr>
            </w:pPr>
            <w:r w:rsidRPr="000F7304">
              <w:rPr>
                <w:rFonts w:cstheme="minorHAnsi"/>
                <w:b/>
                <w:sz w:val="16"/>
                <w:szCs w:val="16"/>
              </w:rPr>
              <w:t>Increase</w:t>
            </w:r>
            <w:r w:rsidRPr="000F7304">
              <w:rPr>
                <w:rFonts w:cstheme="minorHAnsi"/>
                <w:sz w:val="16"/>
                <w:szCs w:val="16"/>
              </w:rPr>
              <w:t>, Stable or decrease</w:t>
            </w:r>
          </w:p>
        </w:tc>
      </w:tr>
      <w:tr w:rsidR="00315118" w:rsidRPr="000F7304" w14:paraId="53D5E05A" w14:textId="77777777" w:rsidTr="00315118">
        <w:tc>
          <w:tcPr>
            <w:tcW w:w="0" w:type="auto"/>
          </w:tcPr>
          <w:p w14:paraId="24C295ED" w14:textId="77777777" w:rsidR="00315118" w:rsidRPr="000F7304" w:rsidRDefault="00315118" w:rsidP="00315118">
            <w:pPr>
              <w:jc w:val="center"/>
              <w:rPr>
                <w:rFonts w:cstheme="minorHAnsi"/>
                <w:sz w:val="16"/>
                <w:szCs w:val="16"/>
              </w:rPr>
            </w:pPr>
            <w:r w:rsidRPr="000F7304">
              <w:rPr>
                <w:rFonts w:cstheme="minorHAnsi"/>
                <w:sz w:val="16"/>
                <w:szCs w:val="16"/>
              </w:rPr>
              <w:t>Industrial water withdrawal</w:t>
            </w:r>
          </w:p>
        </w:tc>
        <w:tc>
          <w:tcPr>
            <w:tcW w:w="0" w:type="auto"/>
          </w:tcPr>
          <w:p w14:paraId="57FE6B01" w14:textId="77777777" w:rsidR="00315118" w:rsidRPr="000F7304" w:rsidRDefault="00315118" w:rsidP="00315118">
            <w:pPr>
              <w:jc w:val="center"/>
              <w:rPr>
                <w:rFonts w:cstheme="minorHAnsi"/>
                <w:sz w:val="16"/>
                <w:szCs w:val="16"/>
              </w:rPr>
            </w:pPr>
            <w:r w:rsidRPr="000F7304">
              <w:rPr>
                <w:rFonts w:cstheme="minorHAnsi"/>
                <w:sz w:val="16"/>
                <w:szCs w:val="16"/>
              </w:rPr>
              <w:t>4252</w:t>
            </w:r>
          </w:p>
        </w:tc>
        <w:tc>
          <w:tcPr>
            <w:tcW w:w="0" w:type="auto"/>
          </w:tcPr>
          <w:p w14:paraId="565BF142" w14:textId="77777777" w:rsidR="00315118" w:rsidRPr="000F7304" w:rsidRDefault="00315118" w:rsidP="00315118">
            <w:pPr>
              <w:jc w:val="center"/>
              <w:rPr>
                <w:rFonts w:cstheme="minorHAnsi"/>
                <w:sz w:val="16"/>
                <w:szCs w:val="16"/>
              </w:rPr>
            </w:pPr>
            <w:r w:rsidRPr="000F7304">
              <w:rPr>
                <w:rFonts w:cstheme="minorHAnsi"/>
                <w:sz w:val="16"/>
                <w:szCs w:val="16"/>
              </w:rPr>
              <w:t>YES</w:t>
            </w:r>
          </w:p>
        </w:tc>
        <w:tc>
          <w:tcPr>
            <w:tcW w:w="0" w:type="auto"/>
          </w:tcPr>
          <w:p w14:paraId="20436066" w14:textId="77777777" w:rsidR="00315118" w:rsidRPr="000F7304" w:rsidRDefault="00315118" w:rsidP="00315118">
            <w:pPr>
              <w:jc w:val="center"/>
              <w:rPr>
                <w:rFonts w:cstheme="minorHAnsi"/>
                <w:sz w:val="16"/>
                <w:szCs w:val="16"/>
              </w:rPr>
            </w:pPr>
            <w:r w:rsidRPr="000F7304">
              <w:rPr>
                <w:rFonts w:cstheme="minorHAnsi"/>
                <w:sz w:val="16"/>
                <w:szCs w:val="16"/>
              </w:rPr>
              <w:t>Increase, Stable or decrease</w:t>
            </w:r>
          </w:p>
        </w:tc>
      </w:tr>
      <w:tr w:rsidR="00315118" w:rsidRPr="000F7304" w14:paraId="611C5323" w14:textId="77777777" w:rsidTr="00315118">
        <w:tc>
          <w:tcPr>
            <w:tcW w:w="0" w:type="auto"/>
          </w:tcPr>
          <w:p w14:paraId="4F0CB87B" w14:textId="77777777" w:rsidR="00315118" w:rsidRPr="000F7304" w:rsidRDefault="00315118" w:rsidP="00315118">
            <w:pPr>
              <w:jc w:val="center"/>
              <w:rPr>
                <w:rFonts w:cstheme="minorHAnsi"/>
                <w:sz w:val="16"/>
                <w:szCs w:val="16"/>
              </w:rPr>
            </w:pPr>
            <w:r w:rsidRPr="000F7304">
              <w:rPr>
                <w:rFonts w:cstheme="minorHAnsi"/>
                <w:sz w:val="16"/>
                <w:szCs w:val="16"/>
              </w:rPr>
              <w:t>Total water withdrawal</w:t>
            </w:r>
          </w:p>
        </w:tc>
        <w:tc>
          <w:tcPr>
            <w:tcW w:w="0" w:type="auto"/>
          </w:tcPr>
          <w:p w14:paraId="360E3414" w14:textId="77777777" w:rsidR="00315118" w:rsidRPr="000F7304" w:rsidRDefault="00315118" w:rsidP="00315118">
            <w:pPr>
              <w:jc w:val="center"/>
              <w:rPr>
                <w:rFonts w:cstheme="minorHAnsi"/>
                <w:sz w:val="16"/>
                <w:szCs w:val="16"/>
              </w:rPr>
            </w:pPr>
            <w:r w:rsidRPr="000F7304">
              <w:rPr>
                <w:rFonts w:cstheme="minorHAnsi"/>
                <w:sz w:val="16"/>
                <w:szCs w:val="16"/>
              </w:rPr>
              <w:t>4253</w:t>
            </w:r>
          </w:p>
        </w:tc>
        <w:tc>
          <w:tcPr>
            <w:tcW w:w="0" w:type="auto"/>
          </w:tcPr>
          <w:p w14:paraId="59F0C499" w14:textId="77777777" w:rsidR="00315118" w:rsidRPr="000F7304" w:rsidRDefault="00315118" w:rsidP="00315118">
            <w:pPr>
              <w:jc w:val="center"/>
              <w:rPr>
                <w:rFonts w:cstheme="minorHAnsi"/>
                <w:sz w:val="16"/>
                <w:szCs w:val="16"/>
              </w:rPr>
            </w:pPr>
            <w:r w:rsidRPr="000F7304">
              <w:rPr>
                <w:rFonts w:cstheme="minorHAnsi"/>
                <w:sz w:val="16"/>
                <w:szCs w:val="16"/>
              </w:rPr>
              <w:t>YES</w:t>
            </w:r>
          </w:p>
        </w:tc>
        <w:tc>
          <w:tcPr>
            <w:tcW w:w="0" w:type="auto"/>
          </w:tcPr>
          <w:p w14:paraId="04B2F98D" w14:textId="77777777" w:rsidR="00315118" w:rsidRPr="000F7304" w:rsidRDefault="00315118" w:rsidP="00315118">
            <w:pPr>
              <w:jc w:val="center"/>
              <w:rPr>
                <w:rFonts w:cstheme="minorHAnsi"/>
                <w:sz w:val="16"/>
                <w:szCs w:val="16"/>
              </w:rPr>
            </w:pPr>
            <w:r w:rsidRPr="000F7304">
              <w:rPr>
                <w:rFonts w:cstheme="minorHAnsi"/>
                <w:b/>
                <w:sz w:val="16"/>
                <w:szCs w:val="16"/>
              </w:rPr>
              <w:t>Increase</w:t>
            </w:r>
            <w:r w:rsidRPr="000F7304">
              <w:rPr>
                <w:rFonts w:cstheme="minorHAnsi"/>
                <w:sz w:val="16"/>
                <w:szCs w:val="16"/>
              </w:rPr>
              <w:t>, Stable or decrease</w:t>
            </w:r>
          </w:p>
        </w:tc>
      </w:tr>
      <w:tr w:rsidR="00315118" w:rsidRPr="000F7304" w14:paraId="37AA91EF" w14:textId="77777777" w:rsidTr="00315118">
        <w:tc>
          <w:tcPr>
            <w:tcW w:w="0" w:type="auto"/>
          </w:tcPr>
          <w:p w14:paraId="16AE5968" w14:textId="77777777" w:rsidR="00315118" w:rsidRPr="000F7304" w:rsidRDefault="00315118" w:rsidP="00315118">
            <w:pPr>
              <w:jc w:val="center"/>
              <w:rPr>
                <w:rFonts w:cstheme="minorHAnsi"/>
                <w:sz w:val="16"/>
                <w:szCs w:val="16"/>
              </w:rPr>
            </w:pPr>
            <w:r w:rsidRPr="000F7304">
              <w:rPr>
                <w:rFonts w:cstheme="minorHAnsi"/>
                <w:sz w:val="16"/>
                <w:szCs w:val="16"/>
              </w:rPr>
              <w:t>Total harvest irrigated crop area (full control irrigation)</w:t>
            </w:r>
          </w:p>
        </w:tc>
        <w:tc>
          <w:tcPr>
            <w:tcW w:w="0" w:type="auto"/>
          </w:tcPr>
          <w:p w14:paraId="39A8AFA4" w14:textId="77777777" w:rsidR="00315118" w:rsidRPr="000F7304" w:rsidRDefault="00315118" w:rsidP="00315118">
            <w:pPr>
              <w:jc w:val="center"/>
              <w:rPr>
                <w:rFonts w:cstheme="minorHAnsi"/>
                <w:sz w:val="16"/>
                <w:szCs w:val="16"/>
              </w:rPr>
            </w:pPr>
            <w:r w:rsidRPr="000F7304">
              <w:rPr>
                <w:rFonts w:cstheme="minorHAnsi"/>
                <w:sz w:val="16"/>
                <w:szCs w:val="16"/>
              </w:rPr>
              <w:t>4379</w:t>
            </w:r>
          </w:p>
        </w:tc>
        <w:tc>
          <w:tcPr>
            <w:tcW w:w="0" w:type="auto"/>
          </w:tcPr>
          <w:p w14:paraId="1766FDA6" w14:textId="77777777" w:rsidR="00315118" w:rsidRPr="000F7304" w:rsidRDefault="00315118" w:rsidP="00315118">
            <w:pPr>
              <w:jc w:val="center"/>
              <w:rPr>
                <w:rFonts w:cstheme="minorHAnsi"/>
                <w:sz w:val="16"/>
                <w:szCs w:val="16"/>
              </w:rPr>
            </w:pPr>
            <w:r w:rsidRPr="000F7304">
              <w:rPr>
                <w:rFonts w:cstheme="minorHAnsi"/>
                <w:sz w:val="16"/>
                <w:szCs w:val="16"/>
              </w:rPr>
              <w:t>YES</w:t>
            </w:r>
          </w:p>
        </w:tc>
        <w:tc>
          <w:tcPr>
            <w:tcW w:w="0" w:type="auto"/>
          </w:tcPr>
          <w:p w14:paraId="651D7F53" w14:textId="77777777" w:rsidR="00315118" w:rsidRPr="000F7304" w:rsidRDefault="00315118" w:rsidP="00315118">
            <w:pPr>
              <w:jc w:val="center"/>
              <w:rPr>
                <w:rFonts w:cstheme="minorHAnsi"/>
                <w:sz w:val="16"/>
                <w:szCs w:val="16"/>
              </w:rPr>
            </w:pPr>
            <w:r w:rsidRPr="000F7304">
              <w:rPr>
                <w:rFonts w:cstheme="minorHAnsi"/>
                <w:sz w:val="16"/>
                <w:szCs w:val="16"/>
              </w:rPr>
              <w:t>Increase, Stable or decrease</w:t>
            </w:r>
          </w:p>
        </w:tc>
      </w:tr>
      <w:tr w:rsidR="00315118" w:rsidRPr="000F7304" w14:paraId="0DC05409" w14:textId="77777777" w:rsidTr="00315118">
        <w:tc>
          <w:tcPr>
            <w:tcW w:w="0" w:type="auto"/>
          </w:tcPr>
          <w:p w14:paraId="25AD3E31" w14:textId="77777777" w:rsidR="00315118" w:rsidRPr="000F7304" w:rsidRDefault="00315118" w:rsidP="00315118">
            <w:pPr>
              <w:jc w:val="center"/>
              <w:rPr>
                <w:rFonts w:cstheme="minorHAnsi"/>
                <w:sz w:val="16"/>
                <w:szCs w:val="16"/>
              </w:rPr>
            </w:pPr>
            <w:r w:rsidRPr="000F7304">
              <w:rPr>
                <w:rFonts w:cstheme="minorHAnsi"/>
                <w:sz w:val="16"/>
                <w:szCs w:val="16"/>
              </w:rPr>
              <w:t xml:space="preserve">Area equipped for full control irrigation </w:t>
            </w:r>
            <w:r w:rsidRPr="009E25B1">
              <w:rPr>
                <w:rFonts w:cstheme="minorHAnsi"/>
                <w:noProof/>
                <w:sz w:val="16"/>
                <w:szCs w:val="16"/>
              </w:rPr>
              <w:t>actually</w:t>
            </w:r>
            <w:r w:rsidRPr="000F7304">
              <w:rPr>
                <w:rFonts w:cstheme="minorHAnsi"/>
                <w:sz w:val="16"/>
                <w:szCs w:val="16"/>
              </w:rPr>
              <w:t xml:space="preserve"> irrigated</w:t>
            </w:r>
          </w:p>
        </w:tc>
        <w:tc>
          <w:tcPr>
            <w:tcW w:w="0" w:type="auto"/>
          </w:tcPr>
          <w:p w14:paraId="02379268" w14:textId="77777777" w:rsidR="00315118" w:rsidRPr="000F7304" w:rsidRDefault="00315118" w:rsidP="00315118">
            <w:pPr>
              <w:jc w:val="center"/>
              <w:rPr>
                <w:rFonts w:cstheme="minorHAnsi"/>
                <w:sz w:val="16"/>
                <w:szCs w:val="16"/>
              </w:rPr>
            </w:pPr>
            <w:r w:rsidRPr="000F7304">
              <w:rPr>
                <w:rFonts w:cstheme="minorHAnsi"/>
                <w:sz w:val="16"/>
                <w:szCs w:val="16"/>
              </w:rPr>
              <w:t>4312</w:t>
            </w:r>
          </w:p>
        </w:tc>
        <w:tc>
          <w:tcPr>
            <w:tcW w:w="0" w:type="auto"/>
          </w:tcPr>
          <w:p w14:paraId="28F84087" w14:textId="77777777" w:rsidR="00315118" w:rsidRPr="000F7304" w:rsidRDefault="00315118" w:rsidP="00315118">
            <w:pPr>
              <w:jc w:val="center"/>
              <w:rPr>
                <w:rFonts w:cstheme="minorHAnsi"/>
                <w:sz w:val="16"/>
                <w:szCs w:val="16"/>
              </w:rPr>
            </w:pPr>
            <w:r w:rsidRPr="000F7304">
              <w:rPr>
                <w:rFonts w:cstheme="minorHAnsi"/>
                <w:sz w:val="16"/>
                <w:szCs w:val="16"/>
              </w:rPr>
              <w:t>YES</w:t>
            </w:r>
          </w:p>
        </w:tc>
        <w:tc>
          <w:tcPr>
            <w:tcW w:w="0" w:type="auto"/>
          </w:tcPr>
          <w:p w14:paraId="56D03CFB" w14:textId="77777777" w:rsidR="00315118" w:rsidRPr="000F7304" w:rsidRDefault="00315118" w:rsidP="00315118">
            <w:pPr>
              <w:jc w:val="center"/>
              <w:rPr>
                <w:rFonts w:cstheme="minorHAnsi"/>
                <w:b/>
                <w:sz w:val="16"/>
                <w:szCs w:val="16"/>
              </w:rPr>
            </w:pPr>
            <w:r w:rsidRPr="000F7304">
              <w:rPr>
                <w:rFonts w:cstheme="minorHAnsi"/>
                <w:sz w:val="16"/>
                <w:szCs w:val="16"/>
              </w:rPr>
              <w:t>Increase, Stable or decrease</w:t>
            </w:r>
          </w:p>
        </w:tc>
      </w:tr>
      <w:tr w:rsidR="00315118" w:rsidRPr="000F7304" w14:paraId="10569D32" w14:textId="77777777" w:rsidTr="00315118">
        <w:tc>
          <w:tcPr>
            <w:tcW w:w="0" w:type="auto"/>
          </w:tcPr>
          <w:p w14:paraId="2664917F" w14:textId="77777777" w:rsidR="00315118" w:rsidRPr="000F7304" w:rsidRDefault="00315118" w:rsidP="00315118">
            <w:pPr>
              <w:jc w:val="center"/>
              <w:rPr>
                <w:rFonts w:cstheme="minorHAnsi"/>
                <w:sz w:val="16"/>
                <w:szCs w:val="16"/>
              </w:rPr>
            </w:pPr>
            <w:r w:rsidRPr="000F7304">
              <w:rPr>
                <w:rFonts w:cstheme="minorHAnsi"/>
                <w:sz w:val="16"/>
                <w:szCs w:val="16"/>
              </w:rPr>
              <w:t>Area equipped for full control irrigation</w:t>
            </w:r>
          </w:p>
        </w:tc>
        <w:tc>
          <w:tcPr>
            <w:tcW w:w="0" w:type="auto"/>
          </w:tcPr>
          <w:p w14:paraId="7B2E7FC3" w14:textId="77777777" w:rsidR="00315118" w:rsidRPr="000F7304" w:rsidRDefault="00315118" w:rsidP="00315118">
            <w:pPr>
              <w:jc w:val="center"/>
              <w:rPr>
                <w:rFonts w:cstheme="minorHAnsi"/>
                <w:sz w:val="16"/>
                <w:szCs w:val="16"/>
              </w:rPr>
            </w:pPr>
            <w:r w:rsidRPr="000F7304">
              <w:rPr>
                <w:rFonts w:cstheme="minorHAnsi"/>
                <w:sz w:val="16"/>
                <w:szCs w:val="16"/>
              </w:rPr>
              <w:t>4311</w:t>
            </w:r>
          </w:p>
        </w:tc>
        <w:tc>
          <w:tcPr>
            <w:tcW w:w="0" w:type="auto"/>
          </w:tcPr>
          <w:p w14:paraId="41E858BF" w14:textId="77777777" w:rsidR="00315118" w:rsidRPr="000F7304" w:rsidRDefault="00315118" w:rsidP="00315118">
            <w:pPr>
              <w:jc w:val="center"/>
              <w:rPr>
                <w:rFonts w:cstheme="minorHAnsi"/>
                <w:sz w:val="16"/>
                <w:szCs w:val="16"/>
              </w:rPr>
            </w:pPr>
            <w:r w:rsidRPr="000F7304">
              <w:rPr>
                <w:rFonts w:cstheme="minorHAnsi"/>
                <w:sz w:val="16"/>
                <w:szCs w:val="16"/>
              </w:rPr>
              <w:t>YES</w:t>
            </w:r>
          </w:p>
        </w:tc>
        <w:tc>
          <w:tcPr>
            <w:tcW w:w="0" w:type="auto"/>
          </w:tcPr>
          <w:p w14:paraId="09A16970" w14:textId="77777777" w:rsidR="00315118" w:rsidRPr="000F7304" w:rsidRDefault="00315118" w:rsidP="00315118">
            <w:pPr>
              <w:jc w:val="center"/>
              <w:rPr>
                <w:rFonts w:cstheme="minorHAnsi"/>
                <w:b/>
                <w:sz w:val="16"/>
                <w:szCs w:val="16"/>
              </w:rPr>
            </w:pPr>
            <w:r w:rsidRPr="000F7304">
              <w:rPr>
                <w:rFonts w:cstheme="minorHAnsi"/>
                <w:sz w:val="16"/>
                <w:szCs w:val="16"/>
              </w:rPr>
              <w:t>Increase, Stable or decrease</w:t>
            </w:r>
          </w:p>
        </w:tc>
      </w:tr>
      <w:tr w:rsidR="00315118" w:rsidRPr="000F7304" w14:paraId="534A26FF" w14:textId="77777777" w:rsidTr="00315118">
        <w:tc>
          <w:tcPr>
            <w:tcW w:w="0" w:type="auto"/>
          </w:tcPr>
          <w:p w14:paraId="65D940C8" w14:textId="77777777" w:rsidR="00315118" w:rsidRPr="000F7304" w:rsidRDefault="00315118" w:rsidP="00315118">
            <w:pPr>
              <w:jc w:val="center"/>
              <w:rPr>
                <w:rFonts w:cstheme="minorHAnsi"/>
                <w:sz w:val="16"/>
                <w:szCs w:val="16"/>
              </w:rPr>
            </w:pPr>
            <w:r w:rsidRPr="000F7304">
              <w:rPr>
                <w:rFonts w:cstheme="minorHAnsi"/>
                <w:sz w:val="16"/>
                <w:szCs w:val="16"/>
              </w:rPr>
              <w:t>Area equipped for irrigation</w:t>
            </w:r>
          </w:p>
        </w:tc>
        <w:tc>
          <w:tcPr>
            <w:tcW w:w="0" w:type="auto"/>
          </w:tcPr>
          <w:p w14:paraId="5A972CA5" w14:textId="77777777" w:rsidR="00315118" w:rsidRPr="000F7304" w:rsidRDefault="00315118" w:rsidP="00315118">
            <w:pPr>
              <w:jc w:val="center"/>
              <w:rPr>
                <w:rFonts w:cstheme="minorHAnsi"/>
                <w:sz w:val="16"/>
                <w:szCs w:val="16"/>
              </w:rPr>
            </w:pPr>
            <w:r w:rsidRPr="000F7304">
              <w:rPr>
                <w:rFonts w:cstheme="minorHAnsi"/>
                <w:sz w:val="16"/>
                <w:szCs w:val="16"/>
              </w:rPr>
              <w:t>4313</w:t>
            </w:r>
          </w:p>
        </w:tc>
        <w:tc>
          <w:tcPr>
            <w:tcW w:w="0" w:type="auto"/>
          </w:tcPr>
          <w:p w14:paraId="749896AC" w14:textId="77777777" w:rsidR="00315118" w:rsidRPr="000F7304" w:rsidRDefault="00315118" w:rsidP="00315118">
            <w:pPr>
              <w:jc w:val="center"/>
              <w:rPr>
                <w:rFonts w:cstheme="minorHAnsi"/>
                <w:sz w:val="16"/>
                <w:szCs w:val="16"/>
              </w:rPr>
            </w:pPr>
            <w:r w:rsidRPr="000F7304">
              <w:rPr>
                <w:rFonts w:cstheme="minorHAnsi"/>
                <w:sz w:val="16"/>
                <w:szCs w:val="16"/>
              </w:rPr>
              <w:t>YES</w:t>
            </w:r>
          </w:p>
        </w:tc>
        <w:tc>
          <w:tcPr>
            <w:tcW w:w="0" w:type="auto"/>
          </w:tcPr>
          <w:p w14:paraId="1CD9316F" w14:textId="77777777" w:rsidR="00315118" w:rsidRPr="000F7304" w:rsidRDefault="00315118" w:rsidP="00315118">
            <w:pPr>
              <w:jc w:val="center"/>
              <w:rPr>
                <w:rFonts w:cstheme="minorHAnsi"/>
                <w:b/>
                <w:sz w:val="16"/>
                <w:szCs w:val="16"/>
              </w:rPr>
            </w:pPr>
            <w:r w:rsidRPr="000F7304">
              <w:rPr>
                <w:rFonts w:cstheme="minorHAnsi"/>
                <w:sz w:val="16"/>
                <w:szCs w:val="16"/>
              </w:rPr>
              <w:t>Increase, Stable or decrease</w:t>
            </w:r>
          </w:p>
        </w:tc>
      </w:tr>
      <w:tr w:rsidR="00315118" w:rsidRPr="000F7304" w14:paraId="75415B8C" w14:textId="77777777" w:rsidTr="00315118">
        <w:tc>
          <w:tcPr>
            <w:tcW w:w="0" w:type="auto"/>
          </w:tcPr>
          <w:p w14:paraId="5EC6DCE7" w14:textId="77777777" w:rsidR="00315118" w:rsidRPr="000F7304" w:rsidRDefault="00315118" w:rsidP="00315118">
            <w:pPr>
              <w:jc w:val="center"/>
              <w:rPr>
                <w:rFonts w:cstheme="minorHAnsi"/>
                <w:sz w:val="16"/>
                <w:szCs w:val="16"/>
              </w:rPr>
            </w:pPr>
            <w:r w:rsidRPr="000F7304">
              <w:rPr>
                <w:rFonts w:cstheme="minorHAnsi"/>
                <w:sz w:val="16"/>
                <w:szCs w:val="16"/>
              </w:rPr>
              <w:t xml:space="preserve">Area equipped for irrigation: </w:t>
            </w:r>
            <w:r w:rsidRPr="009E25B1">
              <w:rPr>
                <w:rFonts w:cstheme="minorHAnsi"/>
                <w:noProof/>
                <w:sz w:val="16"/>
                <w:szCs w:val="16"/>
              </w:rPr>
              <w:t>actually</w:t>
            </w:r>
            <w:r w:rsidRPr="000F7304">
              <w:rPr>
                <w:rFonts w:cstheme="minorHAnsi"/>
                <w:sz w:val="16"/>
                <w:szCs w:val="16"/>
              </w:rPr>
              <w:t xml:space="preserve"> irrigated</w:t>
            </w:r>
          </w:p>
        </w:tc>
        <w:tc>
          <w:tcPr>
            <w:tcW w:w="0" w:type="auto"/>
          </w:tcPr>
          <w:p w14:paraId="0E1562B6" w14:textId="77777777" w:rsidR="00315118" w:rsidRPr="000F7304" w:rsidRDefault="00315118" w:rsidP="00315118">
            <w:pPr>
              <w:jc w:val="center"/>
              <w:rPr>
                <w:rFonts w:cstheme="minorHAnsi"/>
                <w:sz w:val="16"/>
                <w:szCs w:val="16"/>
              </w:rPr>
            </w:pPr>
            <w:r w:rsidRPr="000F7304">
              <w:rPr>
                <w:rFonts w:cstheme="minorHAnsi"/>
                <w:sz w:val="16"/>
                <w:szCs w:val="16"/>
              </w:rPr>
              <w:t>4318</w:t>
            </w:r>
          </w:p>
        </w:tc>
        <w:tc>
          <w:tcPr>
            <w:tcW w:w="0" w:type="auto"/>
          </w:tcPr>
          <w:p w14:paraId="65789CF5" w14:textId="77777777" w:rsidR="00315118" w:rsidRPr="000F7304" w:rsidRDefault="00315118" w:rsidP="00315118">
            <w:pPr>
              <w:jc w:val="center"/>
              <w:rPr>
                <w:rFonts w:cstheme="minorHAnsi"/>
                <w:sz w:val="16"/>
                <w:szCs w:val="16"/>
              </w:rPr>
            </w:pPr>
            <w:r w:rsidRPr="000F7304">
              <w:rPr>
                <w:rFonts w:cstheme="minorHAnsi"/>
                <w:sz w:val="16"/>
                <w:szCs w:val="16"/>
              </w:rPr>
              <w:t>YES</w:t>
            </w:r>
          </w:p>
        </w:tc>
        <w:tc>
          <w:tcPr>
            <w:tcW w:w="0" w:type="auto"/>
          </w:tcPr>
          <w:p w14:paraId="5F2A4FB9" w14:textId="77777777" w:rsidR="00315118" w:rsidRPr="000F7304" w:rsidRDefault="00315118" w:rsidP="00315118">
            <w:pPr>
              <w:jc w:val="center"/>
              <w:rPr>
                <w:rFonts w:cstheme="minorHAnsi"/>
                <w:b/>
                <w:sz w:val="16"/>
                <w:szCs w:val="16"/>
              </w:rPr>
            </w:pPr>
            <w:r w:rsidRPr="000F7304">
              <w:rPr>
                <w:rFonts w:cstheme="minorHAnsi"/>
                <w:sz w:val="16"/>
                <w:szCs w:val="16"/>
              </w:rPr>
              <w:t>Increase, Stable or decrease</w:t>
            </w:r>
          </w:p>
        </w:tc>
      </w:tr>
      <w:tr w:rsidR="00315118" w:rsidRPr="000F7304" w14:paraId="3053F077" w14:textId="77777777" w:rsidTr="00315118">
        <w:tc>
          <w:tcPr>
            <w:tcW w:w="0" w:type="auto"/>
          </w:tcPr>
          <w:p w14:paraId="676206EA" w14:textId="77777777" w:rsidR="00315118" w:rsidRPr="000F7304" w:rsidRDefault="00315118" w:rsidP="00315118">
            <w:pPr>
              <w:jc w:val="center"/>
              <w:rPr>
                <w:rFonts w:cstheme="minorHAnsi"/>
                <w:sz w:val="16"/>
                <w:szCs w:val="16"/>
              </w:rPr>
            </w:pPr>
            <w:r w:rsidRPr="000F7304">
              <w:rPr>
                <w:rFonts w:cstheme="minorHAnsi"/>
                <w:sz w:val="16"/>
                <w:szCs w:val="16"/>
              </w:rPr>
              <w:t>Agriculture, value added to GDP</w:t>
            </w:r>
          </w:p>
        </w:tc>
        <w:tc>
          <w:tcPr>
            <w:tcW w:w="0" w:type="auto"/>
          </w:tcPr>
          <w:p w14:paraId="36B01EFE" w14:textId="77777777" w:rsidR="00315118" w:rsidRPr="000F7304" w:rsidRDefault="00315118" w:rsidP="00315118">
            <w:pPr>
              <w:jc w:val="center"/>
              <w:rPr>
                <w:rFonts w:cstheme="minorHAnsi"/>
                <w:sz w:val="16"/>
                <w:szCs w:val="16"/>
              </w:rPr>
            </w:pPr>
            <w:r w:rsidRPr="000F7304">
              <w:rPr>
                <w:rFonts w:cstheme="minorHAnsi"/>
                <w:sz w:val="16"/>
                <w:szCs w:val="16"/>
              </w:rPr>
              <w:t>4548</w:t>
            </w:r>
          </w:p>
        </w:tc>
        <w:tc>
          <w:tcPr>
            <w:tcW w:w="0" w:type="auto"/>
          </w:tcPr>
          <w:p w14:paraId="1DA1C3E7" w14:textId="77777777" w:rsidR="00315118" w:rsidRPr="000F7304" w:rsidRDefault="00315118" w:rsidP="00315118">
            <w:pPr>
              <w:jc w:val="center"/>
              <w:rPr>
                <w:rFonts w:cstheme="minorHAnsi"/>
                <w:sz w:val="16"/>
                <w:szCs w:val="16"/>
              </w:rPr>
            </w:pPr>
            <w:r w:rsidRPr="000F7304">
              <w:rPr>
                <w:rFonts w:cstheme="minorHAnsi"/>
                <w:sz w:val="16"/>
                <w:szCs w:val="16"/>
              </w:rPr>
              <w:t>NO</w:t>
            </w:r>
          </w:p>
        </w:tc>
        <w:tc>
          <w:tcPr>
            <w:tcW w:w="0" w:type="auto"/>
          </w:tcPr>
          <w:p w14:paraId="61E52F49" w14:textId="77777777" w:rsidR="00315118" w:rsidRPr="000F7304" w:rsidRDefault="00315118" w:rsidP="00315118">
            <w:pPr>
              <w:jc w:val="center"/>
              <w:rPr>
                <w:rFonts w:cstheme="minorHAnsi"/>
                <w:sz w:val="16"/>
                <w:szCs w:val="16"/>
              </w:rPr>
            </w:pPr>
          </w:p>
        </w:tc>
      </w:tr>
      <w:tr w:rsidR="00315118" w:rsidRPr="000F7304" w14:paraId="1FF6F831" w14:textId="77777777" w:rsidTr="00315118">
        <w:tc>
          <w:tcPr>
            <w:tcW w:w="0" w:type="auto"/>
          </w:tcPr>
          <w:p w14:paraId="1F3CE31E" w14:textId="77777777" w:rsidR="00315118" w:rsidRPr="000F7304" w:rsidRDefault="00315118" w:rsidP="00315118">
            <w:pPr>
              <w:jc w:val="center"/>
              <w:rPr>
                <w:rFonts w:cstheme="minorHAnsi"/>
                <w:sz w:val="16"/>
                <w:szCs w:val="16"/>
              </w:rPr>
            </w:pPr>
            <w:r w:rsidRPr="000F7304">
              <w:rPr>
                <w:rFonts w:cstheme="minorHAnsi"/>
                <w:sz w:val="16"/>
                <w:szCs w:val="16"/>
              </w:rPr>
              <w:t>Services, value added to GDP</w:t>
            </w:r>
          </w:p>
        </w:tc>
        <w:tc>
          <w:tcPr>
            <w:tcW w:w="0" w:type="auto"/>
          </w:tcPr>
          <w:p w14:paraId="7DE1C039" w14:textId="77777777" w:rsidR="00315118" w:rsidRPr="000F7304" w:rsidRDefault="00315118" w:rsidP="00315118">
            <w:pPr>
              <w:jc w:val="center"/>
              <w:rPr>
                <w:rFonts w:cstheme="minorHAnsi"/>
                <w:sz w:val="16"/>
                <w:szCs w:val="16"/>
              </w:rPr>
            </w:pPr>
            <w:r w:rsidRPr="000F7304">
              <w:rPr>
                <w:rFonts w:cstheme="minorHAnsi"/>
                <w:sz w:val="16"/>
                <w:szCs w:val="16"/>
              </w:rPr>
              <w:t>4546</w:t>
            </w:r>
          </w:p>
        </w:tc>
        <w:tc>
          <w:tcPr>
            <w:tcW w:w="0" w:type="auto"/>
          </w:tcPr>
          <w:p w14:paraId="5898521A" w14:textId="77777777" w:rsidR="00315118" w:rsidRPr="000F7304" w:rsidRDefault="00315118" w:rsidP="00315118">
            <w:pPr>
              <w:jc w:val="center"/>
              <w:rPr>
                <w:rFonts w:cstheme="minorHAnsi"/>
                <w:sz w:val="16"/>
                <w:szCs w:val="16"/>
              </w:rPr>
            </w:pPr>
            <w:r w:rsidRPr="000F7304">
              <w:rPr>
                <w:rFonts w:cstheme="minorHAnsi"/>
                <w:sz w:val="16"/>
                <w:szCs w:val="16"/>
              </w:rPr>
              <w:t>NO</w:t>
            </w:r>
          </w:p>
        </w:tc>
        <w:tc>
          <w:tcPr>
            <w:tcW w:w="0" w:type="auto"/>
          </w:tcPr>
          <w:p w14:paraId="669291F9" w14:textId="77777777" w:rsidR="00315118" w:rsidRPr="000F7304" w:rsidRDefault="00315118" w:rsidP="00315118">
            <w:pPr>
              <w:jc w:val="center"/>
              <w:rPr>
                <w:rFonts w:cstheme="minorHAnsi"/>
                <w:sz w:val="16"/>
                <w:szCs w:val="16"/>
              </w:rPr>
            </w:pPr>
          </w:p>
        </w:tc>
      </w:tr>
      <w:tr w:rsidR="00315118" w:rsidRPr="000F7304" w14:paraId="0401D272" w14:textId="77777777" w:rsidTr="00315118">
        <w:tc>
          <w:tcPr>
            <w:tcW w:w="0" w:type="auto"/>
            <w:tcBorders>
              <w:bottom w:val="single" w:sz="4" w:space="0" w:color="auto"/>
            </w:tcBorders>
          </w:tcPr>
          <w:p w14:paraId="609C3781" w14:textId="77777777" w:rsidR="00315118" w:rsidRPr="000F7304" w:rsidRDefault="00315118" w:rsidP="00315118">
            <w:pPr>
              <w:jc w:val="center"/>
              <w:rPr>
                <w:rFonts w:cstheme="minorHAnsi"/>
                <w:sz w:val="16"/>
                <w:szCs w:val="16"/>
              </w:rPr>
            </w:pPr>
            <w:r w:rsidRPr="000F7304">
              <w:rPr>
                <w:rFonts w:cstheme="minorHAnsi"/>
                <w:sz w:val="16"/>
                <w:szCs w:val="16"/>
              </w:rPr>
              <w:t>Industry, value added to GDP</w:t>
            </w:r>
          </w:p>
        </w:tc>
        <w:tc>
          <w:tcPr>
            <w:tcW w:w="0" w:type="auto"/>
            <w:tcBorders>
              <w:bottom w:val="single" w:sz="4" w:space="0" w:color="auto"/>
            </w:tcBorders>
          </w:tcPr>
          <w:p w14:paraId="640A498C" w14:textId="77777777" w:rsidR="00315118" w:rsidRPr="000F7304" w:rsidRDefault="00315118" w:rsidP="00315118">
            <w:pPr>
              <w:jc w:val="center"/>
              <w:rPr>
                <w:rFonts w:cstheme="minorHAnsi"/>
                <w:sz w:val="16"/>
                <w:szCs w:val="16"/>
              </w:rPr>
            </w:pPr>
            <w:r w:rsidRPr="000F7304">
              <w:rPr>
                <w:rFonts w:cstheme="minorHAnsi"/>
                <w:sz w:val="16"/>
                <w:szCs w:val="16"/>
              </w:rPr>
              <w:t>4547</w:t>
            </w:r>
          </w:p>
        </w:tc>
        <w:tc>
          <w:tcPr>
            <w:tcW w:w="0" w:type="auto"/>
            <w:tcBorders>
              <w:bottom w:val="single" w:sz="4" w:space="0" w:color="auto"/>
            </w:tcBorders>
          </w:tcPr>
          <w:p w14:paraId="79B45919" w14:textId="77777777" w:rsidR="00315118" w:rsidRPr="000F7304" w:rsidRDefault="00315118" w:rsidP="00315118">
            <w:pPr>
              <w:jc w:val="center"/>
              <w:rPr>
                <w:rFonts w:cstheme="minorHAnsi"/>
                <w:sz w:val="16"/>
                <w:szCs w:val="16"/>
              </w:rPr>
            </w:pPr>
            <w:r w:rsidRPr="000F7304">
              <w:rPr>
                <w:rFonts w:cstheme="minorHAnsi"/>
                <w:sz w:val="16"/>
                <w:szCs w:val="16"/>
              </w:rPr>
              <w:t>NO</w:t>
            </w:r>
          </w:p>
        </w:tc>
        <w:tc>
          <w:tcPr>
            <w:tcW w:w="0" w:type="auto"/>
            <w:tcBorders>
              <w:bottom w:val="single" w:sz="4" w:space="0" w:color="auto"/>
            </w:tcBorders>
          </w:tcPr>
          <w:p w14:paraId="16CAFABD" w14:textId="77777777" w:rsidR="00315118" w:rsidRPr="000F7304" w:rsidRDefault="00315118" w:rsidP="00315118">
            <w:pPr>
              <w:jc w:val="center"/>
              <w:rPr>
                <w:rFonts w:cstheme="minorHAnsi"/>
                <w:sz w:val="16"/>
                <w:szCs w:val="16"/>
              </w:rPr>
            </w:pPr>
          </w:p>
        </w:tc>
      </w:tr>
    </w:tbl>
    <w:p w14:paraId="54F31237" w14:textId="77777777" w:rsidR="000F7304" w:rsidRDefault="000F7304" w:rsidP="000F7304">
      <w:pPr>
        <w:rPr>
          <w:rFonts w:ascii="Times New Roman" w:hAnsi="Times New Roman" w:cs="Times New Roman"/>
        </w:rPr>
      </w:pPr>
    </w:p>
    <w:p w14:paraId="0C0EA7AB" w14:textId="77777777" w:rsidR="00C53043" w:rsidRPr="002718B9" w:rsidRDefault="00C53043" w:rsidP="006B1F2B">
      <w:pPr>
        <w:spacing w:after="0" w:line="360" w:lineRule="auto"/>
        <w:jc w:val="both"/>
        <w:rPr>
          <w:rFonts w:ascii="Times New Roman" w:hAnsi="Times New Roman" w:cs="Times New Roman"/>
          <w:b/>
        </w:rPr>
      </w:pPr>
      <w:r w:rsidRPr="002718B9">
        <w:rPr>
          <w:rFonts w:ascii="Times New Roman" w:hAnsi="Times New Roman" w:cs="Times New Roman"/>
          <w:b/>
        </w:rPr>
        <w:t>Imputation assessment</w:t>
      </w:r>
    </w:p>
    <w:p w14:paraId="2942FCE0" w14:textId="77777777" w:rsidR="00C53043" w:rsidRDefault="00C53043" w:rsidP="000F76CE">
      <w:pPr>
        <w:spacing w:after="0" w:line="360" w:lineRule="auto"/>
        <w:ind w:firstLine="225"/>
        <w:jc w:val="both"/>
        <w:rPr>
          <w:rFonts w:ascii="Times New Roman" w:hAnsi="Times New Roman" w:cs="Times New Roman"/>
        </w:rPr>
      </w:pPr>
      <w:r>
        <w:rPr>
          <w:rFonts w:ascii="Times New Roman" w:hAnsi="Times New Roman" w:cs="Times New Roman"/>
        </w:rPr>
        <w:t xml:space="preserve">In this </w:t>
      </w:r>
      <w:r w:rsidR="002718B9">
        <w:rPr>
          <w:rFonts w:ascii="Times New Roman" w:hAnsi="Times New Roman" w:cs="Times New Roman"/>
        </w:rPr>
        <w:t xml:space="preserve">step, the imputed datasets </w:t>
      </w:r>
      <w:r w:rsidR="002718B9" w:rsidRPr="0028353F">
        <w:rPr>
          <w:rFonts w:ascii="Times New Roman" w:hAnsi="Times New Roman" w:cs="Times New Roman"/>
          <w:noProof/>
        </w:rPr>
        <w:t>are</w:t>
      </w:r>
      <w:r w:rsidR="00DA3845" w:rsidRPr="0028353F">
        <w:rPr>
          <w:rFonts w:ascii="Times New Roman" w:hAnsi="Times New Roman" w:cs="Times New Roman"/>
          <w:noProof/>
        </w:rPr>
        <w:t xml:space="preserve"> </w:t>
      </w:r>
      <w:r w:rsidR="002718B9" w:rsidRPr="0028353F">
        <w:rPr>
          <w:rFonts w:ascii="Times New Roman" w:hAnsi="Times New Roman" w:cs="Times New Roman"/>
          <w:noProof/>
        </w:rPr>
        <w:t>compared</w:t>
      </w:r>
      <w:r w:rsidR="002718B9">
        <w:rPr>
          <w:rFonts w:ascii="Times New Roman" w:hAnsi="Times New Roman" w:cs="Times New Roman"/>
        </w:rPr>
        <w:t xml:space="preserve"> at the variable level within countries. The output is:</w:t>
      </w:r>
    </w:p>
    <w:p w14:paraId="09EBE83B" w14:textId="77777777" w:rsidR="002718B9" w:rsidRDefault="0028353F" w:rsidP="002718B9">
      <w:pPr>
        <w:pStyle w:val="ListParagraph"/>
        <w:numPr>
          <w:ilvl w:val="0"/>
          <w:numId w:val="1"/>
        </w:numPr>
        <w:spacing w:after="0" w:line="360" w:lineRule="auto"/>
        <w:jc w:val="both"/>
        <w:rPr>
          <w:rFonts w:ascii="Times New Roman" w:hAnsi="Times New Roman" w:cs="Times New Roman"/>
        </w:rPr>
      </w:pPr>
      <w:r w:rsidRPr="0028353F">
        <w:rPr>
          <w:rFonts w:ascii="Times New Roman" w:hAnsi="Times New Roman" w:cs="Times New Roman"/>
          <w:noProof/>
        </w:rPr>
        <w:t>The</w:t>
      </w:r>
      <w:r>
        <w:rPr>
          <w:rFonts w:ascii="Times New Roman" w:hAnsi="Times New Roman" w:cs="Times New Roman"/>
          <w:noProof/>
        </w:rPr>
        <w:t xml:space="preserve"> n</w:t>
      </w:r>
      <w:r w:rsidR="002718B9" w:rsidRPr="0028353F">
        <w:rPr>
          <w:rFonts w:ascii="Times New Roman" w:hAnsi="Times New Roman" w:cs="Times New Roman"/>
          <w:noProof/>
        </w:rPr>
        <w:t>umber</w:t>
      </w:r>
      <w:r w:rsidR="002718B9">
        <w:rPr>
          <w:rFonts w:ascii="Times New Roman" w:hAnsi="Times New Roman" w:cs="Times New Roman"/>
        </w:rPr>
        <w:t xml:space="preserve"> of imputed values.</w:t>
      </w:r>
    </w:p>
    <w:p w14:paraId="3A38E485" w14:textId="77777777" w:rsidR="002718B9" w:rsidRDefault="002718B9" w:rsidP="002718B9">
      <w:pPr>
        <w:pStyle w:val="ListParagraph"/>
        <w:numPr>
          <w:ilvl w:val="0"/>
          <w:numId w:val="1"/>
        </w:numPr>
        <w:spacing w:after="0" w:line="360" w:lineRule="auto"/>
        <w:jc w:val="both"/>
        <w:rPr>
          <w:rFonts w:ascii="Times New Roman" w:hAnsi="Times New Roman" w:cs="Times New Roman"/>
        </w:rPr>
      </w:pPr>
      <w:r>
        <w:rPr>
          <w:rFonts w:ascii="Times New Roman" w:hAnsi="Times New Roman" w:cs="Times New Roman"/>
        </w:rPr>
        <w:t xml:space="preserve">Congruence level among methods. </w:t>
      </w:r>
    </w:p>
    <w:p w14:paraId="33A387ED" w14:textId="77777777" w:rsidR="00AE0BD8" w:rsidRDefault="00AE0BD8" w:rsidP="00AE0BD8">
      <w:pPr>
        <w:pStyle w:val="ListParagraph"/>
        <w:spacing w:after="0" w:line="360" w:lineRule="auto"/>
        <w:ind w:left="585"/>
        <w:jc w:val="both"/>
        <w:rPr>
          <w:rFonts w:ascii="Times New Roman" w:hAnsi="Times New Roman" w:cs="Times New Roman"/>
        </w:rPr>
      </w:pPr>
    </w:p>
    <w:p w14:paraId="23A25F20" w14:textId="77777777" w:rsidR="006B1F2B" w:rsidRPr="00DA3845" w:rsidRDefault="00C53043" w:rsidP="006B1F2B">
      <w:pPr>
        <w:spacing w:after="0" w:line="360" w:lineRule="auto"/>
        <w:jc w:val="both"/>
        <w:rPr>
          <w:rFonts w:ascii="Times New Roman" w:hAnsi="Times New Roman" w:cs="Times New Roman"/>
          <w:b/>
          <w:sz w:val="28"/>
          <w:szCs w:val="28"/>
        </w:rPr>
      </w:pPr>
      <w:r w:rsidRPr="00DA3845">
        <w:rPr>
          <w:rFonts w:ascii="Times New Roman" w:hAnsi="Times New Roman" w:cs="Times New Roman"/>
          <w:b/>
          <w:sz w:val="28"/>
          <w:szCs w:val="28"/>
        </w:rPr>
        <w:t>The faoswsAquastatCalculation module</w:t>
      </w:r>
    </w:p>
    <w:p w14:paraId="272801CE" w14:textId="77777777" w:rsidR="00786089" w:rsidRDefault="00DA3845" w:rsidP="006B1F2B">
      <w:pPr>
        <w:spacing w:after="0" w:line="360" w:lineRule="auto"/>
        <w:jc w:val="both"/>
        <w:rPr>
          <w:rFonts w:ascii="Times New Roman" w:hAnsi="Times New Roman" w:cs="Times New Roman"/>
          <w:b/>
        </w:rPr>
      </w:pPr>
      <w:r w:rsidRPr="00DA3845">
        <w:rPr>
          <w:rFonts w:ascii="Times New Roman" w:hAnsi="Times New Roman" w:cs="Times New Roman"/>
          <w:b/>
        </w:rPr>
        <w:t>Context</w:t>
      </w:r>
      <w:r w:rsidR="006B1F2B" w:rsidRPr="00DA3845">
        <w:rPr>
          <w:rFonts w:ascii="Times New Roman" w:hAnsi="Times New Roman" w:cs="Times New Roman"/>
          <w:b/>
        </w:rPr>
        <w:t xml:space="preserve">            </w:t>
      </w:r>
    </w:p>
    <w:p w14:paraId="44D9F1A2" w14:textId="77777777" w:rsidR="00795561" w:rsidRPr="00786089" w:rsidRDefault="006B1F2B" w:rsidP="00786089">
      <w:pPr>
        <w:spacing w:after="0" w:line="360" w:lineRule="auto"/>
        <w:ind w:firstLine="720"/>
        <w:jc w:val="both"/>
        <w:rPr>
          <w:rFonts w:ascii="Times New Roman" w:hAnsi="Times New Roman" w:cs="Times New Roman"/>
          <w:b/>
        </w:rPr>
      </w:pPr>
      <w:r w:rsidRPr="006B1F2B">
        <w:rPr>
          <w:rFonts w:ascii="Times New Roman" w:hAnsi="Times New Roman" w:cs="Times New Roman"/>
        </w:rPr>
        <w:t xml:space="preserve">This module consists of a set of chained operations that ultimately results in </w:t>
      </w:r>
      <w:r w:rsidR="00C53043">
        <w:rPr>
          <w:rFonts w:ascii="Times New Roman" w:hAnsi="Times New Roman" w:cs="Times New Roman"/>
        </w:rPr>
        <w:t>a dataset with the relevant A</w:t>
      </w:r>
      <w:r w:rsidRPr="006B1F2B">
        <w:rPr>
          <w:rFonts w:ascii="Times New Roman" w:hAnsi="Times New Roman" w:cs="Times New Roman"/>
        </w:rPr>
        <w:t>quastat indicators. The calculation rules (set of arithmetical formulas</w:t>
      </w:r>
      <w:r w:rsidR="00C53043">
        <w:rPr>
          <w:rFonts w:ascii="Times New Roman" w:hAnsi="Times New Roman" w:cs="Times New Roman"/>
        </w:rPr>
        <w:t xml:space="preserve"> with the indicator code in the left-hand side and variables in the right-hand side</w:t>
      </w:r>
      <w:r w:rsidR="000F76CE">
        <w:rPr>
          <w:rFonts w:ascii="Times New Roman" w:hAnsi="Times New Roman" w:cs="Times New Roman"/>
        </w:rPr>
        <w:t xml:space="preserve">, </w:t>
      </w:r>
      <w:r w:rsidR="000F76CE" w:rsidRPr="000F76CE">
        <w:rPr>
          <w:rFonts w:ascii="Times New Roman" w:hAnsi="Times New Roman" w:cs="Times New Roman"/>
          <w:b/>
          <w:i/>
        </w:rPr>
        <w:t>Annex 2</w:t>
      </w:r>
      <w:r w:rsidRPr="006B1F2B">
        <w:rPr>
          <w:rFonts w:ascii="Times New Roman" w:hAnsi="Times New Roman" w:cs="Times New Roman"/>
        </w:rPr>
        <w:t xml:space="preserve">) provided by the AQUASTAT team </w:t>
      </w:r>
      <w:r w:rsidRPr="001D6F60">
        <w:rPr>
          <w:rFonts w:ascii="Times New Roman" w:hAnsi="Times New Roman" w:cs="Times New Roman"/>
          <w:noProof/>
        </w:rPr>
        <w:t>are confronted</w:t>
      </w:r>
      <w:r w:rsidRPr="006B1F2B">
        <w:rPr>
          <w:rFonts w:ascii="Times New Roman" w:hAnsi="Times New Roman" w:cs="Times New Roman"/>
        </w:rPr>
        <w:t xml:space="preserve"> against each of the imputed datasets coming from the faoswsAquastatImputation. </w:t>
      </w:r>
      <w:commentRangeStart w:id="15"/>
      <w:commentRangeStart w:id="16"/>
      <w:r w:rsidRPr="006B1F2B">
        <w:rPr>
          <w:rFonts w:ascii="Times New Roman" w:hAnsi="Times New Roman" w:cs="Times New Roman"/>
        </w:rPr>
        <w:t>The</w:t>
      </w:r>
      <w:r w:rsidR="00C53043">
        <w:rPr>
          <w:rFonts w:ascii="Times New Roman" w:hAnsi="Times New Roman" w:cs="Times New Roman"/>
        </w:rPr>
        <w:t xml:space="preserve"> term</w:t>
      </w:r>
      <w:r w:rsidRPr="006B1F2B">
        <w:rPr>
          <w:rFonts w:ascii="Times New Roman" w:hAnsi="Times New Roman" w:cs="Times New Roman"/>
        </w:rPr>
        <w:t xml:space="preserve"> "confront</w:t>
      </w:r>
      <w:r w:rsidR="00A37CF3">
        <w:rPr>
          <w:rFonts w:ascii="Times New Roman" w:hAnsi="Times New Roman" w:cs="Times New Roman"/>
        </w:rPr>
        <w:t>ation</w:t>
      </w:r>
      <w:r w:rsidRPr="006B1F2B">
        <w:rPr>
          <w:rFonts w:ascii="Times New Roman" w:hAnsi="Times New Roman" w:cs="Times New Roman"/>
        </w:rPr>
        <w:t xml:space="preserve">" is used to represent the chained data processing operations that take the imputed datasets </w:t>
      </w:r>
      <w:r w:rsidR="00DE3640">
        <w:rPr>
          <w:rFonts w:ascii="Times New Roman" w:hAnsi="Times New Roman" w:cs="Times New Roman"/>
        </w:rPr>
        <w:t xml:space="preserve">and </w:t>
      </w:r>
      <w:r w:rsidRPr="006B1F2B">
        <w:rPr>
          <w:rFonts w:ascii="Times New Roman" w:hAnsi="Times New Roman" w:cs="Times New Roman"/>
        </w:rPr>
        <w:t>output datasets containing the relevant AQUASTAT indicators</w:t>
      </w:r>
      <w:commentRangeEnd w:id="15"/>
      <w:r w:rsidR="00451C0C">
        <w:rPr>
          <w:rStyle w:val="CommentReference"/>
        </w:rPr>
        <w:commentReference w:id="15"/>
      </w:r>
      <w:commentRangeEnd w:id="16"/>
      <w:r w:rsidR="0071177A">
        <w:rPr>
          <w:rStyle w:val="CommentReference"/>
        </w:rPr>
        <w:commentReference w:id="16"/>
      </w:r>
      <w:r w:rsidR="00795561">
        <w:rPr>
          <w:rFonts w:ascii="Times New Roman" w:hAnsi="Times New Roman" w:cs="Times New Roman"/>
        </w:rPr>
        <w:t xml:space="preserve">. </w:t>
      </w:r>
    </w:p>
    <w:p w14:paraId="7817BDB9" w14:textId="77777777" w:rsidR="00D16E60" w:rsidRDefault="00795561" w:rsidP="00E8734C">
      <w:pPr>
        <w:spacing w:after="0" w:line="360" w:lineRule="auto"/>
        <w:ind w:firstLine="720"/>
        <w:jc w:val="both"/>
        <w:rPr>
          <w:rFonts w:ascii="Times New Roman" w:hAnsi="Times New Roman" w:cs="Times New Roman"/>
        </w:rPr>
      </w:pPr>
      <w:r>
        <w:rPr>
          <w:rFonts w:ascii="Times New Roman" w:hAnsi="Times New Roman" w:cs="Times New Roman"/>
        </w:rPr>
        <w:lastRenderedPageBreak/>
        <w:t xml:space="preserve">Before going ahead, </w:t>
      </w:r>
      <w:r w:rsidR="00D16E60">
        <w:rPr>
          <w:rFonts w:ascii="Times New Roman" w:hAnsi="Times New Roman" w:cs="Times New Roman"/>
        </w:rPr>
        <w:t xml:space="preserve">however, </w:t>
      </w:r>
      <w:r>
        <w:rPr>
          <w:rFonts w:ascii="Times New Roman" w:hAnsi="Times New Roman" w:cs="Times New Roman"/>
        </w:rPr>
        <w:t>it is important to</w:t>
      </w:r>
      <w:r w:rsidR="00786089">
        <w:rPr>
          <w:rFonts w:ascii="Times New Roman" w:hAnsi="Times New Roman" w:cs="Times New Roman"/>
        </w:rPr>
        <w:t xml:space="preserve"> highlight that</w:t>
      </w:r>
      <w:r>
        <w:rPr>
          <w:rFonts w:ascii="Times New Roman" w:hAnsi="Times New Roman" w:cs="Times New Roman"/>
        </w:rPr>
        <w:t xml:space="preserve"> the indicators in AQUASTAT may already have observed values coming from different official </w:t>
      </w:r>
      <w:r w:rsidR="00786089">
        <w:rPr>
          <w:rFonts w:ascii="Times New Roman" w:hAnsi="Times New Roman" w:cs="Times New Roman"/>
        </w:rPr>
        <w:t>or semi-official</w:t>
      </w:r>
      <w:r>
        <w:rPr>
          <w:rFonts w:ascii="Times New Roman" w:hAnsi="Times New Roman" w:cs="Times New Roman"/>
        </w:rPr>
        <w:t xml:space="preserve"> sources</w:t>
      </w:r>
      <w:r w:rsidR="00786089">
        <w:rPr>
          <w:rFonts w:ascii="Times New Roman" w:hAnsi="Times New Roman" w:cs="Times New Roman"/>
        </w:rPr>
        <w:t>. It means that in this module the non-missing values of the indicators are preserved from being replaced by the output of the calculations (</w:t>
      </w:r>
      <w:r w:rsidR="00786089" w:rsidRPr="00A5630A">
        <w:rPr>
          <w:rFonts w:ascii="Times New Roman" w:hAnsi="Times New Roman" w:cs="Times New Roman"/>
        </w:rPr>
        <w:t>Table 2</w:t>
      </w:r>
      <w:r w:rsidR="00786089">
        <w:rPr>
          <w:rFonts w:ascii="Times New Roman" w:hAnsi="Times New Roman" w:cs="Times New Roman"/>
        </w:rPr>
        <w:t>).</w:t>
      </w:r>
    </w:p>
    <w:p w14:paraId="41D6554C" w14:textId="77777777" w:rsidR="0028353F" w:rsidRDefault="0028353F" w:rsidP="00E8734C">
      <w:pPr>
        <w:spacing w:after="0" w:line="360" w:lineRule="auto"/>
        <w:ind w:firstLine="720"/>
        <w:jc w:val="both"/>
        <w:rPr>
          <w:rFonts w:ascii="Times New Roman" w:hAnsi="Times New Roman" w:cs="Times New Roman"/>
          <w:b/>
        </w:rPr>
      </w:pPr>
    </w:p>
    <w:p w14:paraId="56931E73" w14:textId="77777777" w:rsidR="00795561" w:rsidRDefault="00786089" w:rsidP="006B1F2B">
      <w:pPr>
        <w:spacing w:after="0" w:line="360" w:lineRule="auto"/>
        <w:jc w:val="both"/>
        <w:rPr>
          <w:rFonts w:ascii="Times New Roman" w:hAnsi="Times New Roman" w:cs="Times New Roman"/>
        </w:rPr>
      </w:pPr>
      <w:r w:rsidRPr="00A5630A">
        <w:rPr>
          <w:rFonts w:ascii="Times New Roman" w:hAnsi="Times New Roman" w:cs="Times New Roman"/>
          <w:b/>
        </w:rPr>
        <w:t>Table 2</w:t>
      </w:r>
      <w:r>
        <w:rPr>
          <w:rFonts w:ascii="Times New Roman" w:hAnsi="Times New Roman" w:cs="Times New Roman"/>
        </w:rPr>
        <w:t xml:space="preserve">. Example showing the principle adopted in the </w:t>
      </w:r>
      <w:r w:rsidRPr="00786089">
        <w:rPr>
          <w:rFonts w:ascii="Times New Roman" w:hAnsi="Times New Roman" w:cs="Times New Roman"/>
          <w:i/>
        </w:rPr>
        <w:t>faoswsAquastatCalculation</w:t>
      </w:r>
      <w:r>
        <w:rPr>
          <w:rFonts w:ascii="Times New Roman" w:hAnsi="Times New Roman" w:cs="Times New Roman"/>
        </w:rPr>
        <w:t xml:space="preserve"> module regarding </w:t>
      </w:r>
      <w:r w:rsidRPr="0028353F">
        <w:rPr>
          <w:rFonts w:ascii="Times New Roman" w:hAnsi="Times New Roman" w:cs="Times New Roman"/>
          <w:noProof/>
        </w:rPr>
        <w:t>the replacement</w:t>
      </w:r>
      <w:r>
        <w:rPr>
          <w:rFonts w:ascii="Times New Roman" w:hAnsi="Times New Roman" w:cs="Times New Roman"/>
        </w:rPr>
        <w:t xml:space="preserve"> of missing values in AQUASTAT indicators. Notice that non-missing value</w:t>
      </w:r>
      <w:r w:rsidR="0028353F">
        <w:rPr>
          <w:rFonts w:ascii="Times New Roman" w:hAnsi="Times New Roman" w:cs="Times New Roman"/>
        </w:rPr>
        <w:t xml:space="preserve">s </w:t>
      </w:r>
      <w:r w:rsidR="0028353F" w:rsidRPr="00DF2F5B">
        <w:rPr>
          <w:rFonts w:ascii="Times New Roman" w:hAnsi="Times New Roman" w:cs="Times New Roman"/>
          <w:noProof/>
        </w:rPr>
        <w:t>are</w:t>
      </w:r>
      <w:r w:rsidRPr="00DF2F5B">
        <w:rPr>
          <w:rFonts w:ascii="Times New Roman" w:hAnsi="Times New Roman" w:cs="Times New Roman"/>
          <w:noProof/>
        </w:rPr>
        <w:t xml:space="preserve"> preserved</w:t>
      </w:r>
      <w:r>
        <w:rPr>
          <w:rFonts w:ascii="Times New Roman" w:hAnsi="Times New Roman" w:cs="Times New Roman"/>
        </w:rPr>
        <w:t xml:space="preserve"> </w:t>
      </w:r>
      <w:r w:rsidRPr="001D6F60">
        <w:rPr>
          <w:rFonts w:ascii="Times New Roman" w:hAnsi="Times New Roman" w:cs="Times New Roman"/>
          <w:noProof/>
        </w:rPr>
        <w:t>after the</w:t>
      </w:r>
      <w:r>
        <w:rPr>
          <w:rFonts w:ascii="Times New Roman" w:hAnsi="Times New Roman" w:cs="Times New Roman"/>
        </w:rPr>
        <w:t xml:space="preserve"> calculation based on </w:t>
      </w:r>
      <w:r w:rsidRPr="0028353F">
        <w:rPr>
          <w:rFonts w:ascii="Times New Roman" w:hAnsi="Times New Roman" w:cs="Times New Roman"/>
          <w:noProof/>
        </w:rPr>
        <w:t>imputed</w:t>
      </w:r>
      <w:r>
        <w:rPr>
          <w:rFonts w:ascii="Times New Roman" w:hAnsi="Times New Roman" w:cs="Times New Roman"/>
        </w:rPr>
        <w:t xml:space="preserve"> </w:t>
      </w:r>
      <w:commentRangeStart w:id="17"/>
      <w:commentRangeStart w:id="18"/>
      <w:r>
        <w:rPr>
          <w:rFonts w:ascii="Times New Roman" w:hAnsi="Times New Roman" w:cs="Times New Roman"/>
        </w:rPr>
        <w:t>dataset</w:t>
      </w:r>
      <w:r w:rsidR="0028353F">
        <w:rPr>
          <w:rFonts w:ascii="Times New Roman" w:hAnsi="Times New Roman" w:cs="Times New Roman"/>
        </w:rPr>
        <w:t>s</w:t>
      </w:r>
      <w:commentRangeEnd w:id="17"/>
      <w:r w:rsidR="00451C0C">
        <w:rPr>
          <w:rStyle w:val="CommentReference"/>
        </w:rPr>
        <w:commentReference w:id="17"/>
      </w:r>
      <w:commentRangeEnd w:id="18"/>
      <w:r w:rsidR="00332975">
        <w:rPr>
          <w:rStyle w:val="CommentReference"/>
        </w:rPr>
        <w:commentReference w:id="18"/>
      </w:r>
      <w:r w:rsidR="0028353F">
        <w:rPr>
          <w:rFonts w:ascii="Times New Roman" w:hAnsi="Times New Roman" w:cs="Times New Roman"/>
        </w:rPr>
        <w:t>.</w:t>
      </w:r>
    </w:p>
    <w:p w14:paraId="6503F372" w14:textId="77777777" w:rsidR="00795561" w:rsidRDefault="00795561" w:rsidP="006B1F2B">
      <w:pPr>
        <w:spacing w:after="0" w:line="360" w:lineRule="auto"/>
        <w:jc w:val="both"/>
        <w:rPr>
          <w:rFonts w:ascii="Times New Roman" w:hAnsi="Times New Roman" w:cs="Times New Roman"/>
        </w:rPr>
      </w:pPr>
      <w:r>
        <w:rPr>
          <w:noProof/>
        </w:rPr>
        <w:drawing>
          <wp:inline distT="0" distB="0" distL="0" distR="0" wp14:anchorId="4635B82A" wp14:editId="15E6EECA">
            <wp:extent cx="5943600" cy="1513400"/>
            <wp:effectExtent l="0" t="0" r="0" b="0"/>
            <wp:docPr id="1" name="Picture 1" descr="C:\Users\LISBOAF\AppData\Local\Microsoft\Windows\INetCache\Content.Word\calculation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SBOAF\AppData\Local\Microsoft\Windows\INetCache\Content.Word\calculation_proces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513400"/>
                    </a:xfrm>
                    <a:prstGeom prst="rect">
                      <a:avLst/>
                    </a:prstGeom>
                    <a:noFill/>
                    <a:ln>
                      <a:noFill/>
                    </a:ln>
                  </pic:spPr>
                </pic:pic>
              </a:graphicData>
            </a:graphic>
          </wp:inline>
        </w:drawing>
      </w:r>
    </w:p>
    <w:p w14:paraId="639F5C2A" w14:textId="77777777" w:rsidR="00795561" w:rsidRDefault="00795561" w:rsidP="006B1F2B">
      <w:pPr>
        <w:spacing w:after="0" w:line="360" w:lineRule="auto"/>
        <w:jc w:val="both"/>
        <w:rPr>
          <w:rFonts w:ascii="Times New Roman" w:hAnsi="Times New Roman" w:cs="Times New Roman"/>
        </w:rPr>
      </w:pPr>
    </w:p>
    <w:p w14:paraId="739FABD8" w14:textId="77777777" w:rsidR="00DA3845" w:rsidRPr="00DA3845" w:rsidRDefault="00DA3845" w:rsidP="006B1F2B">
      <w:pPr>
        <w:spacing w:after="0" w:line="360" w:lineRule="auto"/>
        <w:jc w:val="both"/>
        <w:rPr>
          <w:rFonts w:ascii="Times New Roman" w:hAnsi="Times New Roman" w:cs="Times New Roman"/>
          <w:b/>
        </w:rPr>
      </w:pPr>
      <w:r w:rsidRPr="00DA3845">
        <w:rPr>
          <w:rFonts w:ascii="Times New Roman" w:hAnsi="Times New Roman" w:cs="Times New Roman"/>
          <w:b/>
        </w:rPr>
        <w:t xml:space="preserve">The </w:t>
      </w:r>
      <w:r w:rsidR="00E8734C">
        <w:rPr>
          <w:rFonts w:ascii="Times New Roman" w:hAnsi="Times New Roman" w:cs="Times New Roman"/>
          <w:b/>
        </w:rPr>
        <w:t xml:space="preserve">“Primary </w:t>
      </w:r>
      <w:r w:rsidR="003F6587">
        <w:rPr>
          <w:rFonts w:ascii="Times New Roman" w:hAnsi="Times New Roman" w:cs="Times New Roman"/>
          <w:b/>
        </w:rPr>
        <w:t>V</w:t>
      </w:r>
      <w:r w:rsidR="00E8734C">
        <w:rPr>
          <w:rFonts w:ascii="Times New Roman" w:hAnsi="Times New Roman" w:cs="Times New Roman"/>
          <w:b/>
        </w:rPr>
        <w:t xml:space="preserve">ariable” </w:t>
      </w:r>
      <w:r w:rsidR="003F6587">
        <w:rPr>
          <w:rFonts w:ascii="Times New Roman" w:hAnsi="Times New Roman" w:cs="Times New Roman"/>
          <w:b/>
        </w:rPr>
        <w:t>A</w:t>
      </w:r>
      <w:r w:rsidRPr="00DA3845">
        <w:rPr>
          <w:rFonts w:ascii="Times New Roman" w:hAnsi="Times New Roman" w:cs="Times New Roman"/>
          <w:b/>
        </w:rPr>
        <w:t xml:space="preserve">pproach </w:t>
      </w:r>
    </w:p>
    <w:p w14:paraId="4F906F95" w14:textId="77777777" w:rsidR="006B1F2B" w:rsidRDefault="006B1F2B" w:rsidP="00D16E60">
      <w:pPr>
        <w:spacing w:line="360" w:lineRule="auto"/>
        <w:jc w:val="both"/>
        <w:rPr>
          <w:rFonts w:ascii="Times New Roman" w:hAnsi="Times New Roman" w:cs="Times New Roman"/>
        </w:rPr>
      </w:pPr>
      <w:r w:rsidRPr="006B1F2B">
        <w:rPr>
          <w:rFonts w:ascii="Times New Roman" w:hAnsi="Times New Roman" w:cs="Times New Roman"/>
        </w:rPr>
        <w:t xml:space="preserve">            Besides the</w:t>
      </w:r>
      <w:r w:rsidR="00C53043">
        <w:rPr>
          <w:rFonts w:ascii="Times New Roman" w:hAnsi="Times New Roman" w:cs="Times New Roman"/>
        </w:rPr>
        <w:t xml:space="preserve"> calculation of indicators based on</w:t>
      </w:r>
      <w:r w:rsidRPr="006B1F2B">
        <w:rPr>
          <w:rFonts w:ascii="Times New Roman" w:hAnsi="Times New Roman" w:cs="Times New Roman"/>
        </w:rPr>
        <w:t xml:space="preserve"> </w:t>
      </w:r>
      <w:r w:rsidR="00C53043">
        <w:rPr>
          <w:rFonts w:ascii="Times New Roman" w:hAnsi="Times New Roman" w:cs="Times New Roman"/>
        </w:rPr>
        <w:t xml:space="preserve">imputed </w:t>
      </w:r>
      <w:r w:rsidRPr="006B1F2B">
        <w:rPr>
          <w:rFonts w:ascii="Times New Roman" w:hAnsi="Times New Roman" w:cs="Times New Roman"/>
        </w:rPr>
        <w:t xml:space="preserve">datasets, this module also calculates the AQUASTAT indicators based on the current approach developed by the AQUASTAT team. Some indicators have the so-called "primary variables", which </w:t>
      </w:r>
      <w:r w:rsidRPr="0028353F">
        <w:rPr>
          <w:rFonts w:ascii="Times New Roman" w:hAnsi="Times New Roman" w:cs="Times New Roman"/>
          <w:noProof/>
        </w:rPr>
        <w:t>are used</w:t>
      </w:r>
      <w:r w:rsidRPr="006B1F2B">
        <w:rPr>
          <w:rFonts w:ascii="Times New Roman" w:hAnsi="Times New Roman" w:cs="Times New Roman"/>
        </w:rPr>
        <w:t xml:space="preserve"> as a proxy of the indicator in case of missingness of other variables composing the indicator. To illustrate how this approach works, let the indicator 4311 to be the sum of the variables 4308, 4309 and 4310 in a country A and time series T</w:t>
      </w:r>
      <w:r w:rsidR="00C53043">
        <w:rPr>
          <w:rFonts w:ascii="Times New Roman" w:hAnsi="Times New Roman" w:cs="Times New Roman"/>
        </w:rPr>
        <w:t xml:space="preserve">S. For each 5-year interval in </w:t>
      </w:r>
      <w:r w:rsidRPr="006B1F2B">
        <w:rPr>
          <w:rFonts w:ascii="Times New Roman" w:hAnsi="Times New Roman" w:cs="Times New Roman"/>
        </w:rPr>
        <w:t xml:space="preserve">the TS, the 4311 </w:t>
      </w:r>
      <w:r w:rsidRPr="0028353F">
        <w:rPr>
          <w:rFonts w:ascii="Times New Roman" w:hAnsi="Times New Roman" w:cs="Times New Roman"/>
          <w:noProof/>
        </w:rPr>
        <w:t>indicator</w:t>
      </w:r>
      <w:r w:rsidR="0028353F">
        <w:rPr>
          <w:rFonts w:ascii="Times New Roman" w:hAnsi="Times New Roman" w:cs="Times New Roman"/>
          <w:noProof/>
        </w:rPr>
        <w:t>s</w:t>
      </w:r>
      <w:r w:rsidRPr="006B1F2B">
        <w:rPr>
          <w:rFonts w:ascii="Times New Roman" w:hAnsi="Times New Roman" w:cs="Times New Roman"/>
        </w:rPr>
        <w:t xml:space="preserve"> </w:t>
      </w:r>
      <w:r w:rsidR="0028353F">
        <w:rPr>
          <w:rFonts w:ascii="Times New Roman" w:hAnsi="Times New Roman" w:cs="Times New Roman"/>
          <w:noProof/>
        </w:rPr>
        <w:t>are</w:t>
      </w:r>
      <w:r w:rsidRPr="0028353F">
        <w:rPr>
          <w:rFonts w:ascii="Times New Roman" w:hAnsi="Times New Roman" w:cs="Times New Roman"/>
          <w:noProof/>
        </w:rPr>
        <w:t xml:space="preserve"> calculated</w:t>
      </w:r>
      <w:r w:rsidRPr="006B1F2B">
        <w:rPr>
          <w:rFonts w:ascii="Times New Roman" w:hAnsi="Times New Roman" w:cs="Times New Roman"/>
        </w:rPr>
        <w:t xml:space="preserve"> </w:t>
      </w:r>
      <w:commentRangeStart w:id="19"/>
      <w:r w:rsidRPr="006B1F2B">
        <w:rPr>
          <w:rFonts w:ascii="Times New Roman" w:hAnsi="Times New Roman" w:cs="Times New Roman"/>
        </w:rPr>
        <w:t>following</w:t>
      </w:r>
      <w:commentRangeEnd w:id="19"/>
      <w:r w:rsidR="0038248C">
        <w:rPr>
          <w:rStyle w:val="CommentReference"/>
        </w:rPr>
        <w:commentReference w:id="19"/>
      </w:r>
      <w:r w:rsidRPr="006B1F2B">
        <w:rPr>
          <w:rFonts w:ascii="Times New Roman" w:hAnsi="Times New Roman" w:cs="Times New Roman"/>
        </w:rPr>
        <w:t>:</w:t>
      </w:r>
    </w:p>
    <w:p w14:paraId="7315998B" w14:textId="77777777" w:rsidR="006B1F2B" w:rsidRPr="006B1F2B" w:rsidRDefault="006B1F2B" w:rsidP="00D16E60">
      <w:pPr>
        <w:spacing w:after="0" w:line="360" w:lineRule="auto"/>
        <w:jc w:val="both"/>
        <w:rPr>
          <w:rFonts w:ascii="Times New Roman" w:hAnsi="Times New Roman" w:cs="Times New Roman"/>
        </w:rPr>
      </w:pPr>
      <w:r w:rsidRPr="00C53043">
        <w:rPr>
          <w:rFonts w:ascii="Times New Roman" w:hAnsi="Times New Roman" w:cs="Times New Roman"/>
          <w:i/>
        </w:rPr>
        <w:t>Option 1</w:t>
      </w:r>
      <w:r w:rsidRPr="006B1F2B">
        <w:rPr>
          <w:rFonts w:ascii="Times New Roman" w:hAnsi="Times New Roman" w:cs="Times New Roman"/>
        </w:rPr>
        <w:t xml:space="preserve">. If </w:t>
      </w:r>
      <w:r w:rsidR="00C53043" w:rsidRPr="006B1F2B">
        <w:rPr>
          <w:rFonts w:ascii="Times New Roman" w:hAnsi="Times New Roman" w:cs="Times New Roman"/>
        </w:rPr>
        <w:t>all variables</w:t>
      </w:r>
      <w:r w:rsidRPr="006B1F2B">
        <w:rPr>
          <w:rFonts w:ascii="Times New Roman" w:hAnsi="Times New Roman" w:cs="Times New Roman"/>
        </w:rPr>
        <w:t xml:space="preserve"> are not missed in the 5-year TS interval, then: 4311 = 4308 + 4309 + 4310</w:t>
      </w:r>
      <w:r w:rsidR="00D16E60">
        <w:rPr>
          <w:rFonts w:ascii="Times New Roman" w:hAnsi="Times New Roman" w:cs="Times New Roman"/>
        </w:rPr>
        <w:t>;</w:t>
      </w:r>
    </w:p>
    <w:p w14:paraId="1EB05159" w14:textId="77777777" w:rsidR="006B1F2B" w:rsidRPr="006B1F2B" w:rsidRDefault="006B1F2B" w:rsidP="00D16E60">
      <w:pPr>
        <w:spacing w:after="0" w:line="360" w:lineRule="auto"/>
        <w:jc w:val="both"/>
        <w:rPr>
          <w:rFonts w:ascii="Times New Roman" w:hAnsi="Times New Roman" w:cs="Times New Roman"/>
        </w:rPr>
      </w:pPr>
      <w:r w:rsidRPr="00C53043">
        <w:rPr>
          <w:rFonts w:ascii="Times New Roman" w:hAnsi="Times New Roman" w:cs="Times New Roman"/>
          <w:i/>
        </w:rPr>
        <w:t>Option 2</w:t>
      </w:r>
      <w:r w:rsidRPr="006B1F2B">
        <w:rPr>
          <w:rFonts w:ascii="Times New Roman" w:hAnsi="Times New Roman" w:cs="Times New Roman"/>
        </w:rPr>
        <w:t xml:space="preserve">. </w:t>
      </w:r>
      <w:r w:rsidR="00D16E60">
        <w:rPr>
          <w:rFonts w:ascii="Times New Roman" w:hAnsi="Times New Roman" w:cs="Times New Roman"/>
        </w:rPr>
        <w:t>I</w:t>
      </w:r>
      <w:r w:rsidR="00D16E60" w:rsidRPr="006B1F2B">
        <w:rPr>
          <w:rFonts w:ascii="Times New Roman" w:hAnsi="Times New Roman" w:cs="Times New Roman"/>
        </w:rPr>
        <w:t>f only</w:t>
      </w:r>
      <w:r w:rsidRPr="006B1F2B">
        <w:rPr>
          <w:rFonts w:ascii="Times New Roman" w:hAnsi="Times New Roman" w:cs="Times New Roman"/>
        </w:rPr>
        <w:t xml:space="preserve"> 4310 is missing, then:</w:t>
      </w:r>
      <w:r w:rsidR="00786089">
        <w:rPr>
          <w:rFonts w:ascii="Times New Roman" w:hAnsi="Times New Roman" w:cs="Times New Roman"/>
        </w:rPr>
        <w:t xml:space="preserve"> </w:t>
      </w:r>
      <w:r w:rsidR="00D16E60">
        <w:rPr>
          <w:rFonts w:ascii="Times New Roman" w:hAnsi="Times New Roman" w:cs="Times New Roman"/>
        </w:rPr>
        <w:t>4311 = 4308 + 4309;</w:t>
      </w:r>
    </w:p>
    <w:p w14:paraId="6D2D93E1" w14:textId="77777777" w:rsidR="006B1F2B" w:rsidRPr="006B1F2B" w:rsidRDefault="006B1F2B" w:rsidP="00D16E60">
      <w:pPr>
        <w:spacing w:after="0" w:line="360" w:lineRule="auto"/>
        <w:jc w:val="both"/>
        <w:rPr>
          <w:rFonts w:ascii="Times New Roman" w:hAnsi="Times New Roman" w:cs="Times New Roman"/>
        </w:rPr>
      </w:pPr>
      <w:r w:rsidRPr="00C53043">
        <w:rPr>
          <w:rFonts w:ascii="Times New Roman" w:hAnsi="Times New Roman" w:cs="Times New Roman"/>
          <w:i/>
        </w:rPr>
        <w:t>Option 3</w:t>
      </w:r>
      <w:r w:rsidRPr="006B1F2B">
        <w:rPr>
          <w:rFonts w:ascii="Times New Roman" w:hAnsi="Times New Roman" w:cs="Times New Roman"/>
        </w:rPr>
        <w:t>. If only 4309 is missing, then: 4311 = 4308 + 4310</w:t>
      </w:r>
      <w:r w:rsidR="00D16E60">
        <w:rPr>
          <w:rFonts w:ascii="Times New Roman" w:hAnsi="Times New Roman" w:cs="Times New Roman"/>
        </w:rPr>
        <w:t>;</w:t>
      </w:r>
    </w:p>
    <w:p w14:paraId="088F02B2" w14:textId="77777777" w:rsidR="006B1F2B" w:rsidRPr="006B1F2B" w:rsidRDefault="006B1F2B" w:rsidP="00D16E60">
      <w:pPr>
        <w:spacing w:after="0" w:line="360" w:lineRule="auto"/>
        <w:jc w:val="both"/>
        <w:rPr>
          <w:rFonts w:ascii="Times New Roman" w:hAnsi="Times New Roman" w:cs="Times New Roman"/>
        </w:rPr>
      </w:pPr>
      <w:r w:rsidRPr="00C53043">
        <w:rPr>
          <w:rFonts w:ascii="Times New Roman" w:hAnsi="Times New Roman" w:cs="Times New Roman"/>
          <w:i/>
        </w:rPr>
        <w:t>Option 4</w:t>
      </w:r>
      <w:r w:rsidRPr="006B1F2B">
        <w:rPr>
          <w:rFonts w:ascii="Times New Roman" w:hAnsi="Times New Roman" w:cs="Times New Roman"/>
        </w:rPr>
        <w:t>. If only 4308 is missing, then:</w:t>
      </w:r>
      <w:r w:rsidR="00786089">
        <w:rPr>
          <w:rFonts w:ascii="Times New Roman" w:hAnsi="Times New Roman" w:cs="Times New Roman"/>
        </w:rPr>
        <w:t xml:space="preserve"> </w:t>
      </w:r>
      <w:r w:rsidRPr="006B1F2B">
        <w:rPr>
          <w:rFonts w:ascii="Times New Roman" w:hAnsi="Times New Roman" w:cs="Times New Roman"/>
        </w:rPr>
        <w:t>4311 = 4309 + 4310</w:t>
      </w:r>
      <w:r w:rsidR="00D16E60">
        <w:rPr>
          <w:rFonts w:ascii="Times New Roman" w:hAnsi="Times New Roman" w:cs="Times New Roman"/>
        </w:rPr>
        <w:t>;</w:t>
      </w:r>
    </w:p>
    <w:p w14:paraId="71672620" w14:textId="77777777" w:rsidR="006B1F2B" w:rsidRPr="006B1F2B" w:rsidRDefault="006B1F2B" w:rsidP="00D16E60">
      <w:pPr>
        <w:spacing w:after="0" w:line="360" w:lineRule="auto"/>
        <w:jc w:val="both"/>
        <w:rPr>
          <w:rFonts w:ascii="Times New Roman" w:hAnsi="Times New Roman" w:cs="Times New Roman"/>
        </w:rPr>
      </w:pPr>
      <w:r w:rsidRPr="00C53043">
        <w:rPr>
          <w:rFonts w:ascii="Times New Roman" w:hAnsi="Times New Roman" w:cs="Times New Roman"/>
          <w:i/>
        </w:rPr>
        <w:t>Option 5</w:t>
      </w:r>
      <w:r w:rsidRPr="006B1F2B">
        <w:rPr>
          <w:rFonts w:ascii="Times New Roman" w:hAnsi="Times New Roman" w:cs="Times New Roman"/>
        </w:rPr>
        <w:t xml:space="preserve">. If both 4309 and 4310 are missing, then: 4311 = </w:t>
      </w:r>
      <w:r w:rsidRPr="00D16E60">
        <w:rPr>
          <w:rFonts w:ascii="Times New Roman" w:hAnsi="Times New Roman" w:cs="Times New Roman"/>
          <w:b/>
        </w:rPr>
        <w:t>4308</w:t>
      </w:r>
      <w:r w:rsidRPr="006B1F2B">
        <w:rPr>
          <w:rFonts w:ascii="Times New Roman" w:hAnsi="Times New Roman" w:cs="Times New Roman"/>
        </w:rPr>
        <w:t xml:space="preserve">    (the primary </w:t>
      </w:r>
      <w:commentRangeStart w:id="20"/>
      <w:r w:rsidRPr="006B1F2B">
        <w:rPr>
          <w:rFonts w:ascii="Times New Roman" w:hAnsi="Times New Roman" w:cs="Times New Roman"/>
        </w:rPr>
        <w:t>variable</w:t>
      </w:r>
      <w:commentRangeEnd w:id="20"/>
      <w:r w:rsidR="0038248C">
        <w:rPr>
          <w:rStyle w:val="CommentReference"/>
        </w:rPr>
        <w:commentReference w:id="20"/>
      </w:r>
      <w:r w:rsidRPr="006B1F2B">
        <w:rPr>
          <w:rFonts w:ascii="Times New Roman" w:hAnsi="Times New Roman" w:cs="Times New Roman"/>
        </w:rPr>
        <w:t>)</w:t>
      </w:r>
      <w:r w:rsidR="00D16E60">
        <w:rPr>
          <w:rFonts w:ascii="Times New Roman" w:hAnsi="Times New Roman" w:cs="Times New Roman"/>
        </w:rPr>
        <w:t>;</w:t>
      </w:r>
    </w:p>
    <w:p w14:paraId="1D2E940F" w14:textId="77777777" w:rsidR="006B1F2B" w:rsidRPr="006B1F2B" w:rsidRDefault="006B1F2B" w:rsidP="00D16E60">
      <w:pPr>
        <w:spacing w:after="0" w:line="360" w:lineRule="auto"/>
        <w:jc w:val="both"/>
        <w:rPr>
          <w:rFonts w:ascii="Times New Roman" w:hAnsi="Times New Roman" w:cs="Times New Roman"/>
        </w:rPr>
      </w:pPr>
      <w:r w:rsidRPr="00C53043">
        <w:rPr>
          <w:rFonts w:ascii="Times New Roman" w:hAnsi="Times New Roman" w:cs="Times New Roman"/>
          <w:i/>
        </w:rPr>
        <w:t>Option 6</w:t>
      </w:r>
      <w:r w:rsidRPr="006B1F2B">
        <w:rPr>
          <w:rFonts w:ascii="Times New Roman" w:hAnsi="Times New Roman" w:cs="Times New Roman"/>
        </w:rPr>
        <w:t>. If both 4308 and 4310 are missing, then: 4311 = 4309</w:t>
      </w:r>
      <w:r w:rsidR="00D16E60">
        <w:rPr>
          <w:rFonts w:ascii="Times New Roman" w:hAnsi="Times New Roman" w:cs="Times New Roman"/>
        </w:rPr>
        <w:t>;</w:t>
      </w:r>
    </w:p>
    <w:p w14:paraId="1EF2D5CC" w14:textId="77777777" w:rsidR="006B1F2B" w:rsidRDefault="006B1F2B" w:rsidP="00D16E60">
      <w:pPr>
        <w:spacing w:after="0" w:line="360" w:lineRule="auto"/>
        <w:jc w:val="both"/>
        <w:rPr>
          <w:rFonts w:ascii="Times New Roman" w:hAnsi="Times New Roman" w:cs="Times New Roman"/>
        </w:rPr>
      </w:pPr>
      <w:r w:rsidRPr="00C53043">
        <w:rPr>
          <w:rFonts w:ascii="Times New Roman" w:hAnsi="Times New Roman" w:cs="Times New Roman"/>
          <w:i/>
        </w:rPr>
        <w:t>Option 7</w:t>
      </w:r>
      <w:r w:rsidRPr="006B1F2B">
        <w:rPr>
          <w:rFonts w:ascii="Times New Roman" w:hAnsi="Times New Roman" w:cs="Times New Roman"/>
        </w:rPr>
        <w:t>. If both 4308 and 4309 are missing, then: 4311 = 4310</w:t>
      </w:r>
    </w:p>
    <w:p w14:paraId="6500BE7C" w14:textId="77777777" w:rsidR="006B1F2B" w:rsidRDefault="006B1F2B" w:rsidP="00D16E60">
      <w:pPr>
        <w:spacing w:after="0" w:line="360" w:lineRule="auto"/>
        <w:ind w:firstLine="720"/>
        <w:jc w:val="both"/>
        <w:rPr>
          <w:rFonts w:ascii="Times New Roman" w:hAnsi="Times New Roman" w:cs="Times New Roman"/>
        </w:rPr>
      </w:pPr>
      <w:r w:rsidRPr="006B1F2B">
        <w:rPr>
          <w:rFonts w:ascii="Times New Roman" w:hAnsi="Times New Roman" w:cs="Times New Roman"/>
        </w:rPr>
        <w:t>Notice the hierarchy s</w:t>
      </w:r>
      <w:r w:rsidR="00D16E60">
        <w:rPr>
          <w:rFonts w:ascii="Times New Roman" w:hAnsi="Times New Roman" w:cs="Times New Roman"/>
        </w:rPr>
        <w:t>tressing</w:t>
      </w:r>
      <w:r w:rsidRPr="006B1F2B">
        <w:rPr>
          <w:rFonts w:ascii="Times New Roman" w:hAnsi="Times New Roman" w:cs="Times New Roman"/>
        </w:rPr>
        <w:t xml:space="preserve"> the importance of the variables for the indicator. In this specific example, the primary variable of the indicator 4311 is 4308 because its value </w:t>
      </w:r>
      <w:r w:rsidRPr="001D6F60">
        <w:rPr>
          <w:rFonts w:ascii="Times New Roman" w:hAnsi="Times New Roman" w:cs="Times New Roman"/>
          <w:noProof/>
        </w:rPr>
        <w:t>is used</w:t>
      </w:r>
      <w:r w:rsidRPr="006B1F2B">
        <w:rPr>
          <w:rFonts w:ascii="Times New Roman" w:hAnsi="Times New Roman" w:cs="Times New Roman"/>
        </w:rPr>
        <w:t xml:space="preserve"> as the primary surrogate of the indicator in case of all five first options </w:t>
      </w:r>
      <w:commentRangeStart w:id="21"/>
      <w:r w:rsidRPr="006B1F2B">
        <w:rPr>
          <w:rFonts w:ascii="Times New Roman" w:hAnsi="Times New Roman" w:cs="Times New Roman"/>
        </w:rPr>
        <w:t>fail</w:t>
      </w:r>
      <w:commentRangeEnd w:id="21"/>
      <w:r w:rsidR="0038248C">
        <w:rPr>
          <w:rStyle w:val="CommentReference"/>
        </w:rPr>
        <w:commentReference w:id="21"/>
      </w:r>
      <w:r w:rsidRPr="006B1F2B">
        <w:rPr>
          <w:rFonts w:ascii="Times New Roman" w:hAnsi="Times New Roman" w:cs="Times New Roman"/>
        </w:rPr>
        <w:t>.</w:t>
      </w:r>
      <w:r w:rsidR="00D16E60">
        <w:rPr>
          <w:rFonts w:ascii="Times New Roman" w:hAnsi="Times New Roman" w:cs="Times New Roman"/>
        </w:rPr>
        <w:t xml:space="preserve"> </w:t>
      </w:r>
    </w:p>
    <w:p w14:paraId="689890E8" w14:textId="77777777" w:rsidR="00D16E60" w:rsidRDefault="00D16E60" w:rsidP="00D16E60">
      <w:pPr>
        <w:spacing w:after="0" w:line="360" w:lineRule="auto"/>
        <w:ind w:firstLine="720"/>
        <w:jc w:val="both"/>
        <w:rPr>
          <w:rFonts w:ascii="Times New Roman" w:hAnsi="Times New Roman" w:cs="Times New Roman"/>
        </w:rPr>
      </w:pPr>
      <w:r>
        <w:rPr>
          <w:rFonts w:ascii="Times New Roman" w:hAnsi="Times New Roman" w:cs="Times New Roman"/>
        </w:rPr>
        <w:lastRenderedPageBreak/>
        <w:t>To implement this methodology is</w:t>
      </w:r>
      <w:r w:rsidR="00552A04">
        <w:rPr>
          <w:rFonts w:ascii="Times New Roman" w:hAnsi="Times New Roman" w:cs="Times New Roman"/>
        </w:rPr>
        <w:t xml:space="preserve"> necessary to define the window</w:t>
      </w:r>
      <w:r>
        <w:rPr>
          <w:rFonts w:ascii="Times New Roman" w:hAnsi="Times New Roman" w:cs="Times New Roman"/>
        </w:rPr>
        <w:t xml:space="preserve"> in which the country-level time-series will be </w:t>
      </w:r>
      <w:r w:rsidR="0028353F">
        <w:rPr>
          <w:rFonts w:ascii="Times New Roman" w:hAnsi="Times New Roman" w:cs="Times New Roman"/>
        </w:rPr>
        <w:t xml:space="preserve">a </w:t>
      </w:r>
      <w:r w:rsidRPr="0028353F">
        <w:rPr>
          <w:rFonts w:ascii="Times New Roman" w:hAnsi="Times New Roman" w:cs="Times New Roman"/>
          <w:noProof/>
        </w:rPr>
        <w:t>sub</w:t>
      </w:r>
      <w:r w:rsidR="0028353F" w:rsidRPr="0028353F">
        <w:rPr>
          <w:rFonts w:ascii="Times New Roman" w:hAnsi="Times New Roman" w:cs="Times New Roman"/>
          <w:noProof/>
        </w:rPr>
        <w:t>div</w:t>
      </w:r>
      <w:r w:rsidR="0028353F">
        <w:rPr>
          <w:rFonts w:ascii="Times New Roman" w:hAnsi="Times New Roman" w:cs="Times New Roman"/>
          <w:noProof/>
        </w:rPr>
        <w:t>i</w:t>
      </w:r>
      <w:r w:rsidR="0028353F" w:rsidRPr="0028353F">
        <w:rPr>
          <w:rFonts w:ascii="Times New Roman" w:hAnsi="Times New Roman" w:cs="Times New Roman"/>
          <w:noProof/>
        </w:rPr>
        <w:t>ded</w:t>
      </w:r>
      <w:r>
        <w:rPr>
          <w:rFonts w:ascii="Times New Roman" w:hAnsi="Times New Roman" w:cs="Times New Roman"/>
        </w:rPr>
        <w:t xml:space="preserve">. </w:t>
      </w:r>
      <w:r w:rsidR="00552A04">
        <w:rPr>
          <w:rFonts w:ascii="Times New Roman" w:hAnsi="Times New Roman" w:cs="Times New Roman"/>
        </w:rPr>
        <w:t>In line with the AQUASTAT team, a</w:t>
      </w:r>
      <w:r>
        <w:rPr>
          <w:rFonts w:ascii="Times New Roman" w:hAnsi="Times New Roman" w:cs="Times New Roman"/>
        </w:rPr>
        <w:t xml:space="preserve"> 5-year window </w:t>
      </w:r>
      <w:r w:rsidR="0028353F">
        <w:rPr>
          <w:rFonts w:ascii="Times New Roman" w:hAnsi="Times New Roman" w:cs="Times New Roman"/>
        </w:rPr>
        <w:t xml:space="preserve">has </w:t>
      </w:r>
      <w:r w:rsidR="0028353F" w:rsidRPr="0028353F">
        <w:rPr>
          <w:rFonts w:ascii="Times New Roman" w:hAnsi="Times New Roman" w:cs="Times New Roman"/>
          <w:noProof/>
        </w:rPr>
        <w:t>been chosen</w:t>
      </w:r>
      <w:r w:rsidR="0028353F">
        <w:rPr>
          <w:rFonts w:ascii="Times New Roman" w:hAnsi="Times New Roman" w:cs="Times New Roman"/>
          <w:noProof/>
        </w:rPr>
        <w:t xml:space="preserve">, </w:t>
      </w:r>
      <w:r w:rsidR="0028353F" w:rsidRPr="0028353F">
        <w:rPr>
          <w:rFonts w:ascii="Times New Roman" w:hAnsi="Times New Roman" w:cs="Times New Roman"/>
          <w:noProof/>
        </w:rPr>
        <w:t>and</w:t>
      </w:r>
      <w:r w:rsidR="00552A04">
        <w:rPr>
          <w:rFonts w:ascii="Times New Roman" w:hAnsi="Times New Roman" w:cs="Times New Roman"/>
        </w:rPr>
        <w:t xml:space="preserve"> the time-series of all countries </w:t>
      </w:r>
      <w:r w:rsidR="0028353F" w:rsidRPr="0028353F">
        <w:rPr>
          <w:rFonts w:ascii="Times New Roman" w:hAnsi="Times New Roman" w:cs="Times New Roman"/>
          <w:noProof/>
        </w:rPr>
        <w:t>need to</w:t>
      </w:r>
      <w:r w:rsidR="00552A04" w:rsidRPr="0028353F">
        <w:rPr>
          <w:rFonts w:ascii="Times New Roman" w:hAnsi="Times New Roman" w:cs="Times New Roman"/>
          <w:noProof/>
        </w:rPr>
        <w:t xml:space="preserve"> harmoni</w:t>
      </w:r>
      <w:r w:rsidR="0028353F">
        <w:rPr>
          <w:rFonts w:ascii="Times New Roman" w:hAnsi="Times New Roman" w:cs="Times New Roman"/>
          <w:noProof/>
        </w:rPr>
        <w:t>s</w:t>
      </w:r>
      <w:r w:rsidR="00552A04" w:rsidRPr="0028353F">
        <w:rPr>
          <w:rFonts w:ascii="Times New Roman" w:hAnsi="Times New Roman" w:cs="Times New Roman"/>
          <w:noProof/>
        </w:rPr>
        <w:t>e</w:t>
      </w:r>
      <w:r>
        <w:rPr>
          <w:rFonts w:ascii="Times New Roman" w:hAnsi="Times New Roman" w:cs="Times New Roman"/>
        </w:rPr>
        <w:t xml:space="preserve"> </w:t>
      </w:r>
      <w:r w:rsidR="00552A04" w:rsidRPr="0028353F">
        <w:rPr>
          <w:rFonts w:ascii="Times New Roman" w:hAnsi="Times New Roman" w:cs="Times New Roman"/>
          <w:noProof/>
        </w:rPr>
        <w:t>to</w:t>
      </w:r>
      <w:r w:rsidR="00552A04">
        <w:rPr>
          <w:rFonts w:ascii="Times New Roman" w:hAnsi="Times New Roman" w:cs="Times New Roman"/>
        </w:rPr>
        <w:t xml:space="preserve"> have </w:t>
      </w:r>
      <w:r w:rsidR="00DD3818">
        <w:rPr>
          <w:rFonts w:ascii="Times New Roman" w:hAnsi="Times New Roman" w:cs="Times New Roman"/>
        </w:rPr>
        <w:t xml:space="preserve">the same </w:t>
      </w:r>
      <w:r w:rsidR="00552A04">
        <w:rPr>
          <w:rFonts w:ascii="Times New Roman" w:hAnsi="Times New Roman" w:cs="Times New Roman"/>
        </w:rPr>
        <w:t xml:space="preserve">length </w:t>
      </w:r>
      <w:r w:rsidR="00DD3818">
        <w:rPr>
          <w:rFonts w:ascii="Times New Roman" w:hAnsi="Times New Roman" w:cs="Times New Roman"/>
        </w:rPr>
        <w:t>and to be divisible by five.</w:t>
      </w:r>
    </w:p>
    <w:p w14:paraId="3FFC09C5" w14:textId="77777777" w:rsidR="00DD3818" w:rsidRDefault="00DD3818" w:rsidP="00D16E60">
      <w:pPr>
        <w:spacing w:after="0" w:line="360" w:lineRule="auto"/>
        <w:jc w:val="both"/>
        <w:rPr>
          <w:rFonts w:ascii="Times New Roman" w:hAnsi="Times New Roman" w:cs="Times New Roman"/>
          <w:b/>
        </w:rPr>
      </w:pPr>
    </w:p>
    <w:p w14:paraId="430F9D36" w14:textId="77777777" w:rsidR="00D16E60" w:rsidRDefault="00D16E60" w:rsidP="00D16E60">
      <w:pPr>
        <w:spacing w:after="0" w:line="360" w:lineRule="auto"/>
        <w:jc w:val="both"/>
        <w:rPr>
          <w:rFonts w:ascii="Times New Roman" w:hAnsi="Times New Roman" w:cs="Times New Roman"/>
          <w:b/>
        </w:rPr>
      </w:pPr>
      <w:r>
        <w:rPr>
          <w:rFonts w:ascii="Times New Roman" w:hAnsi="Times New Roman" w:cs="Times New Roman"/>
          <w:b/>
        </w:rPr>
        <w:t xml:space="preserve">Assessment of </w:t>
      </w:r>
      <w:r w:rsidR="003F6587">
        <w:rPr>
          <w:rFonts w:ascii="Times New Roman" w:hAnsi="Times New Roman" w:cs="Times New Roman"/>
          <w:b/>
        </w:rPr>
        <w:t>O</w:t>
      </w:r>
      <w:r w:rsidR="00335CB7">
        <w:rPr>
          <w:rFonts w:ascii="Times New Roman" w:hAnsi="Times New Roman" w:cs="Times New Roman"/>
          <w:b/>
        </w:rPr>
        <w:t>utputs</w:t>
      </w:r>
    </w:p>
    <w:p w14:paraId="490F07DE" w14:textId="77777777" w:rsidR="00D16E60" w:rsidRDefault="00B53643" w:rsidP="000F76CE">
      <w:pPr>
        <w:spacing w:after="0" w:line="360" w:lineRule="auto"/>
        <w:ind w:firstLine="720"/>
        <w:jc w:val="both"/>
        <w:rPr>
          <w:rFonts w:ascii="Times New Roman" w:hAnsi="Times New Roman" w:cs="Times New Roman"/>
        </w:rPr>
      </w:pPr>
      <w:r>
        <w:rPr>
          <w:rFonts w:ascii="Times New Roman" w:hAnsi="Times New Roman" w:cs="Times New Roman"/>
        </w:rPr>
        <w:t xml:space="preserve">With the final </w:t>
      </w:r>
      <w:r w:rsidRPr="0028353F">
        <w:rPr>
          <w:rFonts w:ascii="Times New Roman" w:hAnsi="Times New Roman" w:cs="Times New Roman"/>
          <w:noProof/>
        </w:rPr>
        <w:t>calculations</w:t>
      </w:r>
      <w:r w:rsidR="0028353F">
        <w:rPr>
          <w:rFonts w:ascii="Times New Roman" w:hAnsi="Times New Roman" w:cs="Times New Roman"/>
          <w:noProof/>
        </w:rPr>
        <w:t>,</w:t>
      </w:r>
      <w:r>
        <w:rPr>
          <w:rFonts w:ascii="Times New Roman" w:hAnsi="Times New Roman" w:cs="Times New Roman"/>
        </w:rPr>
        <w:t xml:space="preserve"> it is the time of assessing whether the values of indicator</w:t>
      </w:r>
      <w:r w:rsidR="00DD3818">
        <w:rPr>
          <w:rFonts w:ascii="Times New Roman" w:hAnsi="Times New Roman" w:cs="Times New Roman"/>
        </w:rPr>
        <w:t>s</w:t>
      </w:r>
      <w:r>
        <w:rPr>
          <w:rFonts w:ascii="Times New Roman" w:hAnsi="Times New Roman" w:cs="Times New Roman"/>
        </w:rPr>
        <w:t xml:space="preserve"> are sound. </w:t>
      </w:r>
      <w:r w:rsidR="0028353F">
        <w:rPr>
          <w:rFonts w:ascii="Times New Roman" w:hAnsi="Times New Roman" w:cs="Times New Roman"/>
          <w:noProof/>
        </w:rPr>
        <w:t>Therefore</w:t>
      </w:r>
      <w:r>
        <w:rPr>
          <w:rFonts w:ascii="Times New Roman" w:hAnsi="Times New Roman" w:cs="Times New Roman"/>
        </w:rPr>
        <w:t xml:space="preserve">, a combination of analytical and domain knowledge approach </w:t>
      </w:r>
      <w:r w:rsidRPr="00C73AAF">
        <w:rPr>
          <w:rFonts w:ascii="Times New Roman" w:hAnsi="Times New Roman" w:cs="Times New Roman"/>
          <w:noProof/>
        </w:rPr>
        <w:t>is requested</w:t>
      </w:r>
      <w:r>
        <w:rPr>
          <w:rFonts w:ascii="Times New Roman" w:hAnsi="Times New Roman" w:cs="Times New Roman"/>
        </w:rPr>
        <w:t xml:space="preserve">. Charts with the indicator time series from each imputation method plus the primary variable approach </w:t>
      </w:r>
      <w:r w:rsidR="00287ECA">
        <w:rPr>
          <w:rFonts w:ascii="Times New Roman" w:hAnsi="Times New Roman" w:cs="Times New Roman"/>
        </w:rPr>
        <w:t>are</w:t>
      </w:r>
      <w:r>
        <w:rPr>
          <w:rFonts w:ascii="Times New Roman" w:hAnsi="Times New Roman" w:cs="Times New Roman"/>
        </w:rPr>
        <w:t xml:space="preserve"> confronted against each other at the national level</w:t>
      </w:r>
      <w:r w:rsidR="00287ECA">
        <w:rPr>
          <w:rFonts w:ascii="Times New Roman" w:hAnsi="Times New Roman" w:cs="Times New Roman"/>
        </w:rPr>
        <w:t xml:space="preserve"> so that patterns may </w:t>
      </w:r>
      <w:r w:rsidR="00287ECA" w:rsidRPr="00C73AAF">
        <w:rPr>
          <w:rFonts w:ascii="Times New Roman" w:hAnsi="Times New Roman" w:cs="Times New Roman"/>
          <w:noProof/>
        </w:rPr>
        <w:t>be identif</w:t>
      </w:r>
      <w:r w:rsidR="00DD3818" w:rsidRPr="00C73AAF">
        <w:rPr>
          <w:rFonts w:ascii="Times New Roman" w:hAnsi="Times New Roman" w:cs="Times New Roman"/>
          <w:noProof/>
        </w:rPr>
        <w:t>ied</w:t>
      </w:r>
      <w:r w:rsidR="00DD3818">
        <w:rPr>
          <w:rFonts w:ascii="Times New Roman" w:hAnsi="Times New Roman" w:cs="Times New Roman"/>
        </w:rPr>
        <w:t xml:space="preserve">, providing </w:t>
      </w:r>
      <w:r w:rsidR="00287ECA">
        <w:rPr>
          <w:rFonts w:ascii="Times New Roman" w:hAnsi="Times New Roman" w:cs="Times New Roman"/>
        </w:rPr>
        <w:t>evidence towards a winner approach</w:t>
      </w:r>
      <w:r>
        <w:rPr>
          <w:rFonts w:ascii="Times New Roman" w:hAnsi="Times New Roman" w:cs="Times New Roman"/>
        </w:rPr>
        <w:t>.</w:t>
      </w:r>
      <w:r w:rsidR="00287ECA">
        <w:rPr>
          <w:rFonts w:ascii="Times New Roman" w:hAnsi="Times New Roman" w:cs="Times New Roman"/>
        </w:rPr>
        <w:t xml:space="preserve"> Also, another criteria used to judge the indicator outputs is the resemblance between </w:t>
      </w:r>
      <w:r w:rsidR="0028353F">
        <w:rPr>
          <w:rFonts w:ascii="Times New Roman" w:hAnsi="Times New Roman" w:cs="Times New Roman"/>
        </w:rPr>
        <w:t xml:space="preserve">the </w:t>
      </w:r>
      <w:r w:rsidR="00287ECA" w:rsidRPr="0028353F">
        <w:rPr>
          <w:rFonts w:ascii="Times New Roman" w:hAnsi="Times New Roman" w:cs="Times New Roman"/>
          <w:noProof/>
        </w:rPr>
        <w:t>observed</w:t>
      </w:r>
      <w:r w:rsidR="00287ECA">
        <w:rPr>
          <w:rFonts w:ascii="Times New Roman" w:hAnsi="Times New Roman" w:cs="Times New Roman"/>
        </w:rPr>
        <w:t xml:space="preserve"> value of the indicator (raw) and the value that the indicator would take if it </w:t>
      </w:r>
      <w:r w:rsidR="00287ECA" w:rsidRPr="0028353F">
        <w:rPr>
          <w:rFonts w:ascii="Times New Roman" w:hAnsi="Times New Roman" w:cs="Times New Roman"/>
          <w:noProof/>
        </w:rPr>
        <w:t>w</w:t>
      </w:r>
      <w:r w:rsidR="0028353F">
        <w:rPr>
          <w:rFonts w:ascii="Times New Roman" w:hAnsi="Times New Roman" w:cs="Times New Roman"/>
          <w:noProof/>
        </w:rPr>
        <w:t>ere</w:t>
      </w:r>
      <w:r w:rsidR="00287ECA">
        <w:rPr>
          <w:rFonts w:ascii="Times New Roman" w:hAnsi="Times New Roman" w:cs="Times New Roman"/>
        </w:rPr>
        <w:t xml:space="preserve"> missing. The idea behind this criteria</w:t>
      </w:r>
      <w:r w:rsidR="00552A04">
        <w:rPr>
          <w:rFonts w:ascii="Times New Roman" w:hAnsi="Times New Roman" w:cs="Times New Roman"/>
        </w:rPr>
        <w:t xml:space="preserve"> is that the imputation method</w:t>
      </w:r>
      <w:r w:rsidR="00287ECA">
        <w:rPr>
          <w:rFonts w:ascii="Times New Roman" w:hAnsi="Times New Roman" w:cs="Times New Roman"/>
        </w:rPr>
        <w:t xml:space="preserve"> providing the closest value to the already existing indicator value </w:t>
      </w:r>
      <w:r w:rsidR="00552A04">
        <w:rPr>
          <w:rFonts w:ascii="Times New Roman" w:hAnsi="Times New Roman" w:cs="Times New Roman"/>
        </w:rPr>
        <w:t>would theoretically be</w:t>
      </w:r>
      <w:r w:rsidR="00287ECA">
        <w:rPr>
          <w:rFonts w:ascii="Times New Roman" w:hAnsi="Times New Roman" w:cs="Times New Roman"/>
        </w:rPr>
        <w:t xml:space="preserve"> the one with </w:t>
      </w:r>
      <w:r w:rsidR="0028353F">
        <w:rPr>
          <w:rFonts w:ascii="Times New Roman" w:hAnsi="Times New Roman" w:cs="Times New Roman"/>
        </w:rPr>
        <w:t>the “</w:t>
      </w:r>
      <w:r w:rsidR="00287ECA" w:rsidRPr="0028353F">
        <w:rPr>
          <w:rFonts w:ascii="Times New Roman" w:hAnsi="Times New Roman" w:cs="Times New Roman"/>
          <w:noProof/>
        </w:rPr>
        <w:t>high</w:t>
      </w:r>
      <w:r w:rsidR="00552A04" w:rsidRPr="0028353F">
        <w:rPr>
          <w:rFonts w:ascii="Times New Roman" w:hAnsi="Times New Roman" w:cs="Times New Roman"/>
          <w:noProof/>
        </w:rPr>
        <w:t>est</w:t>
      </w:r>
      <w:r w:rsidR="0028353F">
        <w:rPr>
          <w:rFonts w:ascii="Times New Roman" w:hAnsi="Times New Roman" w:cs="Times New Roman"/>
          <w:noProof/>
        </w:rPr>
        <w:t>”</w:t>
      </w:r>
      <w:r w:rsidR="00287ECA">
        <w:rPr>
          <w:rFonts w:ascii="Times New Roman" w:hAnsi="Times New Roman" w:cs="Times New Roman"/>
        </w:rPr>
        <w:t xml:space="preserve"> credibility.</w:t>
      </w:r>
    </w:p>
    <w:p w14:paraId="60ADB506" w14:textId="77777777" w:rsidR="006B1F2B" w:rsidRPr="00074F84" w:rsidRDefault="006B1F2B" w:rsidP="006B1F2B">
      <w:pPr>
        <w:spacing w:after="0" w:line="360" w:lineRule="auto"/>
        <w:jc w:val="both"/>
        <w:rPr>
          <w:rFonts w:ascii="Times New Roman" w:hAnsi="Times New Roman" w:cs="Times New Roman"/>
          <w:b/>
          <w:sz w:val="28"/>
          <w:szCs w:val="28"/>
        </w:rPr>
      </w:pPr>
    </w:p>
    <w:p w14:paraId="03069E2B" w14:textId="77777777" w:rsidR="006B1F2B" w:rsidRPr="00074F84" w:rsidRDefault="00335CB7" w:rsidP="006B1F2B">
      <w:pPr>
        <w:spacing w:after="0" w:line="360" w:lineRule="auto"/>
        <w:jc w:val="both"/>
        <w:rPr>
          <w:rFonts w:ascii="Times New Roman" w:hAnsi="Times New Roman" w:cs="Times New Roman"/>
          <w:b/>
          <w:sz w:val="28"/>
          <w:szCs w:val="28"/>
        </w:rPr>
      </w:pPr>
      <w:r w:rsidRPr="00074F84">
        <w:rPr>
          <w:rFonts w:ascii="Times New Roman" w:hAnsi="Times New Roman" w:cs="Times New Roman"/>
          <w:b/>
          <w:sz w:val="28"/>
          <w:szCs w:val="28"/>
        </w:rPr>
        <w:t xml:space="preserve">The </w:t>
      </w:r>
      <w:r w:rsidR="006B1F2B" w:rsidRPr="00074F84">
        <w:rPr>
          <w:rFonts w:ascii="Times New Roman" w:hAnsi="Times New Roman" w:cs="Times New Roman"/>
          <w:b/>
          <w:sz w:val="28"/>
          <w:szCs w:val="28"/>
        </w:rPr>
        <w:t>faoswsAquastatValidation</w:t>
      </w:r>
      <w:r w:rsidRPr="00074F84">
        <w:rPr>
          <w:rFonts w:ascii="Times New Roman" w:hAnsi="Times New Roman" w:cs="Times New Roman"/>
          <w:b/>
          <w:sz w:val="28"/>
          <w:szCs w:val="28"/>
        </w:rPr>
        <w:t xml:space="preserve"> module</w:t>
      </w:r>
    </w:p>
    <w:p w14:paraId="2FEE9C2F" w14:textId="77777777" w:rsidR="00074F84" w:rsidRPr="00074F84" w:rsidRDefault="00074F84" w:rsidP="006B1F2B">
      <w:pPr>
        <w:spacing w:after="0" w:line="360" w:lineRule="auto"/>
        <w:jc w:val="both"/>
        <w:rPr>
          <w:rFonts w:ascii="Times New Roman" w:hAnsi="Times New Roman" w:cs="Times New Roman"/>
          <w:b/>
        </w:rPr>
      </w:pPr>
      <w:r w:rsidRPr="00074F84">
        <w:rPr>
          <w:rFonts w:ascii="Times New Roman" w:hAnsi="Times New Roman" w:cs="Times New Roman"/>
          <w:b/>
        </w:rPr>
        <w:t>Context</w:t>
      </w:r>
    </w:p>
    <w:p w14:paraId="6FEA7244" w14:textId="77777777" w:rsidR="006B1F2B" w:rsidRDefault="00335CB7" w:rsidP="000F76CE">
      <w:pPr>
        <w:spacing w:after="0" w:line="360" w:lineRule="auto"/>
        <w:ind w:firstLine="720"/>
        <w:jc w:val="both"/>
        <w:rPr>
          <w:rFonts w:ascii="Times New Roman" w:hAnsi="Times New Roman" w:cs="Times New Roman"/>
        </w:rPr>
      </w:pPr>
      <w:r w:rsidRPr="0028353F">
        <w:rPr>
          <w:rFonts w:ascii="Times New Roman" w:hAnsi="Times New Roman" w:cs="Times New Roman"/>
          <w:noProof/>
        </w:rPr>
        <w:t>This module</w:t>
      </w:r>
      <w:r>
        <w:rPr>
          <w:rFonts w:ascii="Times New Roman" w:hAnsi="Times New Roman" w:cs="Times New Roman"/>
        </w:rPr>
        <w:t xml:space="preserve"> is designed to check if the indicators and variables after the imputation live up to expectations pre-defined by </w:t>
      </w:r>
      <w:r w:rsidRPr="0028353F">
        <w:rPr>
          <w:rFonts w:ascii="Times New Roman" w:hAnsi="Times New Roman" w:cs="Times New Roman"/>
          <w:noProof/>
        </w:rPr>
        <w:t>set validation rules</w:t>
      </w:r>
      <w:r>
        <w:rPr>
          <w:rFonts w:ascii="Times New Roman" w:hAnsi="Times New Roman" w:cs="Times New Roman"/>
        </w:rPr>
        <w:t xml:space="preserve"> given by AQUASTAT. The logic used here is to confront data (with indicators and variables) against the pre-defined set of rules so that </w:t>
      </w:r>
      <w:r w:rsidR="000F76CE">
        <w:rPr>
          <w:rFonts w:ascii="Times New Roman" w:hAnsi="Times New Roman" w:cs="Times New Roman"/>
        </w:rPr>
        <w:t>dataset modifications based on domain knowledge are easy to make.</w:t>
      </w:r>
    </w:p>
    <w:p w14:paraId="102E9E95" w14:textId="77777777" w:rsidR="001D6F60" w:rsidRDefault="001D6F60" w:rsidP="006B1F2B">
      <w:pPr>
        <w:spacing w:after="0" w:line="360" w:lineRule="auto"/>
        <w:jc w:val="both"/>
        <w:rPr>
          <w:rFonts w:ascii="Times New Roman" w:hAnsi="Times New Roman" w:cs="Times New Roman"/>
        </w:rPr>
      </w:pPr>
    </w:p>
    <w:p w14:paraId="6786619D" w14:textId="77777777" w:rsidR="003F6587" w:rsidRDefault="003F6587" w:rsidP="006B1F2B">
      <w:pPr>
        <w:spacing w:after="0" w:line="360" w:lineRule="auto"/>
        <w:jc w:val="both"/>
        <w:rPr>
          <w:rFonts w:ascii="Times New Roman" w:hAnsi="Times New Roman" w:cs="Times New Roman"/>
          <w:b/>
        </w:rPr>
      </w:pPr>
      <w:r>
        <w:rPr>
          <w:rFonts w:ascii="Times New Roman" w:hAnsi="Times New Roman" w:cs="Times New Roman"/>
          <w:b/>
        </w:rPr>
        <w:t>The D</w:t>
      </w:r>
      <w:r w:rsidRPr="003F6587">
        <w:rPr>
          <w:rFonts w:ascii="Times New Roman" w:hAnsi="Times New Roman" w:cs="Times New Roman"/>
          <w:b/>
        </w:rPr>
        <w:t>ata</w:t>
      </w:r>
    </w:p>
    <w:p w14:paraId="295BB9AD" w14:textId="77777777" w:rsidR="003F6587" w:rsidRDefault="003F6587" w:rsidP="000F76CE">
      <w:pPr>
        <w:spacing w:after="0" w:line="360" w:lineRule="auto"/>
        <w:ind w:firstLine="720"/>
        <w:jc w:val="both"/>
        <w:rPr>
          <w:rFonts w:ascii="Times New Roman" w:hAnsi="Times New Roman" w:cs="Times New Roman"/>
        </w:rPr>
      </w:pPr>
      <w:r w:rsidRPr="003F6587">
        <w:rPr>
          <w:rFonts w:ascii="Times New Roman" w:hAnsi="Times New Roman" w:cs="Times New Roman"/>
        </w:rPr>
        <w:t>In the validation context</w:t>
      </w:r>
      <w:r>
        <w:rPr>
          <w:rFonts w:ascii="Times New Roman" w:hAnsi="Times New Roman" w:cs="Times New Roman"/>
        </w:rPr>
        <w:t xml:space="preserve">, the data used </w:t>
      </w:r>
      <w:r w:rsidRPr="0028353F">
        <w:rPr>
          <w:rFonts w:ascii="Times New Roman" w:hAnsi="Times New Roman" w:cs="Times New Roman"/>
          <w:noProof/>
        </w:rPr>
        <w:t>are taken</w:t>
      </w:r>
      <w:r>
        <w:rPr>
          <w:rFonts w:ascii="Times New Roman" w:hAnsi="Times New Roman" w:cs="Times New Roman"/>
        </w:rPr>
        <w:t xml:space="preserve"> from the </w:t>
      </w:r>
      <w:r w:rsidRPr="0028353F">
        <w:rPr>
          <w:rFonts w:ascii="Times New Roman" w:hAnsi="Times New Roman" w:cs="Times New Roman"/>
          <w:i/>
        </w:rPr>
        <w:t>faoswsAquastatCalculation</w:t>
      </w:r>
      <w:r>
        <w:rPr>
          <w:rFonts w:ascii="Times New Roman" w:hAnsi="Times New Roman" w:cs="Times New Roman"/>
        </w:rPr>
        <w:t xml:space="preserve"> module</w:t>
      </w:r>
      <w:r w:rsidR="001447DB">
        <w:rPr>
          <w:rFonts w:ascii="Times New Roman" w:hAnsi="Times New Roman" w:cs="Times New Roman"/>
        </w:rPr>
        <w:t xml:space="preserve">. </w:t>
      </w:r>
    </w:p>
    <w:p w14:paraId="3EEEDC11" w14:textId="77777777" w:rsidR="001D6F60" w:rsidRPr="003F6587" w:rsidRDefault="001D6F60" w:rsidP="006B1F2B">
      <w:pPr>
        <w:spacing w:after="0" w:line="360" w:lineRule="auto"/>
        <w:jc w:val="both"/>
        <w:rPr>
          <w:rFonts w:ascii="Times New Roman" w:hAnsi="Times New Roman" w:cs="Times New Roman"/>
        </w:rPr>
      </w:pPr>
    </w:p>
    <w:p w14:paraId="6C7D572F" w14:textId="77777777" w:rsidR="00074F84" w:rsidRDefault="00074F84" w:rsidP="006B1F2B">
      <w:pPr>
        <w:spacing w:after="0" w:line="360" w:lineRule="auto"/>
        <w:jc w:val="both"/>
        <w:rPr>
          <w:rFonts w:ascii="Times New Roman" w:hAnsi="Times New Roman" w:cs="Times New Roman"/>
          <w:b/>
        </w:rPr>
      </w:pPr>
      <w:r w:rsidRPr="00074F84">
        <w:rPr>
          <w:rFonts w:ascii="Times New Roman" w:hAnsi="Times New Roman" w:cs="Times New Roman"/>
          <w:b/>
        </w:rPr>
        <w:t xml:space="preserve">The </w:t>
      </w:r>
      <w:r w:rsidR="003F6587">
        <w:rPr>
          <w:rFonts w:ascii="Times New Roman" w:hAnsi="Times New Roman" w:cs="Times New Roman"/>
          <w:b/>
        </w:rPr>
        <w:t>S</w:t>
      </w:r>
      <w:r w:rsidRPr="00074F84">
        <w:rPr>
          <w:rFonts w:ascii="Times New Roman" w:hAnsi="Times New Roman" w:cs="Times New Roman"/>
          <w:b/>
        </w:rPr>
        <w:t xml:space="preserve">et of </w:t>
      </w:r>
      <w:r w:rsidR="003F6587">
        <w:rPr>
          <w:rFonts w:ascii="Times New Roman" w:hAnsi="Times New Roman" w:cs="Times New Roman"/>
          <w:b/>
        </w:rPr>
        <w:t>R</w:t>
      </w:r>
      <w:r w:rsidRPr="00074F84">
        <w:rPr>
          <w:rFonts w:ascii="Times New Roman" w:hAnsi="Times New Roman" w:cs="Times New Roman"/>
          <w:b/>
        </w:rPr>
        <w:t>ules</w:t>
      </w:r>
    </w:p>
    <w:p w14:paraId="1F868C34" w14:textId="77777777" w:rsidR="00074F84" w:rsidRDefault="000F76CE" w:rsidP="000F76CE">
      <w:pPr>
        <w:spacing w:after="0" w:line="360" w:lineRule="auto"/>
        <w:ind w:firstLine="720"/>
        <w:jc w:val="both"/>
        <w:rPr>
          <w:rFonts w:ascii="Times New Roman" w:hAnsi="Times New Roman" w:cs="Times New Roman"/>
        </w:rPr>
      </w:pPr>
      <w:r>
        <w:rPr>
          <w:rFonts w:ascii="Times New Roman" w:hAnsi="Times New Roman" w:cs="Times New Roman"/>
        </w:rPr>
        <w:t>A</w:t>
      </w:r>
      <w:r w:rsidR="00074F84">
        <w:rPr>
          <w:rFonts w:ascii="Times New Roman" w:hAnsi="Times New Roman" w:cs="Times New Roman"/>
        </w:rPr>
        <w:t xml:space="preserve"> set of validation rules that need to </w:t>
      </w:r>
      <w:r w:rsidR="00074F84" w:rsidRPr="0028353F">
        <w:rPr>
          <w:rFonts w:ascii="Times New Roman" w:hAnsi="Times New Roman" w:cs="Times New Roman"/>
          <w:noProof/>
        </w:rPr>
        <w:t>be checked</w:t>
      </w:r>
      <w:r w:rsidR="00074F84">
        <w:rPr>
          <w:rFonts w:ascii="Times New Roman" w:hAnsi="Times New Roman" w:cs="Times New Roman"/>
        </w:rPr>
        <w:t xml:space="preserve"> as one of the steps before the clearance for </w:t>
      </w:r>
      <w:r w:rsidR="0028353F">
        <w:rPr>
          <w:rFonts w:ascii="Times New Roman" w:hAnsi="Times New Roman" w:cs="Times New Roman"/>
        </w:rPr>
        <w:t xml:space="preserve">the </w:t>
      </w:r>
      <w:r w:rsidR="00074F84" w:rsidRPr="0028353F">
        <w:rPr>
          <w:rFonts w:ascii="Times New Roman" w:hAnsi="Times New Roman" w:cs="Times New Roman"/>
          <w:noProof/>
        </w:rPr>
        <w:t>dissemination</w:t>
      </w:r>
      <w:r w:rsidR="00074F84">
        <w:rPr>
          <w:rFonts w:ascii="Times New Roman" w:hAnsi="Times New Roman" w:cs="Times New Roman"/>
        </w:rPr>
        <w:t xml:space="preserve"> of the data.</w:t>
      </w:r>
    </w:p>
    <w:p w14:paraId="07BD708D" w14:textId="77777777" w:rsidR="001D6F60" w:rsidRDefault="001D6F60" w:rsidP="006B1F2B">
      <w:pPr>
        <w:spacing w:after="0" w:line="360" w:lineRule="auto"/>
        <w:jc w:val="both"/>
        <w:rPr>
          <w:rFonts w:ascii="Times New Roman" w:hAnsi="Times New Roman" w:cs="Times New Roman"/>
        </w:rPr>
      </w:pPr>
    </w:p>
    <w:p w14:paraId="0993738B" w14:textId="77777777" w:rsidR="003F6587" w:rsidRDefault="003F6587" w:rsidP="006B1F2B">
      <w:pPr>
        <w:spacing w:after="0" w:line="360" w:lineRule="auto"/>
        <w:jc w:val="both"/>
        <w:rPr>
          <w:rFonts w:ascii="Times New Roman" w:hAnsi="Times New Roman" w:cs="Times New Roman"/>
          <w:b/>
        </w:rPr>
      </w:pPr>
      <w:r w:rsidRPr="003F6587">
        <w:rPr>
          <w:rFonts w:ascii="Times New Roman" w:hAnsi="Times New Roman" w:cs="Times New Roman"/>
          <w:b/>
        </w:rPr>
        <w:t xml:space="preserve">The Data – Rules </w:t>
      </w:r>
      <w:commentRangeStart w:id="22"/>
      <w:commentRangeStart w:id="23"/>
      <w:r w:rsidRPr="003F6587">
        <w:rPr>
          <w:rFonts w:ascii="Times New Roman" w:hAnsi="Times New Roman" w:cs="Times New Roman"/>
          <w:b/>
        </w:rPr>
        <w:t>Confront</w:t>
      </w:r>
      <w:r w:rsidR="004D7095">
        <w:rPr>
          <w:rFonts w:ascii="Times New Roman" w:hAnsi="Times New Roman" w:cs="Times New Roman"/>
          <w:b/>
        </w:rPr>
        <w:t>ation</w:t>
      </w:r>
      <w:commentRangeEnd w:id="22"/>
      <w:r w:rsidR="00BD40E6">
        <w:rPr>
          <w:rStyle w:val="CommentReference"/>
        </w:rPr>
        <w:commentReference w:id="22"/>
      </w:r>
      <w:commentRangeEnd w:id="23"/>
      <w:r w:rsidR="0071177A">
        <w:rPr>
          <w:rStyle w:val="CommentReference"/>
        </w:rPr>
        <w:commentReference w:id="23"/>
      </w:r>
    </w:p>
    <w:p w14:paraId="78C45650" w14:textId="77777777" w:rsidR="003F6587" w:rsidRPr="003F6587" w:rsidRDefault="003F6587" w:rsidP="000F76CE">
      <w:pPr>
        <w:spacing w:after="0" w:line="360" w:lineRule="auto"/>
        <w:ind w:firstLine="360"/>
        <w:jc w:val="both"/>
        <w:rPr>
          <w:rFonts w:ascii="Times New Roman" w:hAnsi="Times New Roman" w:cs="Times New Roman"/>
        </w:rPr>
      </w:pPr>
      <w:r>
        <w:rPr>
          <w:rFonts w:ascii="Times New Roman" w:hAnsi="Times New Roman" w:cs="Times New Roman"/>
        </w:rPr>
        <w:t>Once defined rules and the data, the data are confronted against the</w:t>
      </w:r>
      <w:r w:rsidR="00395C9B">
        <w:rPr>
          <w:rFonts w:ascii="Times New Roman" w:hAnsi="Times New Roman" w:cs="Times New Roman"/>
        </w:rPr>
        <w:t xml:space="preserve"> rules so that violations can </w:t>
      </w:r>
      <w:r w:rsidR="00395C9B" w:rsidRPr="001D6F60">
        <w:rPr>
          <w:rFonts w:ascii="Times New Roman" w:hAnsi="Times New Roman" w:cs="Times New Roman"/>
          <w:noProof/>
        </w:rPr>
        <w:t>be identified</w:t>
      </w:r>
      <w:r w:rsidR="001D6F60">
        <w:rPr>
          <w:rFonts w:ascii="Times New Roman" w:hAnsi="Times New Roman" w:cs="Times New Roman"/>
        </w:rPr>
        <w:t xml:space="preserve"> and data-</w:t>
      </w:r>
      <w:r w:rsidR="00395C9B">
        <w:rPr>
          <w:rFonts w:ascii="Times New Roman" w:hAnsi="Times New Roman" w:cs="Times New Roman"/>
        </w:rPr>
        <w:t xml:space="preserve">level amendments made based on domain knowledge. </w:t>
      </w:r>
      <w:r w:rsidR="001D6F60">
        <w:rPr>
          <w:rFonts w:ascii="Times New Roman" w:hAnsi="Times New Roman" w:cs="Times New Roman"/>
        </w:rPr>
        <w:t>T</w:t>
      </w:r>
      <w:r w:rsidR="00395C9B">
        <w:rPr>
          <w:rFonts w:ascii="Times New Roman" w:hAnsi="Times New Roman" w:cs="Times New Roman"/>
        </w:rPr>
        <w:t>he data-rules confront</w:t>
      </w:r>
      <w:r w:rsidR="001D6F60">
        <w:rPr>
          <w:rFonts w:ascii="Times New Roman" w:hAnsi="Times New Roman" w:cs="Times New Roman"/>
        </w:rPr>
        <w:t>ation returns how and   where the rules did not pass so that it is possible to identify:</w:t>
      </w:r>
    </w:p>
    <w:p w14:paraId="1F302B75" w14:textId="77777777" w:rsidR="00074F84" w:rsidRDefault="00395C9B" w:rsidP="00074F84">
      <w:pPr>
        <w:pStyle w:val="ListParagraph"/>
        <w:numPr>
          <w:ilvl w:val="0"/>
          <w:numId w:val="2"/>
        </w:numPr>
        <w:spacing w:after="0" w:line="360" w:lineRule="auto"/>
        <w:jc w:val="both"/>
        <w:rPr>
          <w:rFonts w:ascii="Times New Roman" w:hAnsi="Times New Roman" w:cs="Times New Roman"/>
        </w:rPr>
      </w:pPr>
      <w:r>
        <w:rPr>
          <w:rFonts w:ascii="Times New Roman" w:hAnsi="Times New Roman" w:cs="Times New Roman"/>
        </w:rPr>
        <w:t xml:space="preserve">The years </w:t>
      </w:r>
      <w:r w:rsidR="003F6587">
        <w:rPr>
          <w:rFonts w:ascii="Times New Roman" w:hAnsi="Times New Roman" w:cs="Times New Roman"/>
        </w:rPr>
        <w:t xml:space="preserve">in each country time-series where the validation </w:t>
      </w:r>
      <w:r>
        <w:rPr>
          <w:rFonts w:ascii="Times New Roman" w:hAnsi="Times New Roman" w:cs="Times New Roman"/>
        </w:rPr>
        <w:t xml:space="preserve">rules </w:t>
      </w:r>
      <w:r w:rsidRPr="00C73AAF">
        <w:rPr>
          <w:rFonts w:ascii="Times New Roman" w:hAnsi="Times New Roman" w:cs="Times New Roman"/>
          <w:noProof/>
        </w:rPr>
        <w:t>were violated</w:t>
      </w:r>
      <w:r w:rsidR="001D6F60" w:rsidRPr="001D6F60">
        <w:rPr>
          <w:rFonts w:ascii="Times New Roman" w:hAnsi="Times New Roman" w:cs="Times New Roman"/>
          <w:noProof/>
        </w:rPr>
        <w:t>;</w:t>
      </w:r>
    </w:p>
    <w:p w14:paraId="15FFECAA" w14:textId="77777777" w:rsidR="003F6587" w:rsidRDefault="001D6F60" w:rsidP="00074F84">
      <w:pPr>
        <w:pStyle w:val="ListParagraph"/>
        <w:numPr>
          <w:ilvl w:val="0"/>
          <w:numId w:val="2"/>
        </w:numPr>
        <w:spacing w:after="0" w:line="360" w:lineRule="auto"/>
        <w:jc w:val="both"/>
        <w:rPr>
          <w:rFonts w:ascii="Times New Roman" w:hAnsi="Times New Roman" w:cs="Times New Roman"/>
        </w:rPr>
      </w:pPr>
      <w:r w:rsidRPr="001D6F60">
        <w:rPr>
          <w:rFonts w:ascii="Times New Roman" w:hAnsi="Times New Roman" w:cs="Times New Roman"/>
          <w:noProof/>
        </w:rPr>
        <w:lastRenderedPageBreak/>
        <w:t>The v</w:t>
      </w:r>
      <w:r w:rsidR="003F6587" w:rsidRPr="001D6F60">
        <w:rPr>
          <w:rFonts w:ascii="Times New Roman" w:hAnsi="Times New Roman" w:cs="Times New Roman"/>
          <w:noProof/>
        </w:rPr>
        <w:t>ariables that contribute</w:t>
      </w:r>
      <w:r w:rsidRPr="001D6F60">
        <w:rPr>
          <w:rFonts w:ascii="Times New Roman" w:hAnsi="Times New Roman" w:cs="Times New Roman"/>
          <w:noProof/>
        </w:rPr>
        <w:t>d</w:t>
      </w:r>
      <w:r w:rsidR="003F6587" w:rsidRPr="001D6F60">
        <w:rPr>
          <w:rFonts w:ascii="Times New Roman" w:hAnsi="Times New Roman" w:cs="Times New Roman"/>
          <w:noProof/>
        </w:rPr>
        <w:t xml:space="preserve"> to the violation of the rules</w:t>
      </w:r>
      <w:r>
        <w:rPr>
          <w:rFonts w:ascii="Times New Roman" w:hAnsi="Times New Roman" w:cs="Times New Roman"/>
        </w:rPr>
        <w:t>;</w:t>
      </w:r>
    </w:p>
    <w:p w14:paraId="16270256" w14:textId="77777777" w:rsidR="001D6F60" w:rsidRDefault="001D6F60" w:rsidP="00074F84">
      <w:pPr>
        <w:pStyle w:val="ListParagraph"/>
        <w:numPr>
          <w:ilvl w:val="0"/>
          <w:numId w:val="2"/>
        </w:numPr>
        <w:spacing w:after="0" w:line="360" w:lineRule="auto"/>
        <w:jc w:val="both"/>
        <w:rPr>
          <w:rFonts w:ascii="Times New Roman" w:hAnsi="Times New Roman" w:cs="Times New Roman"/>
        </w:rPr>
      </w:pPr>
      <w:r>
        <w:rPr>
          <w:rFonts w:ascii="Times New Roman" w:hAnsi="Times New Roman" w:cs="Times New Roman"/>
        </w:rPr>
        <w:t xml:space="preserve">The flags associated with the </w:t>
      </w:r>
      <w:commentRangeStart w:id="24"/>
      <w:commentRangeStart w:id="25"/>
      <w:r>
        <w:rPr>
          <w:rFonts w:ascii="Times New Roman" w:hAnsi="Times New Roman" w:cs="Times New Roman"/>
        </w:rPr>
        <w:t>violation</w:t>
      </w:r>
      <w:commentRangeEnd w:id="24"/>
      <w:r w:rsidR="00BD40E6">
        <w:rPr>
          <w:rStyle w:val="CommentReference"/>
        </w:rPr>
        <w:commentReference w:id="24"/>
      </w:r>
      <w:commentRangeEnd w:id="25"/>
      <w:r w:rsidR="0071177A">
        <w:rPr>
          <w:rStyle w:val="CommentReference"/>
        </w:rPr>
        <w:commentReference w:id="25"/>
      </w:r>
      <w:r>
        <w:rPr>
          <w:rFonts w:ascii="Times New Roman" w:hAnsi="Times New Roman" w:cs="Times New Roman"/>
        </w:rPr>
        <w:t>.</w:t>
      </w:r>
    </w:p>
    <w:p w14:paraId="71916924" w14:textId="77777777" w:rsidR="001447DB" w:rsidRDefault="001447DB" w:rsidP="001447DB">
      <w:pPr>
        <w:spacing w:after="0" w:line="360" w:lineRule="auto"/>
        <w:jc w:val="both"/>
        <w:rPr>
          <w:rFonts w:ascii="Times New Roman" w:hAnsi="Times New Roman" w:cs="Times New Roman"/>
        </w:rPr>
      </w:pPr>
    </w:p>
    <w:p w14:paraId="727B8A5A" w14:textId="77777777" w:rsidR="001447DB" w:rsidRDefault="001447DB" w:rsidP="001447DB">
      <w:pPr>
        <w:spacing w:after="0" w:line="360" w:lineRule="auto"/>
        <w:jc w:val="both"/>
        <w:rPr>
          <w:rFonts w:ascii="Times New Roman" w:hAnsi="Times New Roman" w:cs="Times New Roman"/>
          <w:b/>
        </w:rPr>
      </w:pPr>
      <w:r>
        <w:rPr>
          <w:rFonts w:ascii="Times New Roman" w:hAnsi="Times New Roman" w:cs="Times New Roman"/>
          <w:b/>
        </w:rPr>
        <w:t>Domain knowledge modification</w:t>
      </w:r>
    </w:p>
    <w:p w14:paraId="08779DB4" w14:textId="77777777" w:rsidR="004D7095" w:rsidRDefault="004D7095" w:rsidP="000F76CE">
      <w:pPr>
        <w:spacing w:after="0" w:line="360" w:lineRule="auto"/>
        <w:ind w:firstLine="720"/>
        <w:jc w:val="both"/>
        <w:rPr>
          <w:rFonts w:ascii="Times New Roman" w:hAnsi="Times New Roman" w:cs="Times New Roman"/>
        </w:rPr>
      </w:pPr>
      <w:r>
        <w:rPr>
          <w:rFonts w:ascii="Times New Roman" w:hAnsi="Times New Roman" w:cs="Times New Roman"/>
        </w:rPr>
        <w:t>The potential violation</w:t>
      </w:r>
      <w:r w:rsidR="001D6F60">
        <w:rPr>
          <w:rFonts w:ascii="Times New Roman" w:hAnsi="Times New Roman" w:cs="Times New Roman"/>
        </w:rPr>
        <w:t>s</w:t>
      </w:r>
      <w:r>
        <w:rPr>
          <w:rFonts w:ascii="Times New Roman" w:hAnsi="Times New Roman" w:cs="Times New Roman"/>
        </w:rPr>
        <w:t xml:space="preserve"> found in the confrontation </w:t>
      </w:r>
      <w:r w:rsidRPr="00C73AAF">
        <w:rPr>
          <w:rFonts w:ascii="Times New Roman" w:hAnsi="Times New Roman" w:cs="Times New Roman"/>
          <w:noProof/>
          <w:u w:val="thick" w:color="28B473"/>
        </w:rPr>
        <w:t>are modified</w:t>
      </w:r>
      <w:r>
        <w:rPr>
          <w:rFonts w:ascii="Times New Roman" w:hAnsi="Times New Roman" w:cs="Times New Roman"/>
        </w:rPr>
        <w:t xml:space="preserve"> by defining a </w:t>
      </w:r>
      <w:commentRangeStart w:id="26"/>
      <w:commentRangeStart w:id="27"/>
      <w:r>
        <w:rPr>
          <w:rFonts w:ascii="Times New Roman" w:hAnsi="Times New Roman" w:cs="Times New Roman"/>
        </w:rPr>
        <w:t>set of modification rules</w:t>
      </w:r>
      <w:commentRangeEnd w:id="26"/>
      <w:r w:rsidR="00BD40E6">
        <w:rPr>
          <w:rStyle w:val="CommentReference"/>
        </w:rPr>
        <w:commentReference w:id="26"/>
      </w:r>
      <w:commentRangeEnd w:id="27"/>
      <w:r w:rsidR="00332975">
        <w:rPr>
          <w:rStyle w:val="CommentReference"/>
        </w:rPr>
        <w:commentReference w:id="27"/>
      </w:r>
      <w:r>
        <w:rPr>
          <w:rFonts w:ascii="Times New Roman" w:hAnsi="Times New Roman" w:cs="Times New Roman"/>
        </w:rPr>
        <w:t xml:space="preserve"> to the data based on domain knowledge. It request</w:t>
      </w:r>
      <w:r w:rsidR="00A37CF3">
        <w:rPr>
          <w:rFonts w:ascii="Times New Roman" w:hAnsi="Times New Roman" w:cs="Times New Roman"/>
        </w:rPr>
        <w:t>s</w:t>
      </w:r>
      <w:r>
        <w:rPr>
          <w:rFonts w:ascii="Times New Roman" w:hAnsi="Times New Roman" w:cs="Times New Roman"/>
        </w:rPr>
        <w:t xml:space="preserve"> </w:t>
      </w:r>
      <w:r w:rsidR="00A37CF3">
        <w:rPr>
          <w:rFonts w:ascii="Times New Roman" w:hAnsi="Times New Roman" w:cs="Times New Roman"/>
        </w:rPr>
        <w:t>a</w:t>
      </w:r>
      <w:r>
        <w:rPr>
          <w:rFonts w:ascii="Times New Roman" w:hAnsi="Times New Roman" w:cs="Times New Roman"/>
        </w:rPr>
        <w:t xml:space="preserve"> close </w:t>
      </w:r>
      <w:r w:rsidR="001D6F60">
        <w:rPr>
          <w:rFonts w:ascii="Times New Roman" w:hAnsi="Times New Roman" w:cs="Times New Roman"/>
        </w:rPr>
        <w:t>interaction</w:t>
      </w:r>
      <w:r>
        <w:rPr>
          <w:rFonts w:ascii="Times New Roman" w:hAnsi="Times New Roman" w:cs="Times New Roman"/>
        </w:rPr>
        <w:t xml:space="preserve"> between the SWS team and AQUASTAT </w:t>
      </w:r>
      <w:r w:rsidR="001D6F60">
        <w:rPr>
          <w:rFonts w:ascii="Times New Roman" w:hAnsi="Times New Roman" w:cs="Times New Roman"/>
        </w:rPr>
        <w:t>to make</w:t>
      </w:r>
      <w:r>
        <w:rPr>
          <w:rFonts w:ascii="Times New Roman" w:hAnsi="Times New Roman" w:cs="Times New Roman"/>
        </w:rPr>
        <w:t xml:space="preserve"> a consolidated dataset </w:t>
      </w:r>
      <w:r w:rsidR="001D6F60">
        <w:rPr>
          <w:rFonts w:ascii="Times New Roman" w:hAnsi="Times New Roman" w:cs="Times New Roman"/>
          <w:noProof/>
        </w:rPr>
        <w:t xml:space="preserve">ready </w:t>
      </w:r>
      <w:r w:rsidR="00A37CF3" w:rsidRPr="001D6F60">
        <w:rPr>
          <w:rFonts w:ascii="Times New Roman" w:hAnsi="Times New Roman" w:cs="Times New Roman"/>
          <w:noProof/>
        </w:rPr>
        <w:t>for</w:t>
      </w:r>
      <w:r w:rsidR="00A37CF3">
        <w:rPr>
          <w:rFonts w:ascii="Times New Roman" w:hAnsi="Times New Roman" w:cs="Times New Roman"/>
        </w:rPr>
        <w:t xml:space="preserve"> the next steps of the database</w:t>
      </w:r>
      <w:r w:rsidR="001D6F60">
        <w:rPr>
          <w:rFonts w:ascii="Times New Roman" w:hAnsi="Times New Roman" w:cs="Times New Roman"/>
        </w:rPr>
        <w:t xml:space="preserve"> update/dissemination</w:t>
      </w:r>
      <w:r w:rsidR="00A37CF3">
        <w:rPr>
          <w:rFonts w:ascii="Times New Roman" w:hAnsi="Times New Roman" w:cs="Times New Roman"/>
        </w:rPr>
        <w:t>.</w:t>
      </w:r>
    </w:p>
    <w:p w14:paraId="6FE9B15E" w14:textId="77777777" w:rsidR="00EB3A13" w:rsidRDefault="00EB3A13" w:rsidP="001447DB">
      <w:pPr>
        <w:spacing w:after="0" w:line="360" w:lineRule="auto"/>
        <w:jc w:val="both"/>
        <w:rPr>
          <w:rFonts w:ascii="Times New Roman" w:hAnsi="Times New Roman" w:cs="Times New Roman"/>
        </w:rPr>
      </w:pPr>
    </w:p>
    <w:p w14:paraId="73465F14" w14:textId="77777777" w:rsidR="00A37CF3" w:rsidRPr="00FA16FB" w:rsidRDefault="00EB3A13" w:rsidP="001447DB">
      <w:pPr>
        <w:spacing w:after="0" w:line="360" w:lineRule="auto"/>
        <w:jc w:val="both"/>
        <w:rPr>
          <w:rFonts w:ascii="Times New Roman" w:hAnsi="Times New Roman" w:cs="Times New Roman"/>
          <w:b/>
          <w:sz w:val="28"/>
          <w:szCs w:val="28"/>
        </w:rPr>
      </w:pPr>
      <w:r w:rsidRPr="00FA16FB">
        <w:rPr>
          <w:rFonts w:ascii="Times New Roman" w:hAnsi="Times New Roman" w:cs="Times New Roman"/>
          <w:b/>
          <w:sz w:val="28"/>
          <w:szCs w:val="28"/>
        </w:rPr>
        <w:t xml:space="preserve">An </w:t>
      </w:r>
      <w:r w:rsidR="001D6F60" w:rsidRPr="00FA16FB">
        <w:rPr>
          <w:rFonts w:ascii="Times New Roman" w:hAnsi="Times New Roman" w:cs="Times New Roman"/>
          <w:b/>
          <w:sz w:val="28"/>
          <w:szCs w:val="28"/>
        </w:rPr>
        <w:t>AquaShiny app</w:t>
      </w:r>
      <w:r w:rsidR="00FA16FB">
        <w:rPr>
          <w:rFonts w:ascii="Times New Roman" w:hAnsi="Times New Roman" w:cs="Times New Roman"/>
          <w:b/>
          <w:sz w:val="28"/>
          <w:szCs w:val="28"/>
        </w:rPr>
        <w:t>lication</w:t>
      </w:r>
      <w:r w:rsidRPr="00FA16FB">
        <w:rPr>
          <w:rFonts w:ascii="Times New Roman" w:hAnsi="Times New Roman" w:cs="Times New Roman"/>
          <w:b/>
          <w:sz w:val="28"/>
          <w:szCs w:val="28"/>
        </w:rPr>
        <w:t xml:space="preserve"> for the AQUASTAT team</w:t>
      </w:r>
    </w:p>
    <w:p w14:paraId="6DBA6CE3" w14:textId="77777777" w:rsidR="001D6F60" w:rsidRDefault="001D6F60" w:rsidP="00EB3A13">
      <w:pPr>
        <w:spacing w:after="0" w:line="360" w:lineRule="auto"/>
        <w:ind w:firstLine="720"/>
        <w:jc w:val="both"/>
        <w:rPr>
          <w:rFonts w:ascii="Times New Roman" w:hAnsi="Times New Roman" w:cs="Times New Roman"/>
        </w:rPr>
      </w:pPr>
      <w:r>
        <w:rPr>
          <w:rFonts w:ascii="Times New Roman" w:hAnsi="Times New Roman" w:cs="Times New Roman"/>
        </w:rPr>
        <w:t>The Aquastat validation</w:t>
      </w:r>
      <w:r w:rsidR="00EB3A13">
        <w:rPr>
          <w:rFonts w:ascii="Times New Roman" w:hAnsi="Times New Roman" w:cs="Times New Roman"/>
        </w:rPr>
        <w:t xml:space="preserve"> and modification</w:t>
      </w:r>
      <w:r>
        <w:rPr>
          <w:rFonts w:ascii="Times New Roman" w:hAnsi="Times New Roman" w:cs="Times New Roman"/>
        </w:rPr>
        <w:t xml:space="preserve"> based on domain knowledge can </w:t>
      </w:r>
      <w:r w:rsidRPr="00C73AAF">
        <w:rPr>
          <w:rFonts w:ascii="Times New Roman" w:hAnsi="Times New Roman" w:cs="Times New Roman"/>
          <w:noProof/>
          <w:u w:val="thick" w:color="28B473"/>
        </w:rPr>
        <w:t>be incorporated</w:t>
      </w:r>
      <w:r>
        <w:rPr>
          <w:rFonts w:ascii="Times New Roman" w:hAnsi="Times New Roman" w:cs="Times New Roman"/>
        </w:rPr>
        <w:t xml:space="preserve"> in a web application which natively runs in R (Shiny applications). The idea of the application is to separate the R internals from domain knowledge by allowing users to write </w:t>
      </w:r>
      <w:r w:rsidRPr="001C25F5">
        <w:rPr>
          <w:rFonts w:ascii="Times New Roman" w:hAnsi="Times New Roman" w:cs="Times New Roman"/>
          <w:noProof/>
        </w:rPr>
        <w:t>and</w:t>
      </w:r>
      <w:r>
        <w:rPr>
          <w:rFonts w:ascii="Times New Roman" w:hAnsi="Times New Roman" w:cs="Times New Roman"/>
        </w:rPr>
        <w:t xml:space="preserve"> upload calculation/validation/modification rules separately from the processing of writing the R engine </w:t>
      </w:r>
      <w:r w:rsidRPr="001D6F60">
        <w:rPr>
          <w:rFonts w:ascii="Times New Roman" w:hAnsi="Times New Roman" w:cs="Times New Roman"/>
          <w:noProof/>
        </w:rPr>
        <w:t>workin</w:t>
      </w:r>
      <w:r>
        <w:rPr>
          <w:rFonts w:ascii="Times New Roman" w:hAnsi="Times New Roman" w:cs="Times New Roman"/>
          <w:noProof/>
        </w:rPr>
        <w:t>g</w:t>
      </w:r>
      <w:r>
        <w:rPr>
          <w:rFonts w:ascii="Times New Roman" w:hAnsi="Times New Roman" w:cs="Times New Roman"/>
        </w:rPr>
        <w:t xml:space="preserve"> under the hood.</w:t>
      </w:r>
      <w:r w:rsidR="001C25F5">
        <w:rPr>
          <w:rFonts w:ascii="Times New Roman" w:hAnsi="Times New Roman" w:cs="Times New Roman"/>
        </w:rPr>
        <w:t xml:space="preserve"> It will enable AQUASTAT experts to only focus on the rules rather than dealing with the hassles involving programming.</w:t>
      </w:r>
    </w:p>
    <w:p w14:paraId="23F02C97" w14:textId="77777777" w:rsidR="001C25F5" w:rsidRDefault="001C25F5" w:rsidP="00EB3A13">
      <w:pPr>
        <w:spacing w:after="0" w:line="360" w:lineRule="auto"/>
        <w:ind w:firstLine="720"/>
        <w:jc w:val="both"/>
        <w:rPr>
          <w:rFonts w:ascii="Times New Roman" w:hAnsi="Times New Roman" w:cs="Times New Roman"/>
          <w:noProof/>
        </w:rPr>
      </w:pPr>
      <w:r>
        <w:rPr>
          <w:rFonts w:ascii="Times New Roman" w:hAnsi="Times New Roman" w:cs="Times New Roman"/>
        </w:rPr>
        <w:t xml:space="preserve">In the app, the user interface will allow the </w:t>
      </w:r>
      <w:r w:rsidRPr="001C25F5">
        <w:rPr>
          <w:rFonts w:ascii="Times New Roman" w:hAnsi="Times New Roman" w:cs="Times New Roman"/>
          <w:noProof/>
        </w:rPr>
        <w:t>user</w:t>
      </w:r>
      <w:r>
        <w:rPr>
          <w:rFonts w:ascii="Times New Roman" w:hAnsi="Times New Roman" w:cs="Times New Roman"/>
          <w:noProof/>
        </w:rPr>
        <w:t xml:space="preserve"> </w:t>
      </w:r>
      <w:r w:rsidRPr="001C25F5">
        <w:rPr>
          <w:rFonts w:ascii="Times New Roman" w:hAnsi="Times New Roman" w:cs="Times New Roman"/>
          <w:noProof/>
        </w:rPr>
        <w:t>to</w:t>
      </w:r>
      <w:r>
        <w:rPr>
          <w:rFonts w:ascii="Times New Roman" w:hAnsi="Times New Roman" w:cs="Times New Roman"/>
        </w:rPr>
        <w:t xml:space="preserve"> enter with whatever number of rules</w:t>
      </w:r>
      <w:r w:rsidR="00EB3A13">
        <w:rPr>
          <w:rFonts w:ascii="Times New Roman" w:hAnsi="Times New Roman" w:cs="Times New Roman"/>
        </w:rPr>
        <w:t>,</w:t>
      </w:r>
      <w:r>
        <w:rPr>
          <w:rFonts w:ascii="Times New Roman" w:hAnsi="Times New Roman" w:cs="Times New Roman"/>
        </w:rPr>
        <w:t xml:space="preserve"> and by a click to run option</w:t>
      </w:r>
      <w:r w:rsidR="00EB3A13">
        <w:rPr>
          <w:rFonts w:ascii="Times New Roman" w:hAnsi="Times New Roman" w:cs="Times New Roman"/>
        </w:rPr>
        <w:t>s</w:t>
      </w:r>
      <w:r>
        <w:rPr>
          <w:rFonts w:ascii="Times New Roman" w:hAnsi="Times New Roman" w:cs="Times New Roman"/>
        </w:rPr>
        <w:t xml:space="preserve"> of calculation of indicators</w:t>
      </w:r>
      <w:r w:rsidR="00EB3A13">
        <w:rPr>
          <w:rFonts w:ascii="Times New Roman" w:hAnsi="Times New Roman" w:cs="Times New Roman"/>
        </w:rPr>
        <w:t>/variables</w:t>
      </w:r>
      <w:r>
        <w:rPr>
          <w:rFonts w:ascii="Times New Roman" w:hAnsi="Times New Roman" w:cs="Times New Roman"/>
        </w:rPr>
        <w:t xml:space="preserve">, validation of </w:t>
      </w:r>
      <w:r w:rsidR="00EB3A13">
        <w:rPr>
          <w:rFonts w:ascii="Times New Roman" w:hAnsi="Times New Roman" w:cs="Times New Roman"/>
        </w:rPr>
        <w:t xml:space="preserve">user-defined </w:t>
      </w:r>
      <w:r>
        <w:rPr>
          <w:rFonts w:ascii="Times New Roman" w:hAnsi="Times New Roman" w:cs="Times New Roman"/>
        </w:rPr>
        <w:t>rules, or modification of datasets</w:t>
      </w:r>
      <w:r w:rsidR="00EB3A13">
        <w:rPr>
          <w:rFonts w:ascii="Times New Roman" w:hAnsi="Times New Roman" w:cs="Times New Roman"/>
        </w:rPr>
        <w:t xml:space="preserve"> based on user-defined rules</w:t>
      </w:r>
      <w:r>
        <w:rPr>
          <w:rFonts w:ascii="Times New Roman" w:hAnsi="Times New Roman" w:cs="Times New Roman"/>
        </w:rPr>
        <w:t xml:space="preserve">. </w:t>
      </w:r>
      <w:r w:rsidRPr="001C25F5">
        <w:rPr>
          <w:rFonts w:ascii="Times New Roman" w:hAnsi="Times New Roman" w:cs="Times New Roman"/>
          <w:noProof/>
        </w:rPr>
        <w:t>For example</w:t>
      </w:r>
      <w:r>
        <w:rPr>
          <w:rFonts w:ascii="Times New Roman" w:hAnsi="Times New Roman" w:cs="Times New Roman"/>
        </w:rPr>
        <w:t xml:space="preserve">, </w:t>
      </w:r>
      <w:r w:rsidRPr="001C25F5">
        <w:rPr>
          <w:rFonts w:ascii="Times New Roman" w:hAnsi="Times New Roman" w:cs="Times New Roman"/>
          <w:noProof/>
        </w:rPr>
        <w:t>let</w:t>
      </w:r>
      <w:r>
        <w:rPr>
          <w:rFonts w:ascii="Times New Roman" w:hAnsi="Times New Roman" w:cs="Times New Roman"/>
          <w:noProof/>
        </w:rPr>
        <w:t>'</w:t>
      </w:r>
      <w:r w:rsidRPr="001C25F5">
        <w:rPr>
          <w:rFonts w:ascii="Times New Roman" w:hAnsi="Times New Roman" w:cs="Times New Roman"/>
          <w:noProof/>
        </w:rPr>
        <w:t>s</w:t>
      </w:r>
      <w:r>
        <w:rPr>
          <w:rFonts w:ascii="Times New Roman" w:hAnsi="Times New Roman" w:cs="Times New Roman"/>
        </w:rPr>
        <w:t xml:space="preserve"> say </w:t>
      </w:r>
      <w:r w:rsidRPr="001C25F5">
        <w:rPr>
          <w:rFonts w:ascii="Times New Roman" w:hAnsi="Times New Roman" w:cs="Times New Roman"/>
          <w:noProof/>
        </w:rPr>
        <w:t>that the</w:t>
      </w:r>
      <w:r>
        <w:rPr>
          <w:rFonts w:ascii="Times New Roman" w:hAnsi="Times New Roman" w:cs="Times New Roman"/>
        </w:rPr>
        <w:t xml:space="preserve"> user has </w:t>
      </w:r>
      <w:r w:rsidRPr="001C25F5">
        <w:rPr>
          <w:rFonts w:ascii="Times New Roman" w:hAnsi="Times New Roman" w:cs="Times New Roman"/>
          <w:noProof/>
        </w:rPr>
        <w:t>identi</w:t>
      </w:r>
      <w:r>
        <w:rPr>
          <w:rFonts w:ascii="Times New Roman" w:hAnsi="Times New Roman" w:cs="Times New Roman"/>
          <w:noProof/>
        </w:rPr>
        <w:t>f</w:t>
      </w:r>
      <w:r w:rsidRPr="001C25F5">
        <w:rPr>
          <w:rFonts w:ascii="Times New Roman" w:hAnsi="Times New Roman" w:cs="Times New Roman"/>
          <w:noProof/>
        </w:rPr>
        <w:t>ied</w:t>
      </w:r>
      <w:r>
        <w:rPr>
          <w:rFonts w:ascii="Times New Roman" w:hAnsi="Times New Roman" w:cs="Times New Roman"/>
        </w:rPr>
        <w:t xml:space="preserve"> </w:t>
      </w:r>
      <w:r w:rsidRPr="001C25F5">
        <w:rPr>
          <w:rFonts w:ascii="Times New Roman" w:hAnsi="Times New Roman" w:cs="Times New Roman"/>
          <w:noProof/>
        </w:rPr>
        <w:t>a</w:t>
      </w:r>
      <w:r>
        <w:rPr>
          <w:rFonts w:ascii="Times New Roman" w:hAnsi="Times New Roman" w:cs="Times New Roman"/>
          <w:noProof/>
        </w:rPr>
        <w:t>n</w:t>
      </w:r>
      <w:r w:rsidRPr="001C25F5">
        <w:rPr>
          <w:rFonts w:ascii="Times New Roman" w:hAnsi="Times New Roman" w:cs="Times New Roman"/>
          <w:noProof/>
        </w:rPr>
        <w:t xml:space="preserve"> error</w:t>
      </w:r>
      <w:r>
        <w:rPr>
          <w:rFonts w:ascii="Times New Roman" w:hAnsi="Times New Roman" w:cs="Times New Roman"/>
        </w:rPr>
        <w:t xml:space="preserve"> in a value of a variable X in the country A and year YYYY, possibly a typo. Also, let’s suppose that the error is X = 10 and the correct value should be </w:t>
      </w:r>
      <w:r>
        <w:rPr>
          <w:rFonts w:ascii="Times New Roman" w:hAnsi="Times New Roman" w:cs="Times New Roman"/>
          <w:noProof/>
        </w:rPr>
        <w:t xml:space="preserve">100. </w:t>
      </w:r>
      <w:r w:rsidRPr="001C25F5">
        <w:rPr>
          <w:rFonts w:ascii="Times New Roman" w:hAnsi="Times New Roman" w:cs="Times New Roman"/>
          <w:noProof/>
        </w:rPr>
        <w:t>By</w:t>
      </w:r>
      <w:r>
        <w:rPr>
          <w:rFonts w:ascii="Times New Roman" w:hAnsi="Times New Roman" w:cs="Times New Roman"/>
        </w:rPr>
        <w:t xml:space="preserve"> selecting the </w:t>
      </w:r>
      <w:r w:rsidRPr="001C25F5">
        <w:rPr>
          <w:rFonts w:ascii="Times New Roman" w:hAnsi="Times New Roman" w:cs="Times New Roman"/>
          <w:noProof/>
        </w:rPr>
        <w:t>country</w:t>
      </w:r>
      <w:r>
        <w:rPr>
          <w:rFonts w:ascii="Times New Roman" w:hAnsi="Times New Roman" w:cs="Times New Roman"/>
        </w:rPr>
        <w:t>, the year</w:t>
      </w:r>
      <w:r w:rsidR="00EB3A13">
        <w:rPr>
          <w:rFonts w:ascii="Times New Roman" w:hAnsi="Times New Roman" w:cs="Times New Roman"/>
        </w:rPr>
        <w:t>,</w:t>
      </w:r>
      <w:r>
        <w:rPr>
          <w:rFonts w:ascii="Times New Roman" w:hAnsi="Times New Roman" w:cs="Times New Roman"/>
        </w:rPr>
        <w:t xml:space="preserve"> and write</w:t>
      </w:r>
      <w:r w:rsidR="00EB3A13">
        <w:rPr>
          <w:rFonts w:ascii="Times New Roman" w:hAnsi="Times New Roman" w:cs="Times New Roman"/>
        </w:rPr>
        <w:t>/upload a simple</w:t>
      </w:r>
      <w:r>
        <w:rPr>
          <w:rFonts w:ascii="Times New Roman" w:hAnsi="Times New Roman" w:cs="Times New Roman"/>
        </w:rPr>
        <w:t xml:space="preserve"> modification rule such as </w:t>
      </w:r>
      <w:r w:rsidR="00EB3A13">
        <w:rPr>
          <w:rFonts w:ascii="Times New Roman" w:hAnsi="Times New Roman" w:cs="Times New Roman"/>
        </w:rPr>
        <w:t>“</w:t>
      </w:r>
      <w:r>
        <w:rPr>
          <w:rFonts w:ascii="Times New Roman" w:hAnsi="Times New Roman" w:cs="Times New Roman"/>
        </w:rPr>
        <w:t xml:space="preserve">if (X == 10) X = </w:t>
      </w:r>
      <w:r w:rsidRPr="00EB3A13">
        <w:rPr>
          <w:rFonts w:ascii="Times New Roman" w:hAnsi="Times New Roman" w:cs="Times New Roman"/>
          <w:noProof/>
        </w:rPr>
        <w:t>100</w:t>
      </w:r>
      <w:r w:rsidR="00EB3A13">
        <w:rPr>
          <w:rFonts w:ascii="Times New Roman" w:hAnsi="Times New Roman" w:cs="Times New Roman"/>
          <w:noProof/>
        </w:rPr>
        <w:t>”</w:t>
      </w:r>
      <w:r w:rsidR="00EB3A13">
        <w:rPr>
          <w:rFonts w:ascii="Times New Roman" w:hAnsi="Times New Roman" w:cs="Times New Roman"/>
        </w:rPr>
        <w:t xml:space="preserve"> </w:t>
      </w:r>
      <w:r>
        <w:rPr>
          <w:rFonts w:ascii="Times New Roman" w:hAnsi="Times New Roman" w:cs="Times New Roman"/>
        </w:rPr>
        <w:t>in the app user interface</w:t>
      </w:r>
      <w:r w:rsidR="00EB3A13">
        <w:rPr>
          <w:rFonts w:ascii="Times New Roman" w:hAnsi="Times New Roman" w:cs="Times New Roman"/>
        </w:rPr>
        <w:t>,</w:t>
      </w:r>
      <w:r>
        <w:rPr>
          <w:rFonts w:ascii="Times New Roman" w:hAnsi="Times New Roman" w:cs="Times New Roman"/>
        </w:rPr>
        <w:t xml:space="preserve"> the dataset will </w:t>
      </w:r>
      <w:r w:rsidR="00EB3A13">
        <w:rPr>
          <w:rFonts w:ascii="Times New Roman" w:hAnsi="Times New Roman" w:cs="Times New Roman"/>
        </w:rPr>
        <w:t xml:space="preserve">automatically </w:t>
      </w:r>
      <w:r w:rsidR="00EB3A13" w:rsidRPr="00EB3A13">
        <w:rPr>
          <w:rFonts w:ascii="Times New Roman" w:hAnsi="Times New Roman" w:cs="Times New Roman"/>
          <w:noProof/>
        </w:rPr>
        <w:t>update</w:t>
      </w:r>
      <w:r w:rsidR="00EB3A13">
        <w:rPr>
          <w:rFonts w:ascii="Times New Roman" w:hAnsi="Times New Roman" w:cs="Times New Roman"/>
        </w:rPr>
        <w:t xml:space="preserve"> based on the knowledge of the user. </w:t>
      </w:r>
      <w:r w:rsidR="00EB3A13">
        <w:rPr>
          <w:rFonts w:ascii="Times New Roman" w:hAnsi="Times New Roman" w:cs="Times New Roman"/>
          <w:noProof/>
        </w:rPr>
        <w:t>That</w:t>
      </w:r>
      <w:r w:rsidR="00EB3A13">
        <w:rPr>
          <w:rFonts w:ascii="Times New Roman" w:hAnsi="Times New Roman" w:cs="Times New Roman"/>
        </w:rPr>
        <w:t xml:space="preserve"> is just a simple example of rules that read by the app and applied to the dataset. There are more </w:t>
      </w:r>
      <w:r w:rsidR="00EB3A13">
        <w:rPr>
          <w:rFonts w:ascii="Times New Roman" w:hAnsi="Times New Roman" w:cs="Times New Roman"/>
          <w:noProof/>
        </w:rPr>
        <w:t xml:space="preserve">slightly </w:t>
      </w:r>
      <w:r w:rsidR="00EB3A13">
        <w:rPr>
          <w:rFonts w:ascii="Times New Roman" w:hAnsi="Times New Roman" w:cs="Times New Roman"/>
        </w:rPr>
        <w:t xml:space="preserve">complex operations such as the validation of a given indicator/variable again based on the user knowledge. </w:t>
      </w:r>
      <w:r w:rsidR="00EB3A13" w:rsidRPr="00CB48F0">
        <w:rPr>
          <w:rFonts w:ascii="Times New Roman" w:hAnsi="Times New Roman" w:cs="Times New Roman"/>
          <w:noProof/>
        </w:rPr>
        <w:t xml:space="preserve">For example, the user wants to assert that in the country Z all the values of the time-series </w:t>
      </w:r>
      <w:r w:rsidR="00CB48F0" w:rsidRPr="00CB48F0">
        <w:rPr>
          <w:rFonts w:ascii="Times New Roman" w:hAnsi="Times New Roman" w:cs="Times New Roman"/>
          <w:noProof/>
        </w:rPr>
        <w:t xml:space="preserve">for the indicator/variable X </w:t>
      </w:r>
      <w:r w:rsidR="00EB3A13" w:rsidRPr="00CB48F0">
        <w:rPr>
          <w:rFonts w:ascii="Times New Roman" w:hAnsi="Times New Roman" w:cs="Times New Roman"/>
          <w:noProof/>
        </w:rPr>
        <w:t xml:space="preserve">are not superior/inferior to the values of </w:t>
      </w:r>
      <w:r w:rsidR="00CB48F0" w:rsidRPr="00CB48F0">
        <w:rPr>
          <w:rFonts w:ascii="Times New Roman" w:hAnsi="Times New Roman" w:cs="Times New Roman"/>
          <w:noProof/>
        </w:rPr>
        <w:t>the</w:t>
      </w:r>
      <w:r w:rsidR="00EB3A13" w:rsidRPr="00CB48F0">
        <w:rPr>
          <w:rFonts w:ascii="Times New Roman" w:hAnsi="Times New Roman" w:cs="Times New Roman"/>
          <w:noProof/>
        </w:rPr>
        <w:t xml:space="preserve"> variable</w:t>
      </w:r>
      <w:r w:rsidR="00CB48F0" w:rsidRPr="00CB48F0">
        <w:rPr>
          <w:rFonts w:ascii="Times New Roman" w:hAnsi="Times New Roman" w:cs="Times New Roman"/>
          <w:noProof/>
        </w:rPr>
        <w:t>s Y and D. To accomplish this, the user needs to select the country and the years of the time-series as</w:t>
      </w:r>
      <w:r w:rsidRPr="00CB48F0">
        <w:rPr>
          <w:rFonts w:ascii="Times New Roman" w:hAnsi="Times New Roman" w:cs="Times New Roman"/>
          <w:noProof/>
        </w:rPr>
        <w:t xml:space="preserve"> </w:t>
      </w:r>
      <w:r w:rsidR="00CB48F0" w:rsidRPr="00CB48F0">
        <w:rPr>
          <w:rFonts w:ascii="Times New Roman" w:hAnsi="Times New Roman" w:cs="Times New Roman"/>
          <w:noProof/>
        </w:rPr>
        <w:t>well as set the validation rules, for example,  X &lt; Y, X &lt; D.  If any of these two validations is violated the app outputs a table indicating the location of the violation making it easy for the user to set medication rules to fix the data.</w:t>
      </w:r>
    </w:p>
    <w:p w14:paraId="4FEB5487" w14:textId="77777777" w:rsidR="00A5630A" w:rsidRDefault="00A5630A" w:rsidP="00EB3A13">
      <w:pPr>
        <w:spacing w:after="0" w:line="360" w:lineRule="auto"/>
        <w:ind w:firstLine="720"/>
        <w:jc w:val="both"/>
        <w:rPr>
          <w:rFonts w:ascii="Times New Roman" w:hAnsi="Times New Roman" w:cs="Times New Roman"/>
        </w:rPr>
      </w:pPr>
    </w:p>
    <w:p w14:paraId="12169750" w14:textId="77777777" w:rsidR="00A5630A" w:rsidRPr="00CA7AC4" w:rsidRDefault="002E10BA" w:rsidP="00CB48F0">
      <w:pPr>
        <w:spacing w:after="0" w:line="360" w:lineRule="auto"/>
        <w:jc w:val="both"/>
        <w:rPr>
          <w:rFonts w:ascii="Times New Roman" w:hAnsi="Times New Roman" w:cs="Times New Roman"/>
          <w:b/>
          <w:sz w:val="28"/>
          <w:szCs w:val="28"/>
        </w:rPr>
      </w:pPr>
      <w:r w:rsidRPr="00CA7AC4">
        <w:rPr>
          <w:rFonts w:ascii="Times New Roman" w:hAnsi="Times New Roman" w:cs="Times New Roman"/>
          <w:b/>
          <w:sz w:val="28"/>
          <w:szCs w:val="28"/>
        </w:rPr>
        <w:t>Final remarks</w:t>
      </w:r>
    </w:p>
    <w:p w14:paraId="07B78A7E" w14:textId="77777777" w:rsidR="00CA7AC4" w:rsidRDefault="002E10BA" w:rsidP="00CB48F0">
      <w:pPr>
        <w:spacing w:after="0" w:line="360" w:lineRule="auto"/>
        <w:jc w:val="both"/>
        <w:rPr>
          <w:rFonts w:ascii="Times New Roman" w:hAnsi="Times New Roman" w:cs="Times New Roman"/>
        </w:rPr>
      </w:pPr>
      <w:r>
        <w:rPr>
          <w:rFonts w:ascii="Times New Roman" w:hAnsi="Times New Roman" w:cs="Times New Roman"/>
        </w:rPr>
        <w:t xml:space="preserve">In the light of this document, it is possible to affirm that </w:t>
      </w:r>
      <w:r w:rsidRPr="002E10BA">
        <w:rPr>
          <w:rFonts w:ascii="Times New Roman" w:hAnsi="Times New Roman" w:cs="Times New Roman"/>
          <w:noProof/>
        </w:rPr>
        <w:t>the</w:t>
      </w:r>
      <w:r>
        <w:rPr>
          <w:rFonts w:ascii="Times New Roman" w:hAnsi="Times New Roman" w:cs="Times New Roman"/>
        </w:rPr>
        <w:t xml:space="preserve"> migration of the </w:t>
      </w:r>
      <w:r w:rsidRPr="002E10BA">
        <w:rPr>
          <w:rFonts w:ascii="Times New Roman" w:hAnsi="Times New Roman" w:cs="Times New Roman"/>
          <w:noProof/>
        </w:rPr>
        <w:t>A</w:t>
      </w:r>
      <w:r>
        <w:rPr>
          <w:rFonts w:ascii="Times New Roman" w:hAnsi="Times New Roman" w:cs="Times New Roman"/>
          <w:noProof/>
        </w:rPr>
        <w:t xml:space="preserve">QUASTAT database </w:t>
      </w:r>
      <w:r w:rsidRPr="00CA7AC4">
        <w:rPr>
          <w:rFonts w:ascii="Times New Roman" w:hAnsi="Times New Roman" w:cs="Times New Roman"/>
          <w:noProof/>
        </w:rPr>
        <w:t>stati</w:t>
      </w:r>
      <w:r w:rsidR="00CA7AC4">
        <w:rPr>
          <w:rFonts w:ascii="Times New Roman" w:hAnsi="Times New Roman" w:cs="Times New Roman"/>
          <w:noProof/>
        </w:rPr>
        <w:t>st</w:t>
      </w:r>
      <w:r w:rsidRPr="00CA7AC4">
        <w:rPr>
          <w:rFonts w:ascii="Times New Roman" w:hAnsi="Times New Roman" w:cs="Times New Roman"/>
          <w:noProof/>
        </w:rPr>
        <w:t>ical</w:t>
      </w:r>
      <w:r>
        <w:rPr>
          <w:rFonts w:ascii="Times New Roman" w:hAnsi="Times New Roman" w:cs="Times New Roman"/>
        </w:rPr>
        <w:t xml:space="preserve"> procedures into the SWS framework is feasible. </w:t>
      </w:r>
      <w:r w:rsidR="00CA7AC4">
        <w:rPr>
          <w:rFonts w:ascii="Times New Roman" w:hAnsi="Times New Roman" w:cs="Times New Roman"/>
        </w:rPr>
        <w:t xml:space="preserve">If the option is to strive for full country-level </w:t>
      </w:r>
      <w:r w:rsidR="00CA7AC4">
        <w:rPr>
          <w:rFonts w:ascii="Times New Roman" w:hAnsi="Times New Roman" w:cs="Times New Roman"/>
        </w:rPr>
        <w:lastRenderedPageBreak/>
        <w:t>time-series, t</w:t>
      </w:r>
      <w:r>
        <w:rPr>
          <w:rFonts w:ascii="Times New Roman" w:hAnsi="Times New Roman" w:cs="Times New Roman"/>
        </w:rPr>
        <w:t xml:space="preserve">he main challenge remains as the choice and </w:t>
      </w:r>
      <w:proofErr w:type="spellStart"/>
      <w:r>
        <w:rPr>
          <w:rFonts w:ascii="Times New Roman" w:hAnsi="Times New Roman" w:cs="Times New Roman"/>
        </w:rPr>
        <w:t>tunning</w:t>
      </w:r>
      <w:proofErr w:type="spellEnd"/>
      <w:r>
        <w:rPr>
          <w:rFonts w:ascii="Times New Roman" w:hAnsi="Times New Roman" w:cs="Times New Roman"/>
        </w:rPr>
        <w:t xml:space="preserve"> of imputation</w:t>
      </w:r>
      <w:r w:rsidR="00CA7AC4">
        <w:rPr>
          <w:rFonts w:ascii="Times New Roman" w:hAnsi="Times New Roman" w:cs="Times New Roman"/>
        </w:rPr>
        <w:t>s</w:t>
      </w:r>
      <w:r>
        <w:rPr>
          <w:rFonts w:ascii="Times New Roman" w:hAnsi="Times New Roman" w:cs="Times New Roman"/>
        </w:rPr>
        <w:t xml:space="preserve"> </w:t>
      </w:r>
      <w:r w:rsidRPr="00CA7AC4">
        <w:rPr>
          <w:rFonts w:ascii="Times New Roman" w:hAnsi="Times New Roman" w:cs="Times New Roman"/>
          <w:noProof/>
        </w:rPr>
        <w:t>to</w:t>
      </w:r>
      <w:r>
        <w:rPr>
          <w:rFonts w:ascii="Times New Roman" w:hAnsi="Times New Roman" w:cs="Times New Roman"/>
        </w:rPr>
        <w:t xml:space="preserve"> produce </w:t>
      </w:r>
      <w:r w:rsidR="00CA7AC4">
        <w:rPr>
          <w:rFonts w:ascii="Times New Roman" w:hAnsi="Times New Roman" w:cs="Times New Roman"/>
        </w:rPr>
        <w:t>consist</w:t>
      </w:r>
      <w:r>
        <w:rPr>
          <w:rFonts w:ascii="Times New Roman" w:hAnsi="Times New Roman" w:cs="Times New Roman"/>
        </w:rPr>
        <w:t xml:space="preserve"> statistics.</w:t>
      </w:r>
      <w:r w:rsidR="00CA7AC4">
        <w:rPr>
          <w:rFonts w:ascii="Times New Roman" w:hAnsi="Times New Roman" w:cs="Times New Roman"/>
        </w:rPr>
        <w:t xml:space="preserve"> However, the full migration of </w:t>
      </w:r>
      <w:r w:rsidR="00CA7AC4" w:rsidRPr="00C73AAF">
        <w:rPr>
          <w:rFonts w:ascii="Times New Roman" w:hAnsi="Times New Roman" w:cs="Times New Roman"/>
          <w:noProof/>
        </w:rPr>
        <w:t>AQUASTAT</w:t>
      </w:r>
      <w:r w:rsidR="00CA7AC4">
        <w:rPr>
          <w:rFonts w:ascii="Times New Roman" w:hAnsi="Times New Roman" w:cs="Times New Roman"/>
        </w:rPr>
        <w:t xml:space="preserve"> database to SWS needs to </w:t>
      </w:r>
      <w:r w:rsidR="00CA7AC4" w:rsidRPr="00C73AAF">
        <w:rPr>
          <w:rFonts w:ascii="Times New Roman" w:hAnsi="Times New Roman" w:cs="Times New Roman"/>
          <w:noProof/>
        </w:rPr>
        <w:t>be done</w:t>
      </w:r>
      <w:r w:rsidR="00CA7AC4">
        <w:rPr>
          <w:rFonts w:ascii="Times New Roman" w:hAnsi="Times New Roman" w:cs="Times New Roman"/>
        </w:rPr>
        <w:t>.</w:t>
      </w:r>
    </w:p>
    <w:p w14:paraId="2748C09E" w14:textId="77777777" w:rsidR="00CA7AC4" w:rsidRDefault="00CA7AC4" w:rsidP="00CB48F0">
      <w:pPr>
        <w:spacing w:after="0" w:line="360" w:lineRule="auto"/>
        <w:jc w:val="both"/>
        <w:rPr>
          <w:rFonts w:ascii="Times New Roman" w:hAnsi="Times New Roman" w:cs="Times New Roman"/>
        </w:rPr>
      </w:pPr>
    </w:p>
    <w:p w14:paraId="2D1233C2" w14:textId="77777777" w:rsidR="00CA7AC4" w:rsidRDefault="00CA7AC4" w:rsidP="00CB48F0">
      <w:pPr>
        <w:spacing w:after="0" w:line="360" w:lineRule="auto"/>
        <w:jc w:val="both"/>
        <w:rPr>
          <w:rFonts w:ascii="Times New Roman" w:hAnsi="Times New Roman" w:cs="Times New Roman"/>
        </w:rPr>
      </w:pPr>
    </w:p>
    <w:p w14:paraId="2E586275" w14:textId="77777777" w:rsidR="00CA7AC4" w:rsidRDefault="00CA7AC4" w:rsidP="00CB48F0">
      <w:pPr>
        <w:spacing w:after="0" w:line="360" w:lineRule="auto"/>
        <w:jc w:val="both"/>
        <w:rPr>
          <w:rFonts w:ascii="Times New Roman" w:hAnsi="Times New Roman" w:cs="Times New Roman"/>
        </w:rPr>
      </w:pPr>
    </w:p>
    <w:p w14:paraId="0FC5F933" w14:textId="77777777" w:rsidR="002E10BA" w:rsidRDefault="00CA7AC4" w:rsidP="00CB48F0">
      <w:pPr>
        <w:spacing w:after="0" w:line="360" w:lineRule="auto"/>
        <w:jc w:val="both"/>
        <w:rPr>
          <w:rFonts w:ascii="Times New Roman" w:hAnsi="Times New Roman" w:cs="Times New Roman"/>
        </w:rPr>
      </w:pPr>
      <w:r>
        <w:rPr>
          <w:rFonts w:ascii="Times New Roman" w:hAnsi="Times New Roman" w:cs="Times New Roman"/>
        </w:rPr>
        <w:t xml:space="preserve"> </w:t>
      </w:r>
      <w:r w:rsidR="002E10BA">
        <w:rPr>
          <w:rFonts w:ascii="Times New Roman" w:hAnsi="Times New Roman" w:cs="Times New Roman"/>
        </w:rPr>
        <w:t xml:space="preserve"> </w:t>
      </w:r>
    </w:p>
    <w:p w14:paraId="38F5D313" w14:textId="77777777" w:rsidR="00CB48F0" w:rsidRDefault="00CB48F0" w:rsidP="00EB3A13">
      <w:pPr>
        <w:spacing w:after="0" w:line="360" w:lineRule="auto"/>
        <w:ind w:firstLine="720"/>
        <w:jc w:val="both"/>
        <w:rPr>
          <w:rFonts w:ascii="Times New Roman" w:hAnsi="Times New Roman" w:cs="Times New Roman"/>
        </w:rPr>
      </w:pPr>
    </w:p>
    <w:p w14:paraId="49AF468F" w14:textId="77777777" w:rsidR="00CA7AC4" w:rsidRDefault="00CA7AC4" w:rsidP="00EB3A13">
      <w:pPr>
        <w:spacing w:after="0" w:line="360" w:lineRule="auto"/>
        <w:ind w:firstLine="720"/>
        <w:jc w:val="both"/>
        <w:rPr>
          <w:rFonts w:ascii="Times New Roman" w:hAnsi="Times New Roman" w:cs="Times New Roman"/>
        </w:rPr>
      </w:pPr>
    </w:p>
    <w:p w14:paraId="6432C0CD" w14:textId="77777777" w:rsidR="00CA7AC4" w:rsidRDefault="00CA7AC4" w:rsidP="00EB3A13">
      <w:pPr>
        <w:spacing w:after="0" w:line="360" w:lineRule="auto"/>
        <w:ind w:firstLine="720"/>
        <w:jc w:val="both"/>
        <w:rPr>
          <w:rFonts w:ascii="Times New Roman" w:hAnsi="Times New Roman" w:cs="Times New Roman"/>
        </w:rPr>
      </w:pPr>
    </w:p>
    <w:p w14:paraId="0A1B650C" w14:textId="77777777" w:rsidR="00CA7AC4" w:rsidRDefault="00CA7AC4" w:rsidP="00EB3A13">
      <w:pPr>
        <w:spacing w:after="0" w:line="360" w:lineRule="auto"/>
        <w:ind w:firstLine="720"/>
        <w:jc w:val="both"/>
        <w:rPr>
          <w:rFonts w:ascii="Times New Roman" w:hAnsi="Times New Roman" w:cs="Times New Roman"/>
        </w:rPr>
      </w:pPr>
    </w:p>
    <w:p w14:paraId="58003867" w14:textId="77777777" w:rsidR="00CA7AC4" w:rsidRDefault="00CA7AC4" w:rsidP="00EB3A13">
      <w:pPr>
        <w:spacing w:after="0" w:line="360" w:lineRule="auto"/>
        <w:ind w:firstLine="720"/>
        <w:jc w:val="both"/>
        <w:rPr>
          <w:rFonts w:ascii="Times New Roman" w:hAnsi="Times New Roman" w:cs="Times New Roman"/>
        </w:rPr>
      </w:pPr>
    </w:p>
    <w:p w14:paraId="1B80A65B" w14:textId="77777777" w:rsidR="00CA7AC4" w:rsidRDefault="00CA7AC4" w:rsidP="00EB3A13">
      <w:pPr>
        <w:spacing w:after="0" w:line="360" w:lineRule="auto"/>
        <w:ind w:firstLine="720"/>
        <w:jc w:val="both"/>
        <w:rPr>
          <w:rFonts w:ascii="Times New Roman" w:hAnsi="Times New Roman" w:cs="Times New Roman"/>
        </w:rPr>
      </w:pPr>
    </w:p>
    <w:p w14:paraId="317AA9DB" w14:textId="77777777" w:rsidR="00CA7AC4" w:rsidRDefault="00CA7AC4" w:rsidP="00EB3A13">
      <w:pPr>
        <w:spacing w:after="0" w:line="360" w:lineRule="auto"/>
        <w:ind w:firstLine="720"/>
        <w:jc w:val="both"/>
        <w:rPr>
          <w:rFonts w:ascii="Times New Roman" w:hAnsi="Times New Roman" w:cs="Times New Roman"/>
        </w:rPr>
      </w:pPr>
    </w:p>
    <w:p w14:paraId="49D30442" w14:textId="77777777" w:rsidR="00CA7AC4" w:rsidRDefault="00CA7AC4" w:rsidP="00EB3A13">
      <w:pPr>
        <w:spacing w:after="0" w:line="360" w:lineRule="auto"/>
        <w:ind w:firstLine="720"/>
        <w:jc w:val="both"/>
        <w:rPr>
          <w:rFonts w:ascii="Times New Roman" w:hAnsi="Times New Roman" w:cs="Times New Roman"/>
        </w:rPr>
      </w:pPr>
    </w:p>
    <w:p w14:paraId="3F573FAD" w14:textId="77777777" w:rsidR="00CA7AC4" w:rsidRDefault="00CA7AC4" w:rsidP="00EB3A13">
      <w:pPr>
        <w:spacing w:after="0" w:line="360" w:lineRule="auto"/>
        <w:ind w:firstLine="720"/>
        <w:jc w:val="both"/>
        <w:rPr>
          <w:rFonts w:ascii="Times New Roman" w:hAnsi="Times New Roman" w:cs="Times New Roman"/>
        </w:rPr>
      </w:pPr>
    </w:p>
    <w:p w14:paraId="1132B8AD" w14:textId="77777777" w:rsidR="00CA7AC4" w:rsidRDefault="00CA7AC4" w:rsidP="00EB3A13">
      <w:pPr>
        <w:spacing w:after="0" w:line="360" w:lineRule="auto"/>
        <w:ind w:firstLine="720"/>
        <w:jc w:val="both"/>
        <w:rPr>
          <w:rFonts w:ascii="Times New Roman" w:hAnsi="Times New Roman" w:cs="Times New Roman"/>
        </w:rPr>
      </w:pPr>
    </w:p>
    <w:p w14:paraId="61E37CBE" w14:textId="77777777" w:rsidR="00CA7AC4" w:rsidRDefault="00CA7AC4" w:rsidP="00EB3A13">
      <w:pPr>
        <w:spacing w:after="0" w:line="360" w:lineRule="auto"/>
        <w:ind w:firstLine="720"/>
        <w:jc w:val="both"/>
        <w:rPr>
          <w:rFonts w:ascii="Times New Roman" w:hAnsi="Times New Roman" w:cs="Times New Roman"/>
        </w:rPr>
      </w:pPr>
    </w:p>
    <w:p w14:paraId="6F357231" w14:textId="77777777" w:rsidR="00CA7AC4" w:rsidRDefault="00CA7AC4" w:rsidP="00EB3A13">
      <w:pPr>
        <w:spacing w:after="0" w:line="360" w:lineRule="auto"/>
        <w:ind w:firstLine="720"/>
        <w:jc w:val="both"/>
        <w:rPr>
          <w:rFonts w:ascii="Times New Roman" w:hAnsi="Times New Roman" w:cs="Times New Roman"/>
        </w:rPr>
      </w:pPr>
    </w:p>
    <w:p w14:paraId="706AB497" w14:textId="77777777" w:rsidR="00CA7AC4" w:rsidRDefault="00CA7AC4" w:rsidP="00EB3A13">
      <w:pPr>
        <w:spacing w:after="0" w:line="360" w:lineRule="auto"/>
        <w:ind w:firstLine="720"/>
        <w:jc w:val="both"/>
        <w:rPr>
          <w:rFonts w:ascii="Times New Roman" w:hAnsi="Times New Roman" w:cs="Times New Roman"/>
        </w:rPr>
      </w:pPr>
    </w:p>
    <w:p w14:paraId="489EE92F" w14:textId="77777777" w:rsidR="00CA7AC4" w:rsidRDefault="00CA7AC4" w:rsidP="00EB3A13">
      <w:pPr>
        <w:spacing w:after="0" w:line="360" w:lineRule="auto"/>
        <w:ind w:firstLine="720"/>
        <w:jc w:val="both"/>
        <w:rPr>
          <w:rFonts w:ascii="Times New Roman" w:hAnsi="Times New Roman" w:cs="Times New Roman"/>
        </w:rPr>
      </w:pPr>
    </w:p>
    <w:p w14:paraId="1364924F" w14:textId="77777777" w:rsidR="00CA7AC4" w:rsidRDefault="00CA7AC4" w:rsidP="00EB3A13">
      <w:pPr>
        <w:spacing w:after="0" w:line="360" w:lineRule="auto"/>
        <w:ind w:firstLine="720"/>
        <w:jc w:val="both"/>
        <w:rPr>
          <w:rFonts w:ascii="Times New Roman" w:hAnsi="Times New Roman" w:cs="Times New Roman"/>
        </w:rPr>
      </w:pPr>
    </w:p>
    <w:p w14:paraId="144D9933" w14:textId="77777777" w:rsidR="00CA7AC4" w:rsidRDefault="00CA7AC4" w:rsidP="00EB3A13">
      <w:pPr>
        <w:spacing w:after="0" w:line="360" w:lineRule="auto"/>
        <w:ind w:firstLine="720"/>
        <w:jc w:val="both"/>
        <w:rPr>
          <w:rFonts w:ascii="Times New Roman" w:hAnsi="Times New Roman" w:cs="Times New Roman"/>
        </w:rPr>
      </w:pPr>
    </w:p>
    <w:p w14:paraId="7FFAEB5A" w14:textId="77777777" w:rsidR="00CA7AC4" w:rsidRDefault="00CA7AC4" w:rsidP="00EB3A13">
      <w:pPr>
        <w:spacing w:after="0" w:line="360" w:lineRule="auto"/>
        <w:ind w:firstLine="720"/>
        <w:jc w:val="both"/>
        <w:rPr>
          <w:rFonts w:ascii="Times New Roman" w:hAnsi="Times New Roman" w:cs="Times New Roman"/>
        </w:rPr>
      </w:pPr>
    </w:p>
    <w:p w14:paraId="5823D3E1" w14:textId="77777777" w:rsidR="00CA7AC4" w:rsidRDefault="00CA7AC4" w:rsidP="00EB3A13">
      <w:pPr>
        <w:spacing w:after="0" w:line="360" w:lineRule="auto"/>
        <w:ind w:firstLine="720"/>
        <w:jc w:val="both"/>
        <w:rPr>
          <w:rFonts w:ascii="Times New Roman" w:hAnsi="Times New Roman" w:cs="Times New Roman"/>
        </w:rPr>
      </w:pPr>
    </w:p>
    <w:p w14:paraId="71844610" w14:textId="77777777" w:rsidR="00CA7AC4" w:rsidRDefault="00CA7AC4" w:rsidP="00EB3A13">
      <w:pPr>
        <w:spacing w:after="0" w:line="360" w:lineRule="auto"/>
        <w:ind w:firstLine="720"/>
        <w:jc w:val="both"/>
        <w:rPr>
          <w:rFonts w:ascii="Times New Roman" w:hAnsi="Times New Roman" w:cs="Times New Roman"/>
        </w:rPr>
      </w:pPr>
    </w:p>
    <w:tbl>
      <w:tblPr>
        <w:tblStyle w:val="TableGrid"/>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919"/>
        <w:gridCol w:w="8441"/>
      </w:tblGrid>
      <w:tr w:rsidR="00FA16FB" w:rsidRPr="003E7F2B" w14:paraId="3858B18C" w14:textId="77777777" w:rsidTr="00FA16FB">
        <w:tc>
          <w:tcPr>
            <w:tcW w:w="5000" w:type="pct"/>
            <w:gridSpan w:val="2"/>
            <w:vAlign w:val="bottom"/>
          </w:tcPr>
          <w:p w14:paraId="7A80C028" w14:textId="77777777" w:rsidR="00FA16FB" w:rsidRPr="00A5630A" w:rsidRDefault="00FA16FB" w:rsidP="00FA16FB">
            <w:pPr>
              <w:rPr>
                <w:rFonts w:cstheme="minorHAnsi"/>
                <w:color w:val="000000"/>
                <w:sz w:val="16"/>
                <w:szCs w:val="16"/>
              </w:rPr>
            </w:pPr>
            <w:r w:rsidRPr="00A5630A">
              <w:rPr>
                <w:rFonts w:cstheme="minorHAnsi"/>
                <w:b/>
                <w:i/>
                <w:noProof/>
                <w:color w:val="000000"/>
                <w:sz w:val="16"/>
                <w:szCs w:val="16"/>
              </w:rPr>
              <w:t>Annex</w:t>
            </w:r>
            <w:r w:rsidR="00A5630A">
              <w:rPr>
                <w:rFonts w:cstheme="minorHAnsi"/>
                <w:b/>
                <w:i/>
                <w:noProof/>
                <w:color w:val="000000"/>
                <w:sz w:val="16"/>
                <w:szCs w:val="16"/>
              </w:rPr>
              <w:t>e</w:t>
            </w:r>
            <w:r w:rsidRPr="00A5630A">
              <w:rPr>
                <w:rFonts w:cstheme="minorHAnsi"/>
                <w:b/>
                <w:i/>
                <w:color w:val="000000"/>
                <w:sz w:val="16"/>
                <w:szCs w:val="16"/>
              </w:rPr>
              <w:t xml:space="preserve"> 1</w:t>
            </w:r>
            <w:r w:rsidRPr="00A5630A">
              <w:rPr>
                <w:rFonts w:cstheme="minorHAnsi"/>
                <w:color w:val="000000"/>
                <w:sz w:val="16"/>
                <w:szCs w:val="16"/>
              </w:rPr>
              <w:t>. List of 87 code representing the relevant AQUASTAT indicators and variables processed by the Aquastat modules in the SWS</w:t>
            </w:r>
          </w:p>
        </w:tc>
      </w:tr>
      <w:tr w:rsidR="00FA16FB" w:rsidRPr="003E7F2B" w14:paraId="73AF1B79" w14:textId="77777777" w:rsidTr="00FA16FB">
        <w:tc>
          <w:tcPr>
            <w:tcW w:w="491" w:type="pct"/>
            <w:vAlign w:val="bottom"/>
          </w:tcPr>
          <w:p w14:paraId="3DA01ACE" w14:textId="77777777" w:rsidR="00FA16FB" w:rsidRPr="00A5630A" w:rsidRDefault="00FA16FB" w:rsidP="00FA16FB">
            <w:pPr>
              <w:jc w:val="center"/>
              <w:rPr>
                <w:rFonts w:cstheme="minorHAnsi"/>
                <w:b/>
                <w:color w:val="000000"/>
                <w:sz w:val="16"/>
                <w:szCs w:val="16"/>
              </w:rPr>
            </w:pPr>
            <w:r w:rsidRPr="00A5630A">
              <w:rPr>
                <w:rFonts w:cstheme="minorHAnsi"/>
                <w:b/>
                <w:color w:val="000000"/>
                <w:sz w:val="16"/>
                <w:szCs w:val="16"/>
              </w:rPr>
              <w:t>Code</w:t>
            </w:r>
          </w:p>
        </w:tc>
        <w:tc>
          <w:tcPr>
            <w:tcW w:w="4509" w:type="pct"/>
            <w:vAlign w:val="bottom"/>
          </w:tcPr>
          <w:p w14:paraId="42312D99" w14:textId="77777777" w:rsidR="00FA16FB" w:rsidRPr="00A5630A" w:rsidRDefault="00FA16FB" w:rsidP="00FA16FB">
            <w:pPr>
              <w:jc w:val="center"/>
              <w:rPr>
                <w:rFonts w:cstheme="minorHAnsi"/>
                <w:b/>
                <w:color w:val="000000"/>
                <w:sz w:val="16"/>
                <w:szCs w:val="16"/>
              </w:rPr>
            </w:pPr>
            <w:r w:rsidRPr="00A5630A">
              <w:rPr>
                <w:rFonts w:cstheme="minorHAnsi"/>
                <w:b/>
                <w:color w:val="000000"/>
                <w:sz w:val="16"/>
                <w:szCs w:val="16"/>
              </w:rPr>
              <w:t>Definition</w:t>
            </w:r>
          </w:p>
        </w:tc>
      </w:tr>
      <w:tr w:rsidR="00FA16FB" w:rsidRPr="003E7F2B" w14:paraId="59449053" w14:textId="77777777" w:rsidTr="00FA16FB">
        <w:tc>
          <w:tcPr>
            <w:tcW w:w="491" w:type="pct"/>
            <w:vAlign w:val="bottom"/>
          </w:tcPr>
          <w:p w14:paraId="1FBDE972"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4100</w:t>
            </w:r>
          </w:p>
        </w:tc>
        <w:tc>
          <w:tcPr>
            <w:tcW w:w="4509" w:type="pct"/>
            <w:vAlign w:val="bottom"/>
          </w:tcPr>
          <w:p w14:paraId="53B170E3" w14:textId="77777777" w:rsidR="00FA16FB" w:rsidRPr="003E7F2B" w:rsidRDefault="00FA16FB" w:rsidP="00FA16FB">
            <w:pPr>
              <w:jc w:val="center"/>
              <w:rPr>
                <w:rFonts w:cstheme="minorHAnsi"/>
                <w:color w:val="000000"/>
                <w:sz w:val="16"/>
                <w:szCs w:val="16"/>
              </w:rPr>
            </w:pPr>
            <w:r w:rsidRPr="002E10BA">
              <w:rPr>
                <w:rFonts w:cstheme="minorHAnsi"/>
                <w:noProof/>
                <w:color w:val="000000"/>
                <w:sz w:val="16"/>
                <w:szCs w:val="16"/>
              </w:rPr>
              <w:t>Total</w:t>
            </w:r>
            <w:r w:rsidRPr="003E7F2B">
              <w:rPr>
                <w:rFonts w:cstheme="minorHAnsi"/>
                <w:color w:val="000000"/>
                <w:sz w:val="16"/>
                <w:szCs w:val="16"/>
              </w:rPr>
              <w:t xml:space="preserve"> area of the country</w:t>
            </w:r>
          </w:p>
        </w:tc>
      </w:tr>
      <w:tr w:rsidR="00FA16FB" w:rsidRPr="003E7F2B" w14:paraId="6F076899" w14:textId="77777777" w:rsidTr="00FA16FB">
        <w:tc>
          <w:tcPr>
            <w:tcW w:w="491" w:type="pct"/>
            <w:vAlign w:val="bottom"/>
          </w:tcPr>
          <w:p w14:paraId="3661B484"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4101</w:t>
            </w:r>
          </w:p>
        </w:tc>
        <w:tc>
          <w:tcPr>
            <w:tcW w:w="4509" w:type="pct"/>
            <w:vAlign w:val="bottom"/>
          </w:tcPr>
          <w:p w14:paraId="5D57092A"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Arable land area</w:t>
            </w:r>
          </w:p>
        </w:tc>
      </w:tr>
      <w:tr w:rsidR="00FA16FB" w:rsidRPr="003E7F2B" w14:paraId="28E051C7" w14:textId="77777777" w:rsidTr="00FA16FB">
        <w:tc>
          <w:tcPr>
            <w:tcW w:w="491" w:type="pct"/>
            <w:vAlign w:val="bottom"/>
          </w:tcPr>
          <w:p w14:paraId="0A449558"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4102</w:t>
            </w:r>
          </w:p>
        </w:tc>
        <w:tc>
          <w:tcPr>
            <w:tcW w:w="4509" w:type="pct"/>
            <w:vAlign w:val="bottom"/>
          </w:tcPr>
          <w:p w14:paraId="042209D8"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Permanent crops area</w:t>
            </w:r>
          </w:p>
        </w:tc>
      </w:tr>
      <w:tr w:rsidR="00FA16FB" w:rsidRPr="003E7F2B" w14:paraId="04606057" w14:textId="77777777" w:rsidTr="00FA16FB">
        <w:tc>
          <w:tcPr>
            <w:tcW w:w="491" w:type="pct"/>
            <w:vAlign w:val="bottom"/>
          </w:tcPr>
          <w:p w14:paraId="40ADFC82"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4103</w:t>
            </w:r>
          </w:p>
        </w:tc>
        <w:tc>
          <w:tcPr>
            <w:tcW w:w="4509" w:type="pct"/>
            <w:vAlign w:val="bottom"/>
          </w:tcPr>
          <w:p w14:paraId="6DBCF06C"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Cultivated area (arable land + permanent crops)</w:t>
            </w:r>
          </w:p>
        </w:tc>
      </w:tr>
      <w:tr w:rsidR="00FA16FB" w:rsidRPr="003E7F2B" w14:paraId="35C8C51D" w14:textId="77777777" w:rsidTr="00FA16FB">
        <w:tc>
          <w:tcPr>
            <w:tcW w:w="491" w:type="pct"/>
            <w:vAlign w:val="bottom"/>
          </w:tcPr>
          <w:p w14:paraId="005C9BE3"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4104</w:t>
            </w:r>
          </w:p>
        </w:tc>
        <w:tc>
          <w:tcPr>
            <w:tcW w:w="4509" w:type="pct"/>
            <w:vAlign w:val="bottom"/>
          </w:tcPr>
          <w:p w14:paraId="7BD5025E"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population</w:t>
            </w:r>
          </w:p>
        </w:tc>
      </w:tr>
      <w:tr w:rsidR="00FA16FB" w:rsidRPr="003E7F2B" w14:paraId="6C6C73D7" w14:textId="77777777" w:rsidTr="00FA16FB">
        <w:tc>
          <w:tcPr>
            <w:tcW w:w="491" w:type="pct"/>
            <w:vAlign w:val="bottom"/>
          </w:tcPr>
          <w:p w14:paraId="723EC039"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4105</w:t>
            </w:r>
          </w:p>
        </w:tc>
        <w:tc>
          <w:tcPr>
            <w:tcW w:w="4509" w:type="pct"/>
            <w:vAlign w:val="bottom"/>
          </w:tcPr>
          <w:p w14:paraId="6C6150FA"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Rural population</w:t>
            </w:r>
          </w:p>
        </w:tc>
      </w:tr>
      <w:tr w:rsidR="00FA16FB" w:rsidRPr="003E7F2B" w14:paraId="71B3A491" w14:textId="77777777" w:rsidTr="00FA16FB">
        <w:tc>
          <w:tcPr>
            <w:tcW w:w="491" w:type="pct"/>
            <w:vAlign w:val="bottom"/>
          </w:tcPr>
          <w:p w14:paraId="17A4E409"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4106</w:t>
            </w:r>
          </w:p>
        </w:tc>
        <w:tc>
          <w:tcPr>
            <w:tcW w:w="4509" w:type="pct"/>
            <w:vAlign w:val="bottom"/>
          </w:tcPr>
          <w:p w14:paraId="2BCCFA86"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Urban population</w:t>
            </w:r>
          </w:p>
        </w:tc>
      </w:tr>
      <w:tr w:rsidR="00FA16FB" w:rsidRPr="003E7F2B" w14:paraId="1888EA70" w14:textId="77777777" w:rsidTr="00FA16FB">
        <w:tc>
          <w:tcPr>
            <w:tcW w:w="491" w:type="pct"/>
            <w:vAlign w:val="bottom"/>
          </w:tcPr>
          <w:p w14:paraId="13BD503B"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4107</w:t>
            </w:r>
          </w:p>
        </w:tc>
        <w:tc>
          <w:tcPr>
            <w:tcW w:w="4509" w:type="pct"/>
            <w:vAlign w:val="bottom"/>
          </w:tcPr>
          <w:p w14:paraId="60BB9D28"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Population density</w:t>
            </w:r>
          </w:p>
        </w:tc>
      </w:tr>
      <w:tr w:rsidR="00FA16FB" w:rsidRPr="003E7F2B" w14:paraId="054AC2FF" w14:textId="77777777" w:rsidTr="00FA16FB">
        <w:tc>
          <w:tcPr>
            <w:tcW w:w="491" w:type="pct"/>
            <w:vAlign w:val="bottom"/>
          </w:tcPr>
          <w:p w14:paraId="57969B89"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4108</w:t>
            </w:r>
          </w:p>
        </w:tc>
        <w:tc>
          <w:tcPr>
            <w:tcW w:w="4509" w:type="pct"/>
            <w:vAlign w:val="bottom"/>
          </w:tcPr>
          <w:p w14:paraId="47D9B03C"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Population economically active in agriculture</w:t>
            </w:r>
          </w:p>
        </w:tc>
      </w:tr>
      <w:tr w:rsidR="00FA16FB" w:rsidRPr="003E7F2B" w14:paraId="3F780D36" w14:textId="77777777" w:rsidTr="00FA16FB">
        <w:tc>
          <w:tcPr>
            <w:tcW w:w="491" w:type="pct"/>
            <w:vAlign w:val="bottom"/>
          </w:tcPr>
          <w:p w14:paraId="202751E8"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4109</w:t>
            </w:r>
          </w:p>
        </w:tc>
        <w:tc>
          <w:tcPr>
            <w:tcW w:w="4509" w:type="pct"/>
            <w:vAlign w:val="bottom"/>
          </w:tcPr>
          <w:p w14:paraId="1F7DFDA3"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Male population economically active in agriculture</w:t>
            </w:r>
          </w:p>
        </w:tc>
      </w:tr>
      <w:tr w:rsidR="00FA16FB" w:rsidRPr="003E7F2B" w14:paraId="3EFD6D96" w14:textId="77777777" w:rsidTr="00FA16FB">
        <w:tc>
          <w:tcPr>
            <w:tcW w:w="491" w:type="pct"/>
            <w:vAlign w:val="bottom"/>
          </w:tcPr>
          <w:p w14:paraId="7B9FB6E4"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4110</w:t>
            </w:r>
          </w:p>
        </w:tc>
        <w:tc>
          <w:tcPr>
            <w:tcW w:w="4509" w:type="pct"/>
            <w:vAlign w:val="bottom"/>
          </w:tcPr>
          <w:p w14:paraId="393846B5"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Female population economically active in agriculture</w:t>
            </w:r>
          </w:p>
        </w:tc>
      </w:tr>
      <w:tr w:rsidR="00FA16FB" w:rsidRPr="003E7F2B" w14:paraId="143011CB" w14:textId="77777777" w:rsidTr="00FA16FB">
        <w:tc>
          <w:tcPr>
            <w:tcW w:w="491" w:type="pct"/>
            <w:vAlign w:val="bottom"/>
          </w:tcPr>
          <w:p w14:paraId="1B61F98C"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4112</w:t>
            </w:r>
          </w:p>
        </w:tc>
        <w:tc>
          <w:tcPr>
            <w:tcW w:w="4509" w:type="pct"/>
            <w:vAlign w:val="bottom"/>
          </w:tcPr>
          <w:p w14:paraId="18AF3279"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Gross Domestic Product (GDP)</w:t>
            </w:r>
          </w:p>
        </w:tc>
      </w:tr>
      <w:tr w:rsidR="00FA16FB" w:rsidRPr="003E7F2B" w14:paraId="1F31B273" w14:textId="77777777" w:rsidTr="00FA16FB">
        <w:tc>
          <w:tcPr>
            <w:tcW w:w="491" w:type="pct"/>
            <w:vAlign w:val="bottom"/>
          </w:tcPr>
          <w:p w14:paraId="13275750"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4150</w:t>
            </w:r>
          </w:p>
        </w:tc>
        <w:tc>
          <w:tcPr>
            <w:tcW w:w="4509" w:type="pct"/>
            <w:vAlign w:val="bottom"/>
          </w:tcPr>
          <w:p w14:paraId="674D653D"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Long-term average annual precipitation in volume</w:t>
            </w:r>
          </w:p>
        </w:tc>
      </w:tr>
      <w:tr w:rsidR="00FA16FB" w:rsidRPr="003E7F2B" w14:paraId="17940FEE" w14:textId="77777777" w:rsidTr="00FA16FB">
        <w:tc>
          <w:tcPr>
            <w:tcW w:w="491" w:type="pct"/>
            <w:vAlign w:val="bottom"/>
          </w:tcPr>
          <w:p w14:paraId="50979EB9"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4154</w:t>
            </w:r>
          </w:p>
        </w:tc>
        <w:tc>
          <w:tcPr>
            <w:tcW w:w="4509" w:type="pct"/>
            <w:vAlign w:val="bottom"/>
          </w:tcPr>
          <w:p w14:paraId="63B0FAD8"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Groundwater produced internally</w:t>
            </w:r>
          </w:p>
        </w:tc>
      </w:tr>
      <w:tr w:rsidR="00FA16FB" w:rsidRPr="003E7F2B" w14:paraId="1E97A65A" w14:textId="77777777" w:rsidTr="00FA16FB">
        <w:tc>
          <w:tcPr>
            <w:tcW w:w="491" w:type="pct"/>
            <w:vAlign w:val="bottom"/>
          </w:tcPr>
          <w:p w14:paraId="2633E0AC"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lastRenderedPageBreak/>
              <w:t>4155</w:t>
            </w:r>
          </w:p>
        </w:tc>
        <w:tc>
          <w:tcPr>
            <w:tcW w:w="4509" w:type="pct"/>
            <w:vAlign w:val="bottom"/>
          </w:tcPr>
          <w:p w14:paraId="2F3EFDB4"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Surface water produced internally</w:t>
            </w:r>
          </w:p>
        </w:tc>
      </w:tr>
      <w:tr w:rsidR="00FA16FB" w:rsidRPr="003E7F2B" w14:paraId="1FC7858C" w14:textId="77777777" w:rsidTr="00FA16FB">
        <w:tc>
          <w:tcPr>
            <w:tcW w:w="491" w:type="pct"/>
            <w:vAlign w:val="bottom"/>
          </w:tcPr>
          <w:p w14:paraId="3AD59ADF"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4156</w:t>
            </w:r>
          </w:p>
        </w:tc>
        <w:tc>
          <w:tcPr>
            <w:tcW w:w="4509" w:type="pct"/>
            <w:vAlign w:val="bottom"/>
          </w:tcPr>
          <w:p w14:paraId="2FA31E20" w14:textId="77777777" w:rsidR="00FA16FB" w:rsidRPr="003E7F2B" w:rsidRDefault="00FA16FB" w:rsidP="00FA16FB">
            <w:pPr>
              <w:jc w:val="center"/>
              <w:rPr>
                <w:rFonts w:cstheme="minorHAnsi"/>
                <w:color w:val="000000"/>
                <w:sz w:val="16"/>
                <w:szCs w:val="16"/>
              </w:rPr>
            </w:pPr>
            <w:r w:rsidRPr="00CA7AC4">
              <w:rPr>
                <w:rFonts w:cstheme="minorHAnsi"/>
                <w:noProof/>
                <w:color w:val="000000"/>
                <w:sz w:val="16"/>
                <w:szCs w:val="16"/>
              </w:rPr>
              <w:t>Overlap</w:t>
            </w:r>
            <w:r w:rsidRPr="003E7F2B">
              <w:rPr>
                <w:rFonts w:cstheme="minorHAnsi"/>
                <w:color w:val="000000"/>
                <w:sz w:val="16"/>
                <w:szCs w:val="16"/>
              </w:rPr>
              <w:t xml:space="preserve"> between surface water and groundwater</w:t>
            </w:r>
          </w:p>
        </w:tc>
      </w:tr>
      <w:tr w:rsidR="00FA16FB" w:rsidRPr="003E7F2B" w14:paraId="5C902CE8" w14:textId="77777777" w:rsidTr="00FA16FB">
        <w:tc>
          <w:tcPr>
            <w:tcW w:w="491" w:type="pct"/>
            <w:vAlign w:val="bottom"/>
          </w:tcPr>
          <w:p w14:paraId="445B101E"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4157</w:t>
            </w:r>
          </w:p>
        </w:tc>
        <w:tc>
          <w:tcPr>
            <w:tcW w:w="4509" w:type="pct"/>
            <w:vAlign w:val="bottom"/>
          </w:tcPr>
          <w:p w14:paraId="74863AF1"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internal renewable water resources (IRWR)</w:t>
            </w:r>
          </w:p>
        </w:tc>
      </w:tr>
      <w:tr w:rsidR="00FA16FB" w:rsidRPr="003E7F2B" w14:paraId="2352748F" w14:textId="77777777" w:rsidTr="00FA16FB">
        <w:tc>
          <w:tcPr>
            <w:tcW w:w="491" w:type="pct"/>
            <w:vAlign w:val="bottom"/>
          </w:tcPr>
          <w:p w14:paraId="221795C7"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4158</w:t>
            </w:r>
          </w:p>
        </w:tc>
        <w:tc>
          <w:tcPr>
            <w:tcW w:w="4509" w:type="pct"/>
            <w:vAlign w:val="bottom"/>
          </w:tcPr>
          <w:p w14:paraId="7DD9B06E"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internal renewable water resources per capita</w:t>
            </w:r>
          </w:p>
        </w:tc>
      </w:tr>
      <w:tr w:rsidR="00FA16FB" w:rsidRPr="003E7F2B" w14:paraId="6991A905" w14:textId="77777777" w:rsidTr="00FA16FB">
        <w:tc>
          <w:tcPr>
            <w:tcW w:w="491" w:type="pct"/>
            <w:vAlign w:val="bottom"/>
          </w:tcPr>
          <w:p w14:paraId="2D4E4A86"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4160</w:t>
            </w:r>
          </w:p>
        </w:tc>
        <w:tc>
          <w:tcPr>
            <w:tcW w:w="4509" w:type="pct"/>
            <w:vAlign w:val="bottom"/>
          </w:tcPr>
          <w:p w14:paraId="2F8DAF7A"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Surface water: inflow not submitted to treaties</w:t>
            </w:r>
          </w:p>
        </w:tc>
      </w:tr>
      <w:tr w:rsidR="00FA16FB" w:rsidRPr="003E7F2B" w14:paraId="620E0C8D" w14:textId="77777777" w:rsidTr="00FA16FB">
        <w:tc>
          <w:tcPr>
            <w:tcW w:w="491" w:type="pct"/>
            <w:vAlign w:val="bottom"/>
          </w:tcPr>
          <w:p w14:paraId="140E0C85"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4162</w:t>
            </w:r>
          </w:p>
        </w:tc>
        <w:tc>
          <w:tcPr>
            <w:tcW w:w="4509" w:type="pct"/>
            <w:vAlign w:val="bottom"/>
          </w:tcPr>
          <w:p w14:paraId="7A030CC6"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Surface water: inflow secured through treaties</w:t>
            </w:r>
          </w:p>
        </w:tc>
      </w:tr>
      <w:tr w:rsidR="00FA16FB" w:rsidRPr="003E7F2B" w14:paraId="21F74403" w14:textId="77777777" w:rsidTr="00FA16FB">
        <w:tc>
          <w:tcPr>
            <w:tcW w:w="491" w:type="pct"/>
            <w:vAlign w:val="bottom"/>
          </w:tcPr>
          <w:p w14:paraId="50046A8B"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4164</w:t>
            </w:r>
          </w:p>
        </w:tc>
        <w:tc>
          <w:tcPr>
            <w:tcW w:w="4509" w:type="pct"/>
            <w:vAlign w:val="bottom"/>
          </w:tcPr>
          <w:p w14:paraId="547830DC"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 xml:space="preserve">Surface water: </w:t>
            </w:r>
            <w:r w:rsidRPr="00CA7AC4">
              <w:rPr>
                <w:rFonts w:cstheme="minorHAnsi"/>
                <w:noProof/>
                <w:color w:val="000000"/>
                <w:sz w:val="16"/>
                <w:szCs w:val="16"/>
              </w:rPr>
              <w:t>accounted</w:t>
            </w:r>
            <w:r w:rsidRPr="003E7F2B">
              <w:rPr>
                <w:rFonts w:cstheme="minorHAnsi"/>
                <w:color w:val="000000"/>
                <w:sz w:val="16"/>
                <w:szCs w:val="16"/>
              </w:rPr>
              <w:t xml:space="preserve"> inflow</w:t>
            </w:r>
          </w:p>
        </w:tc>
      </w:tr>
      <w:tr w:rsidR="00FA16FB" w:rsidRPr="003E7F2B" w14:paraId="660C427D" w14:textId="77777777" w:rsidTr="00FA16FB">
        <w:tc>
          <w:tcPr>
            <w:tcW w:w="491" w:type="pct"/>
            <w:vAlign w:val="bottom"/>
          </w:tcPr>
          <w:p w14:paraId="25F8E3A2"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4168</w:t>
            </w:r>
          </w:p>
        </w:tc>
        <w:tc>
          <w:tcPr>
            <w:tcW w:w="4509" w:type="pct"/>
            <w:vAlign w:val="bottom"/>
          </w:tcPr>
          <w:p w14:paraId="58418EB3"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 xml:space="preserve">Surface water: </w:t>
            </w:r>
            <w:r w:rsidRPr="00CA7AC4">
              <w:rPr>
                <w:rFonts w:cstheme="minorHAnsi"/>
                <w:noProof/>
                <w:color w:val="000000"/>
                <w:sz w:val="16"/>
                <w:szCs w:val="16"/>
              </w:rPr>
              <w:t>accounted</w:t>
            </w:r>
            <w:r w:rsidRPr="003E7F2B">
              <w:rPr>
                <w:rFonts w:cstheme="minorHAnsi"/>
                <w:color w:val="000000"/>
                <w:sz w:val="16"/>
                <w:szCs w:val="16"/>
              </w:rPr>
              <w:t xml:space="preserve"> flow of border rivers</w:t>
            </w:r>
          </w:p>
        </w:tc>
      </w:tr>
      <w:tr w:rsidR="00FA16FB" w:rsidRPr="003E7F2B" w14:paraId="5D2468EC" w14:textId="77777777" w:rsidTr="00FA16FB">
        <w:tc>
          <w:tcPr>
            <w:tcW w:w="491" w:type="pct"/>
            <w:vAlign w:val="bottom"/>
          </w:tcPr>
          <w:p w14:paraId="7F5FB0F7"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4170</w:t>
            </w:r>
          </w:p>
        </w:tc>
        <w:tc>
          <w:tcPr>
            <w:tcW w:w="4509" w:type="pct"/>
            <w:vAlign w:val="bottom"/>
          </w:tcPr>
          <w:p w14:paraId="1514E1BA"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Surface water: accounted part of border lakes (actual)</w:t>
            </w:r>
          </w:p>
        </w:tc>
      </w:tr>
      <w:tr w:rsidR="00FA16FB" w:rsidRPr="003E7F2B" w14:paraId="57482F27" w14:textId="77777777" w:rsidTr="00FA16FB">
        <w:tc>
          <w:tcPr>
            <w:tcW w:w="491" w:type="pct"/>
            <w:vAlign w:val="bottom"/>
          </w:tcPr>
          <w:p w14:paraId="58DA0318"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4174</w:t>
            </w:r>
          </w:p>
        </w:tc>
        <w:tc>
          <w:tcPr>
            <w:tcW w:w="4509" w:type="pct"/>
            <w:vAlign w:val="bottom"/>
          </w:tcPr>
          <w:p w14:paraId="3EB595FF"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Surface water: outflow to other countries secured through treaties</w:t>
            </w:r>
          </w:p>
        </w:tc>
      </w:tr>
      <w:tr w:rsidR="00FA16FB" w:rsidRPr="003E7F2B" w14:paraId="0A8DCCB3" w14:textId="77777777" w:rsidTr="00FA16FB">
        <w:tc>
          <w:tcPr>
            <w:tcW w:w="491" w:type="pct"/>
            <w:vAlign w:val="bottom"/>
          </w:tcPr>
          <w:p w14:paraId="0745CB01"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4176</w:t>
            </w:r>
          </w:p>
        </w:tc>
        <w:tc>
          <w:tcPr>
            <w:tcW w:w="4509" w:type="pct"/>
            <w:vAlign w:val="bottom"/>
          </w:tcPr>
          <w:p w14:paraId="1B89A50E"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Surface water: total external renewable</w:t>
            </w:r>
          </w:p>
        </w:tc>
      </w:tr>
      <w:tr w:rsidR="00FA16FB" w:rsidRPr="003E7F2B" w14:paraId="5EF1B872" w14:textId="77777777" w:rsidTr="00FA16FB">
        <w:tc>
          <w:tcPr>
            <w:tcW w:w="491" w:type="pct"/>
            <w:vAlign w:val="bottom"/>
          </w:tcPr>
          <w:p w14:paraId="7CF2B4DB"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4182</w:t>
            </w:r>
          </w:p>
        </w:tc>
        <w:tc>
          <w:tcPr>
            <w:tcW w:w="4509" w:type="pct"/>
            <w:vAlign w:val="bottom"/>
          </w:tcPr>
          <w:p w14:paraId="061140DB"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Water resources: total external renewable</w:t>
            </w:r>
          </w:p>
        </w:tc>
      </w:tr>
      <w:tr w:rsidR="00FA16FB" w:rsidRPr="003E7F2B" w14:paraId="3B2B7AC9" w14:textId="77777777" w:rsidTr="00FA16FB">
        <w:tc>
          <w:tcPr>
            <w:tcW w:w="491" w:type="pct"/>
            <w:vAlign w:val="bottom"/>
          </w:tcPr>
          <w:p w14:paraId="7A3DD1AA"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4185</w:t>
            </w:r>
          </w:p>
        </w:tc>
        <w:tc>
          <w:tcPr>
            <w:tcW w:w="4509" w:type="pct"/>
            <w:vAlign w:val="bottom"/>
          </w:tcPr>
          <w:p w14:paraId="30A1684F"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renewable surface water</w:t>
            </w:r>
          </w:p>
        </w:tc>
      </w:tr>
      <w:tr w:rsidR="00FA16FB" w:rsidRPr="003E7F2B" w14:paraId="28E1CC61" w14:textId="77777777" w:rsidTr="00FA16FB">
        <w:tc>
          <w:tcPr>
            <w:tcW w:w="491" w:type="pct"/>
            <w:vAlign w:val="bottom"/>
          </w:tcPr>
          <w:p w14:paraId="0E1253EE"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4187</w:t>
            </w:r>
          </w:p>
        </w:tc>
        <w:tc>
          <w:tcPr>
            <w:tcW w:w="4509" w:type="pct"/>
            <w:vAlign w:val="bottom"/>
          </w:tcPr>
          <w:p w14:paraId="702A7BF1"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renewable groundwater</w:t>
            </w:r>
          </w:p>
        </w:tc>
      </w:tr>
      <w:tr w:rsidR="00FA16FB" w:rsidRPr="003E7F2B" w14:paraId="25AF464A" w14:textId="77777777" w:rsidTr="00FA16FB">
        <w:tc>
          <w:tcPr>
            <w:tcW w:w="491" w:type="pct"/>
            <w:vAlign w:val="bottom"/>
          </w:tcPr>
          <w:p w14:paraId="796A7A94"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4188</w:t>
            </w:r>
          </w:p>
        </w:tc>
        <w:tc>
          <w:tcPr>
            <w:tcW w:w="4509" w:type="pct"/>
            <w:vAlign w:val="bottom"/>
          </w:tcPr>
          <w:p w14:paraId="04ED7BB3"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renewable water resources</w:t>
            </w:r>
          </w:p>
        </w:tc>
      </w:tr>
      <w:tr w:rsidR="00FA16FB" w:rsidRPr="003E7F2B" w14:paraId="7C7F3C89" w14:textId="77777777" w:rsidTr="00FA16FB">
        <w:tc>
          <w:tcPr>
            <w:tcW w:w="491" w:type="pct"/>
            <w:vAlign w:val="bottom"/>
          </w:tcPr>
          <w:p w14:paraId="50284A91"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4190</w:t>
            </w:r>
          </w:p>
        </w:tc>
        <w:tc>
          <w:tcPr>
            <w:tcW w:w="4509" w:type="pct"/>
            <w:vAlign w:val="bottom"/>
          </w:tcPr>
          <w:p w14:paraId="34C173AB"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renewable water resources per capita</w:t>
            </w:r>
          </w:p>
        </w:tc>
      </w:tr>
      <w:tr w:rsidR="00FA16FB" w:rsidRPr="003E7F2B" w14:paraId="7F98144F" w14:textId="77777777" w:rsidTr="00FA16FB">
        <w:tc>
          <w:tcPr>
            <w:tcW w:w="491" w:type="pct"/>
            <w:vAlign w:val="bottom"/>
          </w:tcPr>
          <w:p w14:paraId="384256AC"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4192</w:t>
            </w:r>
          </w:p>
        </w:tc>
        <w:tc>
          <w:tcPr>
            <w:tcW w:w="4509" w:type="pct"/>
            <w:vAlign w:val="bottom"/>
          </w:tcPr>
          <w:p w14:paraId="6403C48C"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Dependency ratio</w:t>
            </w:r>
          </w:p>
        </w:tc>
      </w:tr>
      <w:tr w:rsidR="00FA16FB" w:rsidRPr="003E7F2B" w14:paraId="29B1AE66" w14:textId="77777777" w:rsidTr="00FA16FB">
        <w:tc>
          <w:tcPr>
            <w:tcW w:w="491" w:type="pct"/>
            <w:vAlign w:val="bottom"/>
          </w:tcPr>
          <w:p w14:paraId="085018A8"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4193</w:t>
            </w:r>
          </w:p>
        </w:tc>
        <w:tc>
          <w:tcPr>
            <w:tcW w:w="4509" w:type="pct"/>
            <w:vAlign w:val="bottom"/>
          </w:tcPr>
          <w:p w14:paraId="03CEA58C"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Exploitable: regular renewable surface water</w:t>
            </w:r>
          </w:p>
        </w:tc>
      </w:tr>
      <w:tr w:rsidR="00FA16FB" w:rsidRPr="003E7F2B" w14:paraId="5DED8109" w14:textId="77777777" w:rsidTr="00FA16FB">
        <w:tc>
          <w:tcPr>
            <w:tcW w:w="491" w:type="pct"/>
            <w:vAlign w:val="bottom"/>
          </w:tcPr>
          <w:p w14:paraId="207C3DEC"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4194</w:t>
            </w:r>
          </w:p>
        </w:tc>
        <w:tc>
          <w:tcPr>
            <w:tcW w:w="4509" w:type="pct"/>
            <w:vAlign w:val="bottom"/>
          </w:tcPr>
          <w:p w14:paraId="5960496B"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Exploitable: irregular renewable surface water</w:t>
            </w:r>
          </w:p>
        </w:tc>
      </w:tr>
      <w:tr w:rsidR="00FA16FB" w:rsidRPr="003E7F2B" w14:paraId="029A56C5" w14:textId="77777777" w:rsidTr="00FA16FB">
        <w:tc>
          <w:tcPr>
            <w:tcW w:w="491" w:type="pct"/>
            <w:vAlign w:val="bottom"/>
          </w:tcPr>
          <w:p w14:paraId="7B7C1713"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4195</w:t>
            </w:r>
          </w:p>
        </w:tc>
        <w:tc>
          <w:tcPr>
            <w:tcW w:w="4509" w:type="pct"/>
            <w:vAlign w:val="bottom"/>
          </w:tcPr>
          <w:p w14:paraId="628E27D1"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Exploitable: regular renewable groundwater</w:t>
            </w:r>
          </w:p>
        </w:tc>
      </w:tr>
      <w:tr w:rsidR="00FA16FB" w:rsidRPr="003E7F2B" w14:paraId="2A86246F" w14:textId="77777777" w:rsidTr="00FA16FB">
        <w:tc>
          <w:tcPr>
            <w:tcW w:w="491" w:type="pct"/>
            <w:vAlign w:val="bottom"/>
          </w:tcPr>
          <w:p w14:paraId="75FF6EDF"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4196</w:t>
            </w:r>
          </w:p>
        </w:tc>
        <w:tc>
          <w:tcPr>
            <w:tcW w:w="4509" w:type="pct"/>
            <w:vAlign w:val="bottom"/>
          </w:tcPr>
          <w:p w14:paraId="634D60C4"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exploitable water resources</w:t>
            </w:r>
          </w:p>
        </w:tc>
      </w:tr>
      <w:tr w:rsidR="00FA16FB" w:rsidRPr="003E7F2B" w14:paraId="0BBCEFB7" w14:textId="77777777" w:rsidTr="00FA16FB">
        <w:tc>
          <w:tcPr>
            <w:tcW w:w="491" w:type="pct"/>
            <w:vAlign w:val="bottom"/>
          </w:tcPr>
          <w:p w14:paraId="77307902"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4197</w:t>
            </w:r>
          </w:p>
        </w:tc>
        <w:tc>
          <w:tcPr>
            <w:tcW w:w="4509" w:type="pct"/>
            <w:vAlign w:val="bottom"/>
          </w:tcPr>
          <w:p w14:paraId="199F34E5"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dam capacity</w:t>
            </w:r>
          </w:p>
        </w:tc>
      </w:tr>
      <w:tr w:rsidR="00FA16FB" w:rsidRPr="003E7F2B" w14:paraId="2599D201" w14:textId="77777777" w:rsidTr="00FA16FB">
        <w:tc>
          <w:tcPr>
            <w:tcW w:w="491" w:type="pct"/>
            <w:vAlign w:val="bottom"/>
          </w:tcPr>
          <w:p w14:paraId="6A44EDA2"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4250</w:t>
            </w:r>
          </w:p>
        </w:tc>
        <w:tc>
          <w:tcPr>
            <w:tcW w:w="4509" w:type="pct"/>
            <w:vAlign w:val="bottom"/>
          </w:tcPr>
          <w:p w14:paraId="715D5BDB"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Agricultural water withdrawal</w:t>
            </w:r>
          </w:p>
        </w:tc>
      </w:tr>
      <w:tr w:rsidR="00FA16FB" w:rsidRPr="003E7F2B" w14:paraId="01531340" w14:textId="77777777" w:rsidTr="00FA16FB">
        <w:tc>
          <w:tcPr>
            <w:tcW w:w="491" w:type="pct"/>
            <w:vAlign w:val="bottom"/>
          </w:tcPr>
          <w:p w14:paraId="191A2424"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4251</w:t>
            </w:r>
          </w:p>
        </w:tc>
        <w:tc>
          <w:tcPr>
            <w:tcW w:w="4509" w:type="pct"/>
            <w:vAlign w:val="bottom"/>
          </w:tcPr>
          <w:p w14:paraId="1AE94043"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Municipal water withdrawal</w:t>
            </w:r>
          </w:p>
        </w:tc>
      </w:tr>
      <w:tr w:rsidR="00FA16FB" w:rsidRPr="003E7F2B" w14:paraId="619C1E49" w14:textId="77777777" w:rsidTr="00FA16FB">
        <w:tc>
          <w:tcPr>
            <w:tcW w:w="491" w:type="pct"/>
            <w:vAlign w:val="bottom"/>
          </w:tcPr>
          <w:p w14:paraId="6B16279C"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4252</w:t>
            </w:r>
          </w:p>
        </w:tc>
        <w:tc>
          <w:tcPr>
            <w:tcW w:w="4509" w:type="pct"/>
            <w:vAlign w:val="bottom"/>
          </w:tcPr>
          <w:p w14:paraId="4BFA6FB4"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Industrial water withdrawal</w:t>
            </w:r>
          </w:p>
        </w:tc>
      </w:tr>
      <w:tr w:rsidR="00FA16FB" w:rsidRPr="003E7F2B" w14:paraId="251FDD43" w14:textId="77777777" w:rsidTr="00FA16FB">
        <w:tc>
          <w:tcPr>
            <w:tcW w:w="491" w:type="pct"/>
            <w:vAlign w:val="bottom"/>
          </w:tcPr>
          <w:p w14:paraId="3D42C4D1"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4253</w:t>
            </w:r>
          </w:p>
        </w:tc>
        <w:tc>
          <w:tcPr>
            <w:tcW w:w="4509" w:type="pct"/>
            <w:vAlign w:val="bottom"/>
          </w:tcPr>
          <w:p w14:paraId="458547CA"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water withdrawal</w:t>
            </w:r>
          </w:p>
        </w:tc>
      </w:tr>
      <w:tr w:rsidR="00FA16FB" w:rsidRPr="003E7F2B" w14:paraId="7D3223A2" w14:textId="77777777" w:rsidTr="00FA16FB">
        <w:tc>
          <w:tcPr>
            <w:tcW w:w="491" w:type="pct"/>
            <w:vAlign w:val="bottom"/>
          </w:tcPr>
          <w:p w14:paraId="527814C0"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4254</w:t>
            </w:r>
          </w:p>
        </w:tc>
        <w:tc>
          <w:tcPr>
            <w:tcW w:w="4509" w:type="pct"/>
            <w:vAlign w:val="bottom"/>
          </w:tcPr>
          <w:p w14:paraId="63C0F98B"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Agricultural water withdrawal as % of total water withdrawal</w:t>
            </w:r>
          </w:p>
        </w:tc>
      </w:tr>
      <w:tr w:rsidR="00FA16FB" w:rsidRPr="003E7F2B" w14:paraId="28DC1CD5" w14:textId="77777777" w:rsidTr="00FA16FB">
        <w:tc>
          <w:tcPr>
            <w:tcW w:w="491" w:type="pct"/>
            <w:vAlign w:val="bottom"/>
          </w:tcPr>
          <w:p w14:paraId="078DEB67"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4255</w:t>
            </w:r>
          </w:p>
        </w:tc>
        <w:tc>
          <w:tcPr>
            <w:tcW w:w="4509" w:type="pct"/>
            <w:vAlign w:val="bottom"/>
          </w:tcPr>
          <w:p w14:paraId="6A8C711C"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Municipal water withdrawal as % of total withdrawal</w:t>
            </w:r>
          </w:p>
        </w:tc>
      </w:tr>
      <w:tr w:rsidR="00FA16FB" w:rsidRPr="003E7F2B" w14:paraId="7FB10AFF" w14:textId="77777777" w:rsidTr="00FA16FB">
        <w:tc>
          <w:tcPr>
            <w:tcW w:w="491" w:type="pct"/>
            <w:vAlign w:val="bottom"/>
          </w:tcPr>
          <w:p w14:paraId="1F4AF32B"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4256</w:t>
            </w:r>
          </w:p>
        </w:tc>
        <w:tc>
          <w:tcPr>
            <w:tcW w:w="4509" w:type="pct"/>
            <w:vAlign w:val="bottom"/>
          </w:tcPr>
          <w:p w14:paraId="195F7FA8"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Industrial water withdrawal as % of total water withdrawal</w:t>
            </w:r>
          </w:p>
        </w:tc>
      </w:tr>
      <w:tr w:rsidR="00FA16FB" w:rsidRPr="003E7F2B" w14:paraId="655AF128" w14:textId="77777777" w:rsidTr="00FA16FB">
        <w:tc>
          <w:tcPr>
            <w:tcW w:w="491" w:type="pct"/>
            <w:vAlign w:val="bottom"/>
          </w:tcPr>
          <w:p w14:paraId="45FFD6F7"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4257</w:t>
            </w:r>
          </w:p>
        </w:tc>
        <w:tc>
          <w:tcPr>
            <w:tcW w:w="4509" w:type="pct"/>
            <w:vAlign w:val="bottom"/>
          </w:tcPr>
          <w:p w14:paraId="02E6A52A"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water withdrawal per capita</w:t>
            </w:r>
          </w:p>
        </w:tc>
      </w:tr>
      <w:tr w:rsidR="00FA16FB" w:rsidRPr="003E7F2B" w14:paraId="064F3680" w14:textId="77777777" w:rsidTr="00FA16FB">
        <w:tc>
          <w:tcPr>
            <w:tcW w:w="491" w:type="pct"/>
            <w:vAlign w:val="bottom"/>
          </w:tcPr>
          <w:p w14:paraId="6CE26E83"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4260</w:t>
            </w:r>
          </w:p>
        </w:tc>
        <w:tc>
          <w:tcPr>
            <w:tcW w:w="4509" w:type="pct"/>
            <w:vAlign w:val="bottom"/>
          </w:tcPr>
          <w:p w14:paraId="45B68669"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Irrigation water requirement</w:t>
            </w:r>
          </w:p>
        </w:tc>
      </w:tr>
      <w:tr w:rsidR="00FA16FB" w:rsidRPr="003E7F2B" w14:paraId="69E20B06" w14:textId="77777777" w:rsidTr="00FA16FB">
        <w:tc>
          <w:tcPr>
            <w:tcW w:w="491" w:type="pct"/>
            <w:vAlign w:val="bottom"/>
          </w:tcPr>
          <w:p w14:paraId="27EA8380"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4263</w:t>
            </w:r>
          </w:p>
        </w:tc>
        <w:tc>
          <w:tcPr>
            <w:tcW w:w="4509" w:type="pct"/>
            <w:vAlign w:val="bottom"/>
          </w:tcPr>
          <w:p w14:paraId="6AC38569"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freshwater withdrawal (primary and secondary)</w:t>
            </w:r>
          </w:p>
        </w:tc>
      </w:tr>
      <w:tr w:rsidR="00FA16FB" w:rsidRPr="003E7F2B" w14:paraId="4822500D" w14:textId="77777777" w:rsidTr="00FA16FB">
        <w:tc>
          <w:tcPr>
            <w:tcW w:w="491" w:type="pct"/>
            <w:vAlign w:val="bottom"/>
          </w:tcPr>
          <w:p w14:paraId="1FCDC504"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4264</w:t>
            </w:r>
          </w:p>
        </w:tc>
        <w:tc>
          <w:tcPr>
            <w:tcW w:w="4509" w:type="pct"/>
            <w:vAlign w:val="bottom"/>
          </w:tcPr>
          <w:p w14:paraId="340BEA25"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Desalinated water produced</w:t>
            </w:r>
          </w:p>
        </w:tc>
      </w:tr>
      <w:tr w:rsidR="00FA16FB" w:rsidRPr="003E7F2B" w14:paraId="21786127" w14:textId="77777777" w:rsidTr="00FA16FB">
        <w:tc>
          <w:tcPr>
            <w:tcW w:w="491" w:type="pct"/>
            <w:vAlign w:val="bottom"/>
          </w:tcPr>
          <w:p w14:paraId="6765EEEB"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4265</w:t>
            </w:r>
          </w:p>
        </w:tc>
        <w:tc>
          <w:tcPr>
            <w:tcW w:w="4509" w:type="pct"/>
            <w:vAlign w:val="bottom"/>
          </w:tcPr>
          <w:p w14:paraId="4C8B924D"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Direct use of treated municipal wastewater</w:t>
            </w:r>
          </w:p>
        </w:tc>
      </w:tr>
      <w:tr w:rsidR="00FA16FB" w:rsidRPr="003E7F2B" w14:paraId="2860EE66" w14:textId="77777777" w:rsidTr="00FA16FB">
        <w:tc>
          <w:tcPr>
            <w:tcW w:w="491" w:type="pct"/>
            <w:vAlign w:val="bottom"/>
          </w:tcPr>
          <w:p w14:paraId="2233CC18"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4271</w:t>
            </w:r>
          </w:p>
        </w:tc>
        <w:tc>
          <w:tcPr>
            <w:tcW w:w="4509" w:type="pct"/>
            <w:vAlign w:val="bottom"/>
          </w:tcPr>
          <w:p w14:paraId="38296DAA"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Agricultural water requirement as % of agricultural water withdrawal</w:t>
            </w:r>
          </w:p>
        </w:tc>
      </w:tr>
      <w:tr w:rsidR="00FA16FB" w:rsidRPr="003E7F2B" w14:paraId="562BE774" w14:textId="77777777" w:rsidTr="00FA16FB">
        <w:tc>
          <w:tcPr>
            <w:tcW w:w="491" w:type="pct"/>
            <w:vAlign w:val="bottom"/>
          </w:tcPr>
          <w:p w14:paraId="29A67827"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4273</w:t>
            </w:r>
          </w:p>
        </w:tc>
        <w:tc>
          <w:tcPr>
            <w:tcW w:w="4509" w:type="pct"/>
            <w:vAlign w:val="bottom"/>
          </w:tcPr>
          <w:p w14:paraId="725C3360"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Agricultural water withdrawal as % of total renewable water resources</w:t>
            </w:r>
          </w:p>
        </w:tc>
      </w:tr>
      <w:tr w:rsidR="00FA16FB" w:rsidRPr="003E7F2B" w14:paraId="3EF5770B" w14:textId="77777777" w:rsidTr="00FA16FB">
        <w:tc>
          <w:tcPr>
            <w:tcW w:w="491" w:type="pct"/>
            <w:vAlign w:val="bottom"/>
          </w:tcPr>
          <w:p w14:paraId="6D5B3776"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4275</w:t>
            </w:r>
          </w:p>
        </w:tc>
        <w:tc>
          <w:tcPr>
            <w:tcW w:w="4509" w:type="pct"/>
            <w:vAlign w:val="bottom"/>
          </w:tcPr>
          <w:p w14:paraId="5F6BA067"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MDG 7.5. Freshwater withdrawal as % of total renewable water resources</w:t>
            </w:r>
          </w:p>
        </w:tc>
      </w:tr>
      <w:tr w:rsidR="00FA16FB" w:rsidRPr="003E7F2B" w14:paraId="03737F34" w14:textId="77777777" w:rsidTr="00FA16FB">
        <w:tc>
          <w:tcPr>
            <w:tcW w:w="491" w:type="pct"/>
            <w:vAlign w:val="bottom"/>
          </w:tcPr>
          <w:p w14:paraId="69E4C2DA"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4300</w:t>
            </w:r>
          </w:p>
        </w:tc>
        <w:tc>
          <w:tcPr>
            <w:tcW w:w="4509" w:type="pct"/>
            <w:vAlign w:val="bottom"/>
          </w:tcPr>
          <w:p w14:paraId="08140794" w14:textId="77777777" w:rsidR="00FA16FB" w:rsidRPr="003E7F2B" w:rsidRDefault="00FA16FB" w:rsidP="00FA16FB">
            <w:pPr>
              <w:jc w:val="center"/>
              <w:rPr>
                <w:rFonts w:cstheme="minorHAnsi"/>
                <w:color w:val="000000"/>
                <w:sz w:val="16"/>
                <w:szCs w:val="16"/>
              </w:rPr>
            </w:pPr>
            <w:r w:rsidRPr="00CA7AC4">
              <w:rPr>
                <w:rFonts w:cstheme="minorHAnsi"/>
                <w:noProof/>
                <w:color w:val="000000"/>
                <w:sz w:val="16"/>
                <w:szCs w:val="16"/>
              </w:rPr>
              <w:t>Total</w:t>
            </w:r>
            <w:r w:rsidRPr="003E7F2B">
              <w:rPr>
                <w:rFonts w:cstheme="minorHAnsi"/>
                <w:color w:val="000000"/>
                <w:sz w:val="16"/>
                <w:szCs w:val="16"/>
              </w:rPr>
              <w:t xml:space="preserve"> cultivated area drained</w:t>
            </w:r>
          </w:p>
        </w:tc>
      </w:tr>
      <w:tr w:rsidR="00FA16FB" w:rsidRPr="003E7F2B" w14:paraId="75840C1C" w14:textId="77777777" w:rsidTr="00FA16FB">
        <w:tc>
          <w:tcPr>
            <w:tcW w:w="491" w:type="pct"/>
            <w:vAlign w:val="bottom"/>
          </w:tcPr>
          <w:p w14:paraId="00E3977B"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4303</w:t>
            </w:r>
          </w:p>
        </w:tc>
        <w:tc>
          <w:tcPr>
            <w:tcW w:w="4509" w:type="pct"/>
            <w:vAlign w:val="bottom"/>
          </w:tcPr>
          <w:p w14:paraId="3636F5E4"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irrigation drained</w:t>
            </w:r>
          </w:p>
        </w:tc>
      </w:tr>
      <w:tr w:rsidR="00FA16FB" w:rsidRPr="003E7F2B" w14:paraId="79DB0A84" w14:textId="77777777" w:rsidTr="00FA16FB">
        <w:tc>
          <w:tcPr>
            <w:tcW w:w="491" w:type="pct"/>
            <w:vAlign w:val="bottom"/>
          </w:tcPr>
          <w:p w14:paraId="65D18322"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4304</w:t>
            </w:r>
          </w:p>
        </w:tc>
        <w:tc>
          <w:tcPr>
            <w:tcW w:w="4509" w:type="pct"/>
            <w:vAlign w:val="bottom"/>
          </w:tcPr>
          <w:p w14:paraId="31A09E06" w14:textId="77777777" w:rsidR="00FA16FB" w:rsidRPr="003E7F2B" w:rsidRDefault="00FA16FB" w:rsidP="00FA16FB">
            <w:pPr>
              <w:jc w:val="center"/>
              <w:rPr>
                <w:rFonts w:cstheme="minorHAnsi"/>
                <w:color w:val="000000"/>
                <w:sz w:val="16"/>
                <w:szCs w:val="16"/>
              </w:rPr>
            </w:pPr>
            <w:r w:rsidRPr="00CA7AC4">
              <w:rPr>
                <w:rFonts w:cstheme="minorHAnsi"/>
                <w:noProof/>
                <w:color w:val="000000"/>
                <w:sz w:val="16"/>
                <w:szCs w:val="16"/>
              </w:rPr>
              <w:t>Non-irrigated</w:t>
            </w:r>
            <w:r w:rsidRPr="003E7F2B">
              <w:rPr>
                <w:rFonts w:cstheme="minorHAnsi"/>
                <w:color w:val="000000"/>
                <w:sz w:val="16"/>
                <w:szCs w:val="16"/>
              </w:rPr>
              <w:t xml:space="preserve"> cultivated area drained</w:t>
            </w:r>
          </w:p>
        </w:tc>
      </w:tr>
      <w:tr w:rsidR="00FA16FB" w:rsidRPr="003E7F2B" w14:paraId="44E3C727" w14:textId="77777777" w:rsidTr="00FA16FB">
        <w:tc>
          <w:tcPr>
            <w:tcW w:w="491" w:type="pct"/>
            <w:vAlign w:val="bottom"/>
          </w:tcPr>
          <w:p w14:paraId="632F6EF3"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4305</w:t>
            </w:r>
          </w:p>
        </w:tc>
        <w:tc>
          <w:tcPr>
            <w:tcW w:w="4509" w:type="pct"/>
            <w:vAlign w:val="bottom"/>
          </w:tcPr>
          <w:p w14:paraId="2DC04A01"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 xml:space="preserve">% of </w:t>
            </w:r>
            <w:r w:rsidRPr="000F76CE">
              <w:rPr>
                <w:rFonts w:cstheme="minorHAnsi"/>
                <w:noProof/>
                <w:color w:val="000000"/>
                <w:sz w:val="16"/>
                <w:szCs w:val="16"/>
              </w:rPr>
              <w:t>total</w:t>
            </w:r>
            <w:r w:rsidRPr="003E7F2B">
              <w:rPr>
                <w:rFonts w:cstheme="minorHAnsi"/>
                <w:color w:val="000000"/>
                <w:sz w:val="16"/>
                <w:szCs w:val="16"/>
              </w:rPr>
              <w:t xml:space="preserve"> cultivated area drained</w:t>
            </w:r>
          </w:p>
        </w:tc>
      </w:tr>
      <w:tr w:rsidR="00FA16FB" w:rsidRPr="003E7F2B" w14:paraId="71982D6A" w14:textId="77777777" w:rsidTr="00FA16FB">
        <w:tc>
          <w:tcPr>
            <w:tcW w:w="491" w:type="pct"/>
            <w:vAlign w:val="bottom"/>
          </w:tcPr>
          <w:p w14:paraId="715C053F"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4307</w:t>
            </w:r>
          </w:p>
        </w:tc>
        <w:tc>
          <w:tcPr>
            <w:tcW w:w="4509" w:type="pct"/>
            <w:vAlign w:val="bottom"/>
          </w:tcPr>
          <w:p w14:paraId="7242392B"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Irrigation potential</w:t>
            </w:r>
          </w:p>
        </w:tc>
      </w:tr>
      <w:tr w:rsidR="00FA16FB" w:rsidRPr="003E7F2B" w14:paraId="60E8B166" w14:textId="77777777" w:rsidTr="00FA16FB">
        <w:tc>
          <w:tcPr>
            <w:tcW w:w="491" w:type="pct"/>
            <w:vAlign w:val="bottom"/>
          </w:tcPr>
          <w:p w14:paraId="76133304"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4308</w:t>
            </w:r>
          </w:p>
        </w:tc>
        <w:tc>
          <w:tcPr>
            <w:tcW w:w="4509" w:type="pct"/>
            <w:vAlign w:val="bottom"/>
          </w:tcPr>
          <w:p w14:paraId="599915DD"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full control irrigation: surface irrigation</w:t>
            </w:r>
          </w:p>
        </w:tc>
      </w:tr>
      <w:tr w:rsidR="00FA16FB" w:rsidRPr="003E7F2B" w14:paraId="544EBAEC" w14:textId="77777777" w:rsidTr="00FA16FB">
        <w:tc>
          <w:tcPr>
            <w:tcW w:w="491" w:type="pct"/>
            <w:vAlign w:val="bottom"/>
          </w:tcPr>
          <w:p w14:paraId="59EA8865"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4309</w:t>
            </w:r>
          </w:p>
        </w:tc>
        <w:tc>
          <w:tcPr>
            <w:tcW w:w="4509" w:type="pct"/>
            <w:vAlign w:val="bottom"/>
          </w:tcPr>
          <w:p w14:paraId="157F6B94"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full control irrigation: sprinkler irrigation</w:t>
            </w:r>
          </w:p>
        </w:tc>
      </w:tr>
      <w:tr w:rsidR="00FA16FB" w:rsidRPr="003E7F2B" w14:paraId="72D72E90" w14:textId="77777777" w:rsidTr="00FA16FB">
        <w:tc>
          <w:tcPr>
            <w:tcW w:w="491" w:type="pct"/>
            <w:vAlign w:val="bottom"/>
          </w:tcPr>
          <w:p w14:paraId="6B65C560"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4310</w:t>
            </w:r>
          </w:p>
        </w:tc>
        <w:tc>
          <w:tcPr>
            <w:tcW w:w="4509" w:type="pct"/>
            <w:vAlign w:val="bottom"/>
          </w:tcPr>
          <w:p w14:paraId="3A51E551"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full control irrigation: localized irrigation</w:t>
            </w:r>
          </w:p>
        </w:tc>
      </w:tr>
      <w:tr w:rsidR="00FA16FB" w:rsidRPr="003E7F2B" w14:paraId="0FC9437C" w14:textId="77777777" w:rsidTr="00FA16FB">
        <w:tc>
          <w:tcPr>
            <w:tcW w:w="491" w:type="pct"/>
            <w:vAlign w:val="bottom"/>
          </w:tcPr>
          <w:p w14:paraId="442237DC"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4311</w:t>
            </w:r>
          </w:p>
        </w:tc>
        <w:tc>
          <w:tcPr>
            <w:tcW w:w="4509" w:type="pct"/>
            <w:vAlign w:val="bottom"/>
          </w:tcPr>
          <w:p w14:paraId="6FC5BBF9"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full control irrigation: total</w:t>
            </w:r>
          </w:p>
        </w:tc>
      </w:tr>
      <w:tr w:rsidR="00FA16FB" w:rsidRPr="003E7F2B" w14:paraId="47E35006" w14:textId="77777777" w:rsidTr="00FA16FB">
        <w:tc>
          <w:tcPr>
            <w:tcW w:w="491" w:type="pct"/>
            <w:vAlign w:val="bottom"/>
          </w:tcPr>
          <w:p w14:paraId="372EA19F"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4312</w:t>
            </w:r>
          </w:p>
        </w:tc>
        <w:tc>
          <w:tcPr>
            <w:tcW w:w="4509" w:type="pct"/>
            <w:vAlign w:val="bottom"/>
          </w:tcPr>
          <w:p w14:paraId="12FB25BC"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irrigation: equipped lowland areas</w:t>
            </w:r>
          </w:p>
        </w:tc>
      </w:tr>
      <w:tr w:rsidR="00FA16FB" w:rsidRPr="003E7F2B" w14:paraId="0EEF5D85" w14:textId="77777777" w:rsidTr="00FA16FB">
        <w:tc>
          <w:tcPr>
            <w:tcW w:w="491" w:type="pct"/>
            <w:vAlign w:val="bottom"/>
          </w:tcPr>
          <w:p w14:paraId="7681CEE4"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4313</w:t>
            </w:r>
          </w:p>
        </w:tc>
        <w:tc>
          <w:tcPr>
            <w:tcW w:w="4509" w:type="pct"/>
            <w:vAlign w:val="bottom"/>
          </w:tcPr>
          <w:p w14:paraId="6CEB036D"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irrigation: total</w:t>
            </w:r>
          </w:p>
        </w:tc>
      </w:tr>
      <w:tr w:rsidR="00FA16FB" w:rsidRPr="003E7F2B" w14:paraId="44480421" w14:textId="77777777" w:rsidTr="00FA16FB">
        <w:tc>
          <w:tcPr>
            <w:tcW w:w="491" w:type="pct"/>
            <w:vAlign w:val="bottom"/>
          </w:tcPr>
          <w:p w14:paraId="0FE3609B"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4314</w:t>
            </w:r>
          </w:p>
        </w:tc>
        <w:tc>
          <w:tcPr>
            <w:tcW w:w="4509" w:type="pct"/>
            <w:vAlign w:val="bottom"/>
          </w:tcPr>
          <w:p w14:paraId="20FDD102"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Flood recession cropping area non-equipped</w:t>
            </w:r>
          </w:p>
        </w:tc>
      </w:tr>
      <w:tr w:rsidR="00FA16FB" w:rsidRPr="003E7F2B" w14:paraId="3FF95BAA" w14:textId="77777777" w:rsidTr="00FA16FB">
        <w:tc>
          <w:tcPr>
            <w:tcW w:w="491" w:type="pct"/>
            <w:vAlign w:val="bottom"/>
          </w:tcPr>
          <w:p w14:paraId="19D34DFE"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4315</w:t>
            </w:r>
          </w:p>
        </w:tc>
        <w:tc>
          <w:tcPr>
            <w:tcW w:w="4509" w:type="pct"/>
            <w:vAlign w:val="bottom"/>
          </w:tcPr>
          <w:p w14:paraId="5A63C13E"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Cultivated wetlands and inland valley bottoms non-equipped</w:t>
            </w:r>
          </w:p>
        </w:tc>
      </w:tr>
      <w:tr w:rsidR="00FA16FB" w:rsidRPr="003E7F2B" w14:paraId="12652197" w14:textId="77777777" w:rsidTr="00FA16FB">
        <w:tc>
          <w:tcPr>
            <w:tcW w:w="491" w:type="pct"/>
            <w:vAlign w:val="bottom"/>
          </w:tcPr>
          <w:p w14:paraId="5C3E5110"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4316</w:t>
            </w:r>
          </w:p>
        </w:tc>
        <w:tc>
          <w:tcPr>
            <w:tcW w:w="4509" w:type="pct"/>
            <w:vAlign w:val="bottom"/>
          </w:tcPr>
          <w:p w14:paraId="5DB8B784"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irrigation: spate irrigation</w:t>
            </w:r>
          </w:p>
        </w:tc>
      </w:tr>
      <w:tr w:rsidR="00FA16FB" w:rsidRPr="003E7F2B" w14:paraId="430A708B" w14:textId="77777777" w:rsidTr="00FA16FB">
        <w:tc>
          <w:tcPr>
            <w:tcW w:w="491" w:type="pct"/>
            <w:vAlign w:val="bottom"/>
          </w:tcPr>
          <w:p w14:paraId="4CC66124"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4317</w:t>
            </w:r>
          </w:p>
        </w:tc>
        <w:tc>
          <w:tcPr>
            <w:tcW w:w="4509" w:type="pct"/>
            <w:vAlign w:val="bottom"/>
          </w:tcPr>
          <w:p w14:paraId="71898043"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agricultural water managed area</w:t>
            </w:r>
          </w:p>
        </w:tc>
      </w:tr>
      <w:tr w:rsidR="00FA16FB" w:rsidRPr="003E7F2B" w14:paraId="1DBED1F6" w14:textId="77777777" w:rsidTr="00FA16FB">
        <w:tc>
          <w:tcPr>
            <w:tcW w:w="491" w:type="pct"/>
            <w:vAlign w:val="bottom"/>
          </w:tcPr>
          <w:p w14:paraId="028C550C"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4318</w:t>
            </w:r>
          </w:p>
        </w:tc>
        <w:tc>
          <w:tcPr>
            <w:tcW w:w="4509" w:type="pct"/>
            <w:vAlign w:val="bottom"/>
          </w:tcPr>
          <w:p w14:paraId="5CA76AF3"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 xml:space="preserve">Area equipped for irrigation: </w:t>
            </w:r>
            <w:r w:rsidRPr="00CA7AC4">
              <w:rPr>
                <w:rFonts w:cstheme="minorHAnsi"/>
                <w:noProof/>
                <w:color w:val="000000"/>
                <w:sz w:val="16"/>
                <w:szCs w:val="16"/>
              </w:rPr>
              <w:t>actually</w:t>
            </w:r>
            <w:r w:rsidRPr="003E7F2B">
              <w:rPr>
                <w:rFonts w:cstheme="minorHAnsi"/>
                <w:color w:val="000000"/>
                <w:sz w:val="16"/>
                <w:szCs w:val="16"/>
              </w:rPr>
              <w:t xml:space="preserve"> irrigated</w:t>
            </w:r>
          </w:p>
        </w:tc>
      </w:tr>
      <w:tr w:rsidR="00FA16FB" w:rsidRPr="003E7F2B" w14:paraId="6FF306A7" w14:textId="77777777" w:rsidTr="00FA16FB">
        <w:tc>
          <w:tcPr>
            <w:tcW w:w="491" w:type="pct"/>
            <w:vAlign w:val="bottom"/>
          </w:tcPr>
          <w:p w14:paraId="3C898124"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4319</w:t>
            </w:r>
          </w:p>
        </w:tc>
        <w:tc>
          <w:tcPr>
            <w:tcW w:w="4509" w:type="pct"/>
            <w:vAlign w:val="bottom"/>
          </w:tcPr>
          <w:p w14:paraId="022C1374"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 of agricultural water managed area equipped for irrigation</w:t>
            </w:r>
          </w:p>
        </w:tc>
      </w:tr>
      <w:tr w:rsidR="00FA16FB" w:rsidRPr="003E7F2B" w14:paraId="36E8EE06" w14:textId="77777777" w:rsidTr="00FA16FB">
        <w:tc>
          <w:tcPr>
            <w:tcW w:w="491" w:type="pct"/>
            <w:vAlign w:val="bottom"/>
          </w:tcPr>
          <w:p w14:paraId="595339BE"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4320</w:t>
            </w:r>
          </w:p>
        </w:tc>
        <w:tc>
          <w:tcPr>
            <w:tcW w:w="4509" w:type="pct"/>
            <w:vAlign w:val="bottom"/>
          </w:tcPr>
          <w:p w14:paraId="68DB0F5A"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irrigation by groundwater</w:t>
            </w:r>
          </w:p>
        </w:tc>
      </w:tr>
      <w:tr w:rsidR="00FA16FB" w:rsidRPr="003E7F2B" w14:paraId="1443C607" w14:textId="77777777" w:rsidTr="00FA16FB">
        <w:tc>
          <w:tcPr>
            <w:tcW w:w="491" w:type="pct"/>
            <w:vAlign w:val="bottom"/>
          </w:tcPr>
          <w:p w14:paraId="21003F76"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4321</w:t>
            </w:r>
          </w:p>
        </w:tc>
        <w:tc>
          <w:tcPr>
            <w:tcW w:w="4509" w:type="pct"/>
            <w:vAlign w:val="bottom"/>
          </w:tcPr>
          <w:p w14:paraId="218F5F32"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irrigation by surface water</w:t>
            </w:r>
          </w:p>
        </w:tc>
      </w:tr>
      <w:tr w:rsidR="00FA16FB" w:rsidRPr="003E7F2B" w14:paraId="30F491D9" w14:textId="77777777" w:rsidTr="00FA16FB">
        <w:tc>
          <w:tcPr>
            <w:tcW w:w="491" w:type="pct"/>
            <w:vAlign w:val="bottom"/>
          </w:tcPr>
          <w:p w14:paraId="0710AB40"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4322</w:t>
            </w:r>
          </w:p>
        </w:tc>
        <w:tc>
          <w:tcPr>
            <w:tcW w:w="4509" w:type="pct"/>
            <w:vAlign w:val="bottom"/>
          </w:tcPr>
          <w:p w14:paraId="25866C46"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irrigation by mixed surface water and groundwater</w:t>
            </w:r>
          </w:p>
        </w:tc>
      </w:tr>
      <w:tr w:rsidR="00FA16FB" w:rsidRPr="003E7F2B" w14:paraId="3D371019" w14:textId="77777777" w:rsidTr="00FA16FB">
        <w:tc>
          <w:tcPr>
            <w:tcW w:w="491" w:type="pct"/>
            <w:vAlign w:val="bottom"/>
          </w:tcPr>
          <w:p w14:paraId="318BF232"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4323</w:t>
            </w:r>
          </w:p>
        </w:tc>
        <w:tc>
          <w:tcPr>
            <w:tcW w:w="4509" w:type="pct"/>
            <w:vAlign w:val="bottom"/>
          </w:tcPr>
          <w:p w14:paraId="60D74320"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 of area equipped for irrigation by groundwater</w:t>
            </w:r>
          </w:p>
        </w:tc>
      </w:tr>
      <w:tr w:rsidR="00FA16FB" w:rsidRPr="003E7F2B" w14:paraId="07AC370E" w14:textId="77777777" w:rsidTr="00FA16FB">
        <w:tc>
          <w:tcPr>
            <w:tcW w:w="491" w:type="pct"/>
            <w:vAlign w:val="bottom"/>
          </w:tcPr>
          <w:p w14:paraId="04715106"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4324</w:t>
            </w:r>
          </w:p>
        </w:tc>
        <w:tc>
          <w:tcPr>
            <w:tcW w:w="4509" w:type="pct"/>
            <w:vAlign w:val="bottom"/>
          </w:tcPr>
          <w:p w14:paraId="0A3E00AA"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 of area equipped for irrigation by surface water</w:t>
            </w:r>
          </w:p>
        </w:tc>
      </w:tr>
      <w:tr w:rsidR="00FA16FB" w:rsidRPr="003E7F2B" w14:paraId="48620856" w14:textId="77777777" w:rsidTr="00FA16FB">
        <w:tc>
          <w:tcPr>
            <w:tcW w:w="491" w:type="pct"/>
            <w:vAlign w:val="bottom"/>
          </w:tcPr>
          <w:p w14:paraId="74C8B786"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4325</w:t>
            </w:r>
          </w:p>
        </w:tc>
        <w:tc>
          <w:tcPr>
            <w:tcW w:w="4509" w:type="pct"/>
            <w:vAlign w:val="bottom"/>
          </w:tcPr>
          <w:p w14:paraId="53358CA9"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 of area equipped for irrigation by mixed surface water and groundwater</w:t>
            </w:r>
          </w:p>
        </w:tc>
      </w:tr>
      <w:tr w:rsidR="00FA16FB" w:rsidRPr="003E7F2B" w14:paraId="1C2E876B" w14:textId="77777777" w:rsidTr="00FA16FB">
        <w:tc>
          <w:tcPr>
            <w:tcW w:w="491" w:type="pct"/>
            <w:vAlign w:val="bottom"/>
          </w:tcPr>
          <w:p w14:paraId="73E69605"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4326</w:t>
            </w:r>
          </w:p>
        </w:tc>
        <w:tc>
          <w:tcPr>
            <w:tcW w:w="4509" w:type="pct"/>
            <w:vAlign w:val="bottom"/>
          </w:tcPr>
          <w:p w14:paraId="7016224B"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power irrigation (surface water or groundwater)</w:t>
            </w:r>
          </w:p>
        </w:tc>
      </w:tr>
      <w:tr w:rsidR="00FA16FB" w:rsidRPr="003E7F2B" w14:paraId="2DAC6759" w14:textId="77777777" w:rsidTr="00FA16FB">
        <w:tc>
          <w:tcPr>
            <w:tcW w:w="491" w:type="pct"/>
            <w:vAlign w:val="bottom"/>
          </w:tcPr>
          <w:p w14:paraId="400DC433"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4327</w:t>
            </w:r>
          </w:p>
        </w:tc>
        <w:tc>
          <w:tcPr>
            <w:tcW w:w="4509" w:type="pct"/>
            <w:vAlign w:val="bottom"/>
          </w:tcPr>
          <w:p w14:paraId="6B2CB86F"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 of area equipped for irrigation power irrigated</w:t>
            </w:r>
          </w:p>
        </w:tc>
      </w:tr>
      <w:tr w:rsidR="00FA16FB" w:rsidRPr="003E7F2B" w14:paraId="6D804E38" w14:textId="77777777" w:rsidTr="00FA16FB">
        <w:tc>
          <w:tcPr>
            <w:tcW w:w="491" w:type="pct"/>
            <w:vAlign w:val="bottom"/>
          </w:tcPr>
          <w:p w14:paraId="4A057FE6"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4328</w:t>
            </w:r>
          </w:p>
        </w:tc>
        <w:tc>
          <w:tcPr>
            <w:tcW w:w="4509" w:type="pct"/>
            <w:vAlign w:val="bottom"/>
          </w:tcPr>
          <w:p w14:paraId="500867BB"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 xml:space="preserve">% of the area equipped for irrigation </w:t>
            </w:r>
            <w:r w:rsidRPr="000F76CE">
              <w:rPr>
                <w:rFonts w:cstheme="minorHAnsi"/>
                <w:noProof/>
                <w:color w:val="000000"/>
                <w:sz w:val="16"/>
                <w:szCs w:val="16"/>
              </w:rPr>
              <w:t>actually</w:t>
            </w:r>
            <w:r w:rsidRPr="003E7F2B">
              <w:rPr>
                <w:rFonts w:cstheme="minorHAnsi"/>
                <w:color w:val="000000"/>
                <w:sz w:val="16"/>
                <w:szCs w:val="16"/>
              </w:rPr>
              <w:t xml:space="preserve"> irrigated</w:t>
            </w:r>
          </w:p>
        </w:tc>
      </w:tr>
      <w:tr w:rsidR="00FA16FB" w:rsidRPr="003E7F2B" w14:paraId="3501CADF" w14:textId="77777777" w:rsidTr="00FA16FB">
        <w:tc>
          <w:tcPr>
            <w:tcW w:w="491" w:type="pct"/>
            <w:vAlign w:val="bottom"/>
          </w:tcPr>
          <w:p w14:paraId="6E4599A6"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lastRenderedPageBreak/>
              <w:t>4330</w:t>
            </w:r>
          </w:p>
        </w:tc>
        <w:tc>
          <w:tcPr>
            <w:tcW w:w="4509" w:type="pct"/>
            <w:vAlign w:val="bottom"/>
          </w:tcPr>
          <w:p w14:paraId="7F24774D"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 of irrigation potential equipped for irrigation</w:t>
            </w:r>
          </w:p>
        </w:tc>
      </w:tr>
      <w:tr w:rsidR="00FA16FB" w:rsidRPr="003E7F2B" w14:paraId="4A4676C8" w14:textId="77777777" w:rsidTr="00FA16FB">
        <w:tc>
          <w:tcPr>
            <w:tcW w:w="491" w:type="pct"/>
            <w:vAlign w:val="bottom"/>
          </w:tcPr>
          <w:p w14:paraId="20D09745"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4331</w:t>
            </w:r>
          </w:p>
        </w:tc>
        <w:tc>
          <w:tcPr>
            <w:tcW w:w="4509" w:type="pct"/>
            <w:vAlign w:val="bottom"/>
          </w:tcPr>
          <w:p w14:paraId="7D47E5C3"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 of the cultivated area equipped for irrigation</w:t>
            </w:r>
          </w:p>
        </w:tc>
      </w:tr>
      <w:tr w:rsidR="00FA16FB" w:rsidRPr="003E7F2B" w14:paraId="566A922D" w14:textId="77777777" w:rsidTr="00FA16FB">
        <w:tc>
          <w:tcPr>
            <w:tcW w:w="491" w:type="pct"/>
            <w:vAlign w:val="bottom"/>
          </w:tcPr>
          <w:p w14:paraId="0C47A3C3"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4379</w:t>
            </w:r>
          </w:p>
        </w:tc>
        <w:tc>
          <w:tcPr>
            <w:tcW w:w="4509" w:type="pct"/>
            <w:vAlign w:val="bottom"/>
          </w:tcPr>
          <w:p w14:paraId="33621FCC"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harvested irrigated crop area (full control irrigation)</w:t>
            </w:r>
          </w:p>
        </w:tc>
      </w:tr>
      <w:tr w:rsidR="00FA16FB" w:rsidRPr="003E7F2B" w14:paraId="02C1307D" w14:textId="77777777" w:rsidTr="00FA16FB">
        <w:tc>
          <w:tcPr>
            <w:tcW w:w="491" w:type="pct"/>
            <w:vAlign w:val="bottom"/>
          </w:tcPr>
          <w:p w14:paraId="5176A39C"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4400</w:t>
            </w:r>
          </w:p>
        </w:tc>
        <w:tc>
          <w:tcPr>
            <w:tcW w:w="4509" w:type="pct"/>
            <w:vAlign w:val="bottom"/>
          </w:tcPr>
          <w:p w14:paraId="4F6F7AA7"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 xml:space="preserve">Area </w:t>
            </w:r>
            <w:r w:rsidRPr="00CA7AC4">
              <w:rPr>
                <w:rFonts w:cstheme="minorHAnsi"/>
                <w:noProof/>
                <w:color w:val="000000"/>
                <w:sz w:val="16"/>
                <w:szCs w:val="16"/>
              </w:rPr>
              <w:t>salinized</w:t>
            </w:r>
            <w:r w:rsidRPr="003E7F2B">
              <w:rPr>
                <w:rFonts w:cstheme="minorHAnsi"/>
                <w:color w:val="000000"/>
                <w:sz w:val="16"/>
                <w:szCs w:val="16"/>
              </w:rPr>
              <w:t xml:space="preserve"> by irrigation</w:t>
            </w:r>
          </w:p>
        </w:tc>
      </w:tr>
      <w:tr w:rsidR="00FA16FB" w:rsidRPr="003E7F2B" w14:paraId="338269AB" w14:textId="77777777" w:rsidTr="00FA16FB">
        <w:tc>
          <w:tcPr>
            <w:tcW w:w="491" w:type="pct"/>
            <w:vAlign w:val="bottom"/>
          </w:tcPr>
          <w:p w14:paraId="486DDA64"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4445</w:t>
            </w:r>
          </w:p>
        </w:tc>
        <w:tc>
          <w:tcPr>
            <w:tcW w:w="4509" w:type="pct"/>
            <w:vAlign w:val="bottom"/>
          </w:tcPr>
          <w:p w14:paraId="396003E6"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 xml:space="preserve">% of area equipped for irrigation </w:t>
            </w:r>
            <w:r w:rsidRPr="000F76CE">
              <w:rPr>
                <w:rFonts w:cstheme="minorHAnsi"/>
                <w:noProof/>
                <w:color w:val="000000"/>
                <w:sz w:val="16"/>
                <w:szCs w:val="16"/>
              </w:rPr>
              <w:t>salinized</w:t>
            </w:r>
          </w:p>
        </w:tc>
      </w:tr>
      <w:tr w:rsidR="00FA16FB" w:rsidRPr="003E7F2B" w14:paraId="38988105" w14:textId="77777777" w:rsidTr="00FA16FB">
        <w:tc>
          <w:tcPr>
            <w:tcW w:w="491" w:type="pct"/>
            <w:vAlign w:val="bottom"/>
          </w:tcPr>
          <w:p w14:paraId="2D1C9A2B"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4446</w:t>
            </w:r>
          </w:p>
        </w:tc>
        <w:tc>
          <w:tcPr>
            <w:tcW w:w="4509" w:type="pct"/>
            <w:vAlign w:val="bottom"/>
          </w:tcPr>
          <w:p w14:paraId="3D531D51"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 of area equipped for irrigation drained</w:t>
            </w:r>
          </w:p>
        </w:tc>
      </w:tr>
      <w:tr w:rsidR="00FA16FB" w:rsidRPr="003E7F2B" w14:paraId="0D3B0CBD" w14:textId="77777777" w:rsidTr="00FA16FB">
        <w:tc>
          <w:tcPr>
            <w:tcW w:w="491" w:type="pct"/>
            <w:vAlign w:val="bottom"/>
          </w:tcPr>
          <w:p w14:paraId="4D9A796D"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4448</w:t>
            </w:r>
          </w:p>
        </w:tc>
        <w:tc>
          <w:tcPr>
            <w:tcW w:w="4509" w:type="pct"/>
            <w:vAlign w:val="bottom"/>
          </w:tcPr>
          <w:p w14:paraId="3A3137EB"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Other agricultural water managed area</w:t>
            </w:r>
          </w:p>
        </w:tc>
      </w:tr>
      <w:tr w:rsidR="00FA16FB" w:rsidRPr="003E7F2B" w14:paraId="6976DA12" w14:textId="77777777" w:rsidTr="00FA16FB">
        <w:tc>
          <w:tcPr>
            <w:tcW w:w="491" w:type="pct"/>
            <w:vAlign w:val="bottom"/>
          </w:tcPr>
          <w:p w14:paraId="2D646463"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4449</w:t>
            </w:r>
          </w:p>
        </w:tc>
        <w:tc>
          <w:tcPr>
            <w:tcW w:w="4509" w:type="pct"/>
            <w:vAlign w:val="bottom"/>
          </w:tcPr>
          <w:p w14:paraId="7F6BE681"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Population economically active</w:t>
            </w:r>
          </w:p>
        </w:tc>
      </w:tr>
      <w:tr w:rsidR="00FA16FB" w:rsidRPr="003E7F2B" w14:paraId="1C68C47E" w14:textId="77777777" w:rsidTr="00FA16FB">
        <w:tc>
          <w:tcPr>
            <w:tcW w:w="491" w:type="pct"/>
            <w:vAlign w:val="bottom"/>
          </w:tcPr>
          <w:p w14:paraId="0F98E472"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4450</w:t>
            </w:r>
          </w:p>
        </w:tc>
        <w:tc>
          <w:tcPr>
            <w:tcW w:w="4509" w:type="pct"/>
            <w:vAlign w:val="bottom"/>
          </w:tcPr>
          <w:p w14:paraId="77809F36"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Freshwater withdrawal as % of internal renewable water resources</w:t>
            </w:r>
          </w:p>
        </w:tc>
      </w:tr>
      <w:tr w:rsidR="00FA16FB" w:rsidRPr="003E7F2B" w14:paraId="19B49F2C" w14:textId="77777777" w:rsidTr="00FA16FB">
        <w:tc>
          <w:tcPr>
            <w:tcW w:w="491" w:type="pct"/>
            <w:vAlign w:val="bottom"/>
          </w:tcPr>
          <w:p w14:paraId="7A46E292"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4451</w:t>
            </w:r>
          </w:p>
        </w:tc>
        <w:tc>
          <w:tcPr>
            <w:tcW w:w="4509" w:type="pct"/>
            <w:vAlign w:val="bottom"/>
          </w:tcPr>
          <w:p w14:paraId="0C6F0237"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Direct use of agricultural drainage water</w:t>
            </w:r>
          </w:p>
        </w:tc>
      </w:tr>
      <w:tr w:rsidR="00FA16FB" w:rsidRPr="003E7F2B" w14:paraId="2D339BA2" w14:textId="77777777" w:rsidTr="00FA16FB">
        <w:tc>
          <w:tcPr>
            <w:tcW w:w="491" w:type="pct"/>
            <w:vAlign w:val="bottom"/>
          </w:tcPr>
          <w:p w14:paraId="414B0E63"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4100</w:t>
            </w:r>
          </w:p>
        </w:tc>
        <w:tc>
          <w:tcPr>
            <w:tcW w:w="4509" w:type="pct"/>
            <w:vAlign w:val="bottom"/>
          </w:tcPr>
          <w:p w14:paraId="7773B6AA" w14:textId="77777777" w:rsidR="00FA16FB" w:rsidRPr="003E7F2B" w:rsidRDefault="00FA16FB" w:rsidP="00FA16FB">
            <w:pPr>
              <w:jc w:val="center"/>
              <w:rPr>
                <w:rFonts w:cstheme="minorHAnsi"/>
                <w:color w:val="000000"/>
                <w:sz w:val="16"/>
                <w:szCs w:val="16"/>
              </w:rPr>
            </w:pPr>
            <w:r w:rsidRPr="000F76CE">
              <w:rPr>
                <w:rFonts w:cstheme="minorHAnsi"/>
                <w:noProof/>
                <w:color w:val="000000"/>
                <w:sz w:val="16"/>
                <w:szCs w:val="16"/>
              </w:rPr>
              <w:t>Total</w:t>
            </w:r>
            <w:r w:rsidRPr="003E7F2B">
              <w:rPr>
                <w:rFonts w:cstheme="minorHAnsi"/>
                <w:color w:val="000000"/>
                <w:sz w:val="16"/>
                <w:szCs w:val="16"/>
              </w:rPr>
              <w:t xml:space="preserve"> area of the country</w:t>
            </w:r>
          </w:p>
        </w:tc>
      </w:tr>
      <w:tr w:rsidR="00FA16FB" w:rsidRPr="003E7F2B" w14:paraId="7044BD56" w14:textId="77777777" w:rsidTr="00FA16FB">
        <w:tc>
          <w:tcPr>
            <w:tcW w:w="491" w:type="pct"/>
            <w:vAlign w:val="bottom"/>
          </w:tcPr>
          <w:p w14:paraId="2FE663B4"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4101</w:t>
            </w:r>
          </w:p>
        </w:tc>
        <w:tc>
          <w:tcPr>
            <w:tcW w:w="4509" w:type="pct"/>
            <w:vAlign w:val="bottom"/>
          </w:tcPr>
          <w:p w14:paraId="348BBFAA"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Arable land area</w:t>
            </w:r>
          </w:p>
        </w:tc>
      </w:tr>
      <w:tr w:rsidR="00FA16FB" w:rsidRPr="003E7F2B" w14:paraId="0B1B86D7" w14:textId="77777777" w:rsidTr="00FA16FB">
        <w:tc>
          <w:tcPr>
            <w:tcW w:w="491" w:type="pct"/>
            <w:vAlign w:val="bottom"/>
          </w:tcPr>
          <w:p w14:paraId="1820919E"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4102</w:t>
            </w:r>
          </w:p>
        </w:tc>
        <w:tc>
          <w:tcPr>
            <w:tcW w:w="4509" w:type="pct"/>
            <w:vAlign w:val="bottom"/>
          </w:tcPr>
          <w:p w14:paraId="347F1A2A"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Permanent crops area</w:t>
            </w:r>
          </w:p>
        </w:tc>
      </w:tr>
      <w:tr w:rsidR="00FA16FB" w:rsidRPr="003E7F2B" w14:paraId="05ADBB18" w14:textId="77777777" w:rsidTr="00FA16FB">
        <w:tc>
          <w:tcPr>
            <w:tcW w:w="491" w:type="pct"/>
            <w:vAlign w:val="bottom"/>
          </w:tcPr>
          <w:p w14:paraId="3A10A7D1"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4103</w:t>
            </w:r>
          </w:p>
        </w:tc>
        <w:tc>
          <w:tcPr>
            <w:tcW w:w="4509" w:type="pct"/>
            <w:vAlign w:val="bottom"/>
          </w:tcPr>
          <w:p w14:paraId="2C02E23B"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Cultivated area (arable land + permanent crops)</w:t>
            </w:r>
          </w:p>
        </w:tc>
      </w:tr>
      <w:tr w:rsidR="00FA16FB" w:rsidRPr="003E7F2B" w14:paraId="43AF383F" w14:textId="77777777" w:rsidTr="00FA16FB">
        <w:tc>
          <w:tcPr>
            <w:tcW w:w="491" w:type="pct"/>
            <w:vAlign w:val="bottom"/>
          </w:tcPr>
          <w:p w14:paraId="74EF2A08"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4104</w:t>
            </w:r>
          </w:p>
        </w:tc>
        <w:tc>
          <w:tcPr>
            <w:tcW w:w="4509" w:type="pct"/>
            <w:vAlign w:val="bottom"/>
          </w:tcPr>
          <w:p w14:paraId="162C7C74"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population</w:t>
            </w:r>
          </w:p>
        </w:tc>
      </w:tr>
      <w:tr w:rsidR="00FA16FB" w:rsidRPr="003E7F2B" w14:paraId="7C1CF0EB" w14:textId="77777777" w:rsidTr="00FA16FB">
        <w:tc>
          <w:tcPr>
            <w:tcW w:w="491" w:type="pct"/>
            <w:vAlign w:val="bottom"/>
          </w:tcPr>
          <w:p w14:paraId="340D9504"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4105</w:t>
            </w:r>
          </w:p>
        </w:tc>
        <w:tc>
          <w:tcPr>
            <w:tcW w:w="4509" w:type="pct"/>
            <w:vAlign w:val="bottom"/>
          </w:tcPr>
          <w:p w14:paraId="081A82EA"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Rural population</w:t>
            </w:r>
          </w:p>
        </w:tc>
      </w:tr>
      <w:tr w:rsidR="00FA16FB" w:rsidRPr="003E7F2B" w14:paraId="24D13F45" w14:textId="77777777" w:rsidTr="00FA16FB">
        <w:tc>
          <w:tcPr>
            <w:tcW w:w="491" w:type="pct"/>
            <w:vAlign w:val="bottom"/>
          </w:tcPr>
          <w:p w14:paraId="7D536420"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4106</w:t>
            </w:r>
          </w:p>
        </w:tc>
        <w:tc>
          <w:tcPr>
            <w:tcW w:w="4509" w:type="pct"/>
            <w:vAlign w:val="bottom"/>
          </w:tcPr>
          <w:p w14:paraId="03350A1A"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Urban population</w:t>
            </w:r>
          </w:p>
        </w:tc>
      </w:tr>
      <w:tr w:rsidR="00FA16FB" w:rsidRPr="003E7F2B" w14:paraId="678C6644" w14:textId="77777777" w:rsidTr="00FA16FB">
        <w:tc>
          <w:tcPr>
            <w:tcW w:w="491" w:type="pct"/>
            <w:vAlign w:val="bottom"/>
          </w:tcPr>
          <w:p w14:paraId="0A74F9E9"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4107</w:t>
            </w:r>
          </w:p>
        </w:tc>
        <w:tc>
          <w:tcPr>
            <w:tcW w:w="4509" w:type="pct"/>
            <w:vAlign w:val="bottom"/>
          </w:tcPr>
          <w:p w14:paraId="44A420D5"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Population density</w:t>
            </w:r>
          </w:p>
        </w:tc>
      </w:tr>
      <w:tr w:rsidR="00FA16FB" w:rsidRPr="003E7F2B" w14:paraId="46535888" w14:textId="77777777" w:rsidTr="00FA16FB">
        <w:tc>
          <w:tcPr>
            <w:tcW w:w="491" w:type="pct"/>
            <w:vAlign w:val="bottom"/>
          </w:tcPr>
          <w:p w14:paraId="103C2535"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4108</w:t>
            </w:r>
          </w:p>
        </w:tc>
        <w:tc>
          <w:tcPr>
            <w:tcW w:w="4509" w:type="pct"/>
            <w:vAlign w:val="bottom"/>
          </w:tcPr>
          <w:p w14:paraId="6E6C284F"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Population economically active in agriculture</w:t>
            </w:r>
          </w:p>
        </w:tc>
      </w:tr>
      <w:tr w:rsidR="00FA16FB" w:rsidRPr="003E7F2B" w14:paraId="288DC0A9" w14:textId="77777777" w:rsidTr="00FA16FB">
        <w:tc>
          <w:tcPr>
            <w:tcW w:w="491" w:type="pct"/>
            <w:vAlign w:val="bottom"/>
          </w:tcPr>
          <w:p w14:paraId="067840BC"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4109</w:t>
            </w:r>
          </w:p>
        </w:tc>
        <w:tc>
          <w:tcPr>
            <w:tcW w:w="4509" w:type="pct"/>
            <w:vAlign w:val="bottom"/>
          </w:tcPr>
          <w:p w14:paraId="4E583248"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Male population economically active in agriculture</w:t>
            </w:r>
          </w:p>
        </w:tc>
      </w:tr>
      <w:tr w:rsidR="00FA16FB" w:rsidRPr="003E7F2B" w14:paraId="5BFEB57D" w14:textId="77777777" w:rsidTr="00FA16FB">
        <w:tc>
          <w:tcPr>
            <w:tcW w:w="491" w:type="pct"/>
            <w:vAlign w:val="bottom"/>
          </w:tcPr>
          <w:p w14:paraId="6124D854"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4110</w:t>
            </w:r>
          </w:p>
        </w:tc>
        <w:tc>
          <w:tcPr>
            <w:tcW w:w="4509" w:type="pct"/>
            <w:vAlign w:val="bottom"/>
          </w:tcPr>
          <w:p w14:paraId="5D8BEC8D"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Female population economically active in agriculture</w:t>
            </w:r>
          </w:p>
        </w:tc>
      </w:tr>
      <w:tr w:rsidR="00FA16FB" w:rsidRPr="003E7F2B" w14:paraId="7E18BAA7" w14:textId="77777777" w:rsidTr="00FA16FB">
        <w:tc>
          <w:tcPr>
            <w:tcW w:w="491" w:type="pct"/>
            <w:vAlign w:val="bottom"/>
          </w:tcPr>
          <w:p w14:paraId="55855533"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4112</w:t>
            </w:r>
          </w:p>
        </w:tc>
        <w:tc>
          <w:tcPr>
            <w:tcW w:w="4509" w:type="pct"/>
            <w:vAlign w:val="bottom"/>
          </w:tcPr>
          <w:p w14:paraId="772268BB"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Gross Domestic Product (GDP)</w:t>
            </w:r>
          </w:p>
        </w:tc>
      </w:tr>
      <w:tr w:rsidR="00FA16FB" w:rsidRPr="003E7F2B" w14:paraId="4D556F53" w14:textId="77777777" w:rsidTr="00FA16FB">
        <w:tc>
          <w:tcPr>
            <w:tcW w:w="491" w:type="pct"/>
            <w:vAlign w:val="bottom"/>
          </w:tcPr>
          <w:p w14:paraId="15BD8817"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4150</w:t>
            </w:r>
          </w:p>
        </w:tc>
        <w:tc>
          <w:tcPr>
            <w:tcW w:w="4509" w:type="pct"/>
            <w:vAlign w:val="bottom"/>
          </w:tcPr>
          <w:p w14:paraId="231A91BB"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Long-term average annual precipitation in volume</w:t>
            </w:r>
          </w:p>
        </w:tc>
      </w:tr>
      <w:tr w:rsidR="00FA16FB" w:rsidRPr="003E7F2B" w14:paraId="6DDE8BC7" w14:textId="77777777" w:rsidTr="00FA16FB">
        <w:tc>
          <w:tcPr>
            <w:tcW w:w="491" w:type="pct"/>
            <w:vAlign w:val="bottom"/>
          </w:tcPr>
          <w:p w14:paraId="619CAC6D"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4154</w:t>
            </w:r>
          </w:p>
        </w:tc>
        <w:tc>
          <w:tcPr>
            <w:tcW w:w="4509" w:type="pct"/>
            <w:vAlign w:val="bottom"/>
          </w:tcPr>
          <w:p w14:paraId="528FB34E"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Groundwater produced internally</w:t>
            </w:r>
          </w:p>
        </w:tc>
      </w:tr>
      <w:tr w:rsidR="00FA16FB" w:rsidRPr="003E7F2B" w14:paraId="33976A9F" w14:textId="77777777" w:rsidTr="00FA16FB">
        <w:tc>
          <w:tcPr>
            <w:tcW w:w="491" w:type="pct"/>
            <w:vAlign w:val="bottom"/>
          </w:tcPr>
          <w:p w14:paraId="0DA54656"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4155</w:t>
            </w:r>
          </w:p>
        </w:tc>
        <w:tc>
          <w:tcPr>
            <w:tcW w:w="4509" w:type="pct"/>
            <w:vAlign w:val="bottom"/>
          </w:tcPr>
          <w:p w14:paraId="1887FA3B"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Surface water produced internally</w:t>
            </w:r>
          </w:p>
        </w:tc>
      </w:tr>
      <w:tr w:rsidR="00FA16FB" w:rsidRPr="003E7F2B" w14:paraId="74506941" w14:textId="77777777" w:rsidTr="00FA16FB">
        <w:tc>
          <w:tcPr>
            <w:tcW w:w="491" w:type="pct"/>
            <w:vAlign w:val="bottom"/>
          </w:tcPr>
          <w:p w14:paraId="52E230A6"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4156</w:t>
            </w:r>
          </w:p>
        </w:tc>
        <w:tc>
          <w:tcPr>
            <w:tcW w:w="4509" w:type="pct"/>
            <w:vAlign w:val="bottom"/>
          </w:tcPr>
          <w:p w14:paraId="4A7136CE" w14:textId="77777777" w:rsidR="00FA16FB" w:rsidRPr="003E7F2B" w:rsidRDefault="00FA16FB" w:rsidP="00FA16FB">
            <w:pPr>
              <w:jc w:val="center"/>
              <w:rPr>
                <w:rFonts w:cstheme="minorHAnsi"/>
                <w:color w:val="000000"/>
                <w:sz w:val="16"/>
                <w:szCs w:val="16"/>
              </w:rPr>
            </w:pPr>
            <w:r w:rsidRPr="000F76CE">
              <w:rPr>
                <w:rFonts w:cstheme="minorHAnsi"/>
                <w:noProof/>
                <w:color w:val="000000"/>
                <w:sz w:val="16"/>
                <w:szCs w:val="16"/>
              </w:rPr>
              <w:t>Overlap</w:t>
            </w:r>
            <w:r w:rsidRPr="003E7F2B">
              <w:rPr>
                <w:rFonts w:cstheme="minorHAnsi"/>
                <w:color w:val="000000"/>
                <w:sz w:val="16"/>
                <w:szCs w:val="16"/>
              </w:rPr>
              <w:t xml:space="preserve"> between surface water and groundwater</w:t>
            </w:r>
          </w:p>
        </w:tc>
      </w:tr>
      <w:tr w:rsidR="00FA16FB" w:rsidRPr="003E7F2B" w14:paraId="1E008702" w14:textId="77777777" w:rsidTr="00FA16FB">
        <w:tc>
          <w:tcPr>
            <w:tcW w:w="491" w:type="pct"/>
            <w:vAlign w:val="bottom"/>
          </w:tcPr>
          <w:p w14:paraId="4BE2DC72"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4157</w:t>
            </w:r>
          </w:p>
        </w:tc>
        <w:tc>
          <w:tcPr>
            <w:tcW w:w="4509" w:type="pct"/>
            <w:vAlign w:val="bottom"/>
          </w:tcPr>
          <w:p w14:paraId="592FE8BD"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internal renewable water resources (IRWR)</w:t>
            </w:r>
          </w:p>
        </w:tc>
      </w:tr>
      <w:tr w:rsidR="00FA16FB" w:rsidRPr="003E7F2B" w14:paraId="7B54E42E" w14:textId="77777777" w:rsidTr="00FA16FB">
        <w:tc>
          <w:tcPr>
            <w:tcW w:w="491" w:type="pct"/>
            <w:vAlign w:val="bottom"/>
          </w:tcPr>
          <w:p w14:paraId="1548243B"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4158</w:t>
            </w:r>
          </w:p>
        </w:tc>
        <w:tc>
          <w:tcPr>
            <w:tcW w:w="4509" w:type="pct"/>
            <w:vAlign w:val="bottom"/>
          </w:tcPr>
          <w:p w14:paraId="0BA2B05F"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internal renewable water resources per capita</w:t>
            </w:r>
          </w:p>
        </w:tc>
      </w:tr>
      <w:tr w:rsidR="00FA16FB" w:rsidRPr="003E7F2B" w14:paraId="40118EA4" w14:textId="77777777" w:rsidTr="00FA16FB">
        <w:tc>
          <w:tcPr>
            <w:tcW w:w="491" w:type="pct"/>
            <w:vAlign w:val="bottom"/>
          </w:tcPr>
          <w:p w14:paraId="02C2B758"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4160</w:t>
            </w:r>
          </w:p>
        </w:tc>
        <w:tc>
          <w:tcPr>
            <w:tcW w:w="4509" w:type="pct"/>
            <w:vAlign w:val="bottom"/>
          </w:tcPr>
          <w:p w14:paraId="03005D8D"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Surface water: inflow not submitted to treaties</w:t>
            </w:r>
          </w:p>
        </w:tc>
      </w:tr>
      <w:tr w:rsidR="00FA16FB" w:rsidRPr="003E7F2B" w14:paraId="58E33B41" w14:textId="77777777" w:rsidTr="00FA16FB">
        <w:tc>
          <w:tcPr>
            <w:tcW w:w="491" w:type="pct"/>
            <w:vAlign w:val="bottom"/>
          </w:tcPr>
          <w:p w14:paraId="7C99FEB0"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4162</w:t>
            </w:r>
          </w:p>
        </w:tc>
        <w:tc>
          <w:tcPr>
            <w:tcW w:w="4509" w:type="pct"/>
            <w:vAlign w:val="bottom"/>
          </w:tcPr>
          <w:p w14:paraId="3ACCABAF"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Surface water: inflow secured through treaties</w:t>
            </w:r>
          </w:p>
        </w:tc>
      </w:tr>
      <w:tr w:rsidR="00FA16FB" w:rsidRPr="003E7F2B" w14:paraId="1C8AFF99" w14:textId="77777777" w:rsidTr="00FA16FB">
        <w:tc>
          <w:tcPr>
            <w:tcW w:w="491" w:type="pct"/>
            <w:vAlign w:val="bottom"/>
          </w:tcPr>
          <w:p w14:paraId="20650EEC"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4164</w:t>
            </w:r>
          </w:p>
        </w:tc>
        <w:tc>
          <w:tcPr>
            <w:tcW w:w="4509" w:type="pct"/>
            <w:vAlign w:val="bottom"/>
          </w:tcPr>
          <w:p w14:paraId="5FFA3332"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 xml:space="preserve">Surface water: </w:t>
            </w:r>
            <w:r w:rsidRPr="000F76CE">
              <w:rPr>
                <w:rFonts w:cstheme="minorHAnsi"/>
                <w:noProof/>
                <w:color w:val="000000"/>
                <w:sz w:val="16"/>
                <w:szCs w:val="16"/>
              </w:rPr>
              <w:t>accounted</w:t>
            </w:r>
            <w:r w:rsidRPr="003E7F2B">
              <w:rPr>
                <w:rFonts w:cstheme="minorHAnsi"/>
                <w:color w:val="000000"/>
                <w:sz w:val="16"/>
                <w:szCs w:val="16"/>
              </w:rPr>
              <w:t xml:space="preserve"> inflow</w:t>
            </w:r>
          </w:p>
        </w:tc>
      </w:tr>
      <w:tr w:rsidR="00FA16FB" w:rsidRPr="003E7F2B" w14:paraId="579BA6D2" w14:textId="77777777" w:rsidTr="00FA16FB">
        <w:tc>
          <w:tcPr>
            <w:tcW w:w="491" w:type="pct"/>
            <w:vAlign w:val="bottom"/>
          </w:tcPr>
          <w:p w14:paraId="1B7C62C8"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4168</w:t>
            </w:r>
          </w:p>
        </w:tc>
        <w:tc>
          <w:tcPr>
            <w:tcW w:w="4509" w:type="pct"/>
            <w:vAlign w:val="bottom"/>
          </w:tcPr>
          <w:p w14:paraId="0DE6501A"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 xml:space="preserve">Surface water: </w:t>
            </w:r>
            <w:r w:rsidRPr="00DF2F5B">
              <w:rPr>
                <w:rFonts w:cstheme="minorHAnsi"/>
                <w:noProof/>
                <w:color w:val="000000"/>
                <w:sz w:val="16"/>
                <w:szCs w:val="16"/>
              </w:rPr>
              <w:t>accounted</w:t>
            </w:r>
            <w:r w:rsidRPr="003E7F2B">
              <w:rPr>
                <w:rFonts w:cstheme="minorHAnsi"/>
                <w:color w:val="000000"/>
                <w:sz w:val="16"/>
                <w:szCs w:val="16"/>
              </w:rPr>
              <w:t xml:space="preserve"> flow of border rivers</w:t>
            </w:r>
          </w:p>
        </w:tc>
      </w:tr>
      <w:tr w:rsidR="00FA16FB" w:rsidRPr="003E7F2B" w14:paraId="165B2289" w14:textId="77777777" w:rsidTr="00FA16FB">
        <w:tc>
          <w:tcPr>
            <w:tcW w:w="491" w:type="pct"/>
            <w:vAlign w:val="bottom"/>
          </w:tcPr>
          <w:p w14:paraId="095BBB08"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4170</w:t>
            </w:r>
          </w:p>
        </w:tc>
        <w:tc>
          <w:tcPr>
            <w:tcW w:w="4509" w:type="pct"/>
            <w:vAlign w:val="bottom"/>
          </w:tcPr>
          <w:p w14:paraId="1F22D53C"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Surface water: accounted part of border lakes (actual)</w:t>
            </w:r>
          </w:p>
        </w:tc>
      </w:tr>
      <w:tr w:rsidR="00FA16FB" w:rsidRPr="003E7F2B" w14:paraId="0F9D42F9" w14:textId="77777777" w:rsidTr="00FA16FB">
        <w:tc>
          <w:tcPr>
            <w:tcW w:w="491" w:type="pct"/>
            <w:vAlign w:val="bottom"/>
          </w:tcPr>
          <w:p w14:paraId="41489D0A"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4174</w:t>
            </w:r>
          </w:p>
        </w:tc>
        <w:tc>
          <w:tcPr>
            <w:tcW w:w="4509" w:type="pct"/>
            <w:vAlign w:val="bottom"/>
          </w:tcPr>
          <w:p w14:paraId="19BD561D"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Surface water: outflow to other countries secured through treaties</w:t>
            </w:r>
          </w:p>
        </w:tc>
      </w:tr>
      <w:tr w:rsidR="00FA16FB" w:rsidRPr="003E7F2B" w14:paraId="74859299" w14:textId="77777777" w:rsidTr="00FA16FB">
        <w:tc>
          <w:tcPr>
            <w:tcW w:w="491" w:type="pct"/>
            <w:vAlign w:val="bottom"/>
          </w:tcPr>
          <w:p w14:paraId="1F1EF2EC"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4176</w:t>
            </w:r>
          </w:p>
        </w:tc>
        <w:tc>
          <w:tcPr>
            <w:tcW w:w="4509" w:type="pct"/>
            <w:vAlign w:val="bottom"/>
          </w:tcPr>
          <w:p w14:paraId="0159FE83"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Surface water: total external renewable</w:t>
            </w:r>
          </w:p>
        </w:tc>
      </w:tr>
      <w:tr w:rsidR="00FA16FB" w:rsidRPr="003E7F2B" w14:paraId="25FFAFFA" w14:textId="77777777" w:rsidTr="00FA16FB">
        <w:tc>
          <w:tcPr>
            <w:tcW w:w="491" w:type="pct"/>
            <w:vAlign w:val="bottom"/>
          </w:tcPr>
          <w:p w14:paraId="4355DB76"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4182</w:t>
            </w:r>
          </w:p>
        </w:tc>
        <w:tc>
          <w:tcPr>
            <w:tcW w:w="4509" w:type="pct"/>
            <w:vAlign w:val="bottom"/>
          </w:tcPr>
          <w:p w14:paraId="4FD12831"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Water resources: total external renewable</w:t>
            </w:r>
          </w:p>
        </w:tc>
      </w:tr>
      <w:tr w:rsidR="00FA16FB" w:rsidRPr="003E7F2B" w14:paraId="65EB91A5" w14:textId="77777777" w:rsidTr="00FA16FB">
        <w:tc>
          <w:tcPr>
            <w:tcW w:w="491" w:type="pct"/>
            <w:vAlign w:val="bottom"/>
          </w:tcPr>
          <w:p w14:paraId="5D0ECAEE"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4185</w:t>
            </w:r>
          </w:p>
        </w:tc>
        <w:tc>
          <w:tcPr>
            <w:tcW w:w="4509" w:type="pct"/>
            <w:vAlign w:val="bottom"/>
          </w:tcPr>
          <w:p w14:paraId="1B8C06BF"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renewable surface water</w:t>
            </w:r>
          </w:p>
        </w:tc>
      </w:tr>
      <w:tr w:rsidR="00FA16FB" w:rsidRPr="003E7F2B" w14:paraId="45609556" w14:textId="77777777" w:rsidTr="00FA16FB">
        <w:tc>
          <w:tcPr>
            <w:tcW w:w="491" w:type="pct"/>
            <w:vAlign w:val="bottom"/>
          </w:tcPr>
          <w:p w14:paraId="193F52FE"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4187</w:t>
            </w:r>
          </w:p>
        </w:tc>
        <w:tc>
          <w:tcPr>
            <w:tcW w:w="4509" w:type="pct"/>
            <w:vAlign w:val="bottom"/>
          </w:tcPr>
          <w:p w14:paraId="2D5F8AE7"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renewable groundwater</w:t>
            </w:r>
          </w:p>
        </w:tc>
      </w:tr>
      <w:tr w:rsidR="00FA16FB" w:rsidRPr="003E7F2B" w14:paraId="397F506D" w14:textId="77777777" w:rsidTr="00FA16FB">
        <w:tc>
          <w:tcPr>
            <w:tcW w:w="491" w:type="pct"/>
            <w:vAlign w:val="bottom"/>
          </w:tcPr>
          <w:p w14:paraId="254DE0C8"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4188</w:t>
            </w:r>
          </w:p>
        </w:tc>
        <w:tc>
          <w:tcPr>
            <w:tcW w:w="4509" w:type="pct"/>
            <w:vAlign w:val="bottom"/>
          </w:tcPr>
          <w:p w14:paraId="37B518A5"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renewable water resources</w:t>
            </w:r>
          </w:p>
        </w:tc>
      </w:tr>
      <w:tr w:rsidR="00FA16FB" w:rsidRPr="003E7F2B" w14:paraId="0B316315" w14:textId="77777777" w:rsidTr="00FA16FB">
        <w:tc>
          <w:tcPr>
            <w:tcW w:w="491" w:type="pct"/>
            <w:vAlign w:val="bottom"/>
          </w:tcPr>
          <w:p w14:paraId="643D414F"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4190</w:t>
            </w:r>
          </w:p>
        </w:tc>
        <w:tc>
          <w:tcPr>
            <w:tcW w:w="4509" w:type="pct"/>
            <w:vAlign w:val="bottom"/>
          </w:tcPr>
          <w:p w14:paraId="1CFF5A21"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renewable water resources per capita</w:t>
            </w:r>
          </w:p>
        </w:tc>
      </w:tr>
      <w:tr w:rsidR="00FA16FB" w:rsidRPr="003E7F2B" w14:paraId="44C2785B" w14:textId="77777777" w:rsidTr="00FA16FB">
        <w:tc>
          <w:tcPr>
            <w:tcW w:w="491" w:type="pct"/>
            <w:vAlign w:val="bottom"/>
          </w:tcPr>
          <w:p w14:paraId="00B2CDDC"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4192</w:t>
            </w:r>
          </w:p>
        </w:tc>
        <w:tc>
          <w:tcPr>
            <w:tcW w:w="4509" w:type="pct"/>
            <w:vAlign w:val="bottom"/>
          </w:tcPr>
          <w:p w14:paraId="6690315C"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Dependency ratio</w:t>
            </w:r>
          </w:p>
        </w:tc>
      </w:tr>
      <w:tr w:rsidR="00FA16FB" w:rsidRPr="003E7F2B" w14:paraId="0D2DE43B" w14:textId="77777777" w:rsidTr="00FA16FB">
        <w:tc>
          <w:tcPr>
            <w:tcW w:w="491" w:type="pct"/>
            <w:vAlign w:val="bottom"/>
          </w:tcPr>
          <w:p w14:paraId="73900981"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4193</w:t>
            </w:r>
          </w:p>
        </w:tc>
        <w:tc>
          <w:tcPr>
            <w:tcW w:w="4509" w:type="pct"/>
            <w:vAlign w:val="bottom"/>
          </w:tcPr>
          <w:p w14:paraId="77C9A0E2"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Exploitable: regular renewable surface water</w:t>
            </w:r>
          </w:p>
        </w:tc>
      </w:tr>
      <w:tr w:rsidR="00FA16FB" w:rsidRPr="003E7F2B" w14:paraId="3B938674" w14:textId="77777777" w:rsidTr="00FA16FB">
        <w:tc>
          <w:tcPr>
            <w:tcW w:w="491" w:type="pct"/>
            <w:vAlign w:val="bottom"/>
          </w:tcPr>
          <w:p w14:paraId="34997517"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4194</w:t>
            </w:r>
          </w:p>
        </w:tc>
        <w:tc>
          <w:tcPr>
            <w:tcW w:w="4509" w:type="pct"/>
            <w:vAlign w:val="bottom"/>
          </w:tcPr>
          <w:p w14:paraId="7E2DBC08"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Exploitable: irregular renewable surface water</w:t>
            </w:r>
          </w:p>
        </w:tc>
      </w:tr>
      <w:tr w:rsidR="00FA16FB" w:rsidRPr="003E7F2B" w14:paraId="00EDB4EA" w14:textId="77777777" w:rsidTr="00FA16FB">
        <w:tc>
          <w:tcPr>
            <w:tcW w:w="491" w:type="pct"/>
            <w:vAlign w:val="bottom"/>
          </w:tcPr>
          <w:p w14:paraId="2599DA3F"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4195</w:t>
            </w:r>
          </w:p>
        </w:tc>
        <w:tc>
          <w:tcPr>
            <w:tcW w:w="4509" w:type="pct"/>
            <w:vAlign w:val="bottom"/>
          </w:tcPr>
          <w:p w14:paraId="1A566F04"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Exploitable: regular renewable groundwater</w:t>
            </w:r>
          </w:p>
        </w:tc>
      </w:tr>
      <w:tr w:rsidR="00FA16FB" w:rsidRPr="003E7F2B" w14:paraId="14650F7D" w14:textId="77777777" w:rsidTr="00FA16FB">
        <w:tc>
          <w:tcPr>
            <w:tcW w:w="491" w:type="pct"/>
            <w:vAlign w:val="bottom"/>
          </w:tcPr>
          <w:p w14:paraId="3A421AEC"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4196</w:t>
            </w:r>
          </w:p>
        </w:tc>
        <w:tc>
          <w:tcPr>
            <w:tcW w:w="4509" w:type="pct"/>
            <w:vAlign w:val="bottom"/>
          </w:tcPr>
          <w:p w14:paraId="150FA621"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exploitable water resources</w:t>
            </w:r>
          </w:p>
        </w:tc>
      </w:tr>
      <w:tr w:rsidR="00FA16FB" w:rsidRPr="003E7F2B" w14:paraId="2AED20C3" w14:textId="77777777" w:rsidTr="00FA16FB">
        <w:tc>
          <w:tcPr>
            <w:tcW w:w="491" w:type="pct"/>
            <w:vAlign w:val="bottom"/>
          </w:tcPr>
          <w:p w14:paraId="040FFD8A"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4197</w:t>
            </w:r>
          </w:p>
        </w:tc>
        <w:tc>
          <w:tcPr>
            <w:tcW w:w="4509" w:type="pct"/>
            <w:vAlign w:val="bottom"/>
          </w:tcPr>
          <w:p w14:paraId="747E436A"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dam capacity</w:t>
            </w:r>
          </w:p>
        </w:tc>
      </w:tr>
      <w:tr w:rsidR="00FA16FB" w:rsidRPr="003E7F2B" w14:paraId="2D300C6B" w14:textId="77777777" w:rsidTr="00FA16FB">
        <w:tc>
          <w:tcPr>
            <w:tcW w:w="491" w:type="pct"/>
            <w:vAlign w:val="bottom"/>
          </w:tcPr>
          <w:p w14:paraId="660E9801"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4250</w:t>
            </w:r>
          </w:p>
        </w:tc>
        <w:tc>
          <w:tcPr>
            <w:tcW w:w="4509" w:type="pct"/>
            <w:vAlign w:val="bottom"/>
          </w:tcPr>
          <w:p w14:paraId="58EA3CEC"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Agricultural water withdrawal</w:t>
            </w:r>
          </w:p>
        </w:tc>
      </w:tr>
      <w:tr w:rsidR="00FA16FB" w:rsidRPr="003E7F2B" w14:paraId="163E1D67" w14:textId="77777777" w:rsidTr="00FA16FB">
        <w:tc>
          <w:tcPr>
            <w:tcW w:w="491" w:type="pct"/>
            <w:vAlign w:val="bottom"/>
          </w:tcPr>
          <w:p w14:paraId="275920D1"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4251</w:t>
            </w:r>
          </w:p>
        </w:tc>
        <w:tc>
          <w:tcPr>
            <w:tcW w:w="4509" w:type="pct"/>
            <w:vAlign w:val="bottom"/>
          </w:tcPr>
          <w:p w14:paraId="214CB164"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Municipal water withdrawal</w:t>
            </w:r>
          </w:p>
        </w:tc>
      </w:tr>
      <w:tr w:rsidR="00FA16FB" w:rsidRPr="003E7F2B" w14:paraId="535A63D3" w14:textId="77777777" w:rsidTr="00FA16FB">
        <w:tc>
          <w:tcPr>
            <w:tcW w:w="491" w:type="pct"/>
            <w:vAlign w:val="bottom"/>
          </w:tcPr>
          <w:p w14:paraId="67FAA440"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4252</w:t>
            </w:r>
          </w:p>
        </w:tc>
        <w:tc>
          <w:tcPr>
            <w:tcW w:w="4509" w:type="pct"/>
            <w:vAlign w:val="bottom"/>
          </w:tcPr>
          <w:p w14:paraId="157C0F0F"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Industrial water withdrawal</w:t>
            </w:r>
          </w:p>
        </w:tc>
      </w:tr>
      <w:tr w:rsidR="00FA16FB" w:rsidRPr="003E7F2B" w14:paraId="58909B8D" w14:textId="77777777" w:rsidTr="00FA16FB">
        <w:tc>
          <w:tcPr>
            <w:tcW w:w="491" w:type="pct"/>
            <w:vAlign w:val="bottom"/>
          </w:tcPr>
          <w:p w14:paraId="4DB48A64"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4253</w:t>
            </w:r>
          </w:p>
        </w:tc>
        <w:tc>
          <w:tcPr>
            <w:tcW w:w="4509" w:type="pct"/>
            <w:vAlign w:val="bottom"/>
          </w:tcPr>
          <w:p w14:paraId="222DF805"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water withdrawal</w:t>
            </w:r>
          </w:p>
        </w:tc>
      </w:tr>
      <w:tr w:rsidR="00FA16FB" w:rsidRPr="003E7F2B" w14:paraId="1C538811" w14:textId="77777777" w:rsidTr="00FA16FB">
        <w:tc>
          <w:tcPr>
            <w:tcW w:w="491" w:type="pct"/>
            <w:vAlign w:val="bottom"/>
          </w:tcPr>
          <w:p w14:paraId="3EAC51DB"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4254</w:t>
            </w:r>
          </w:p>
        </w:tc>
        <w:tc>
          <w:tcPr>
            <w:tcW w:w="4509" w:type="pct"/>
            <w:vAlign w:val="bottom"/>
          </w:tcPr>
          <w:p w14:paraId="73CD0C08"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Agricultural water withdrawal as % of total water withdrawal</w:t>
            </w:r>
          </w:p>
        </w:tc>
      </w:tr>
      <w:tr w:rsidR="00FA16FB" w:rsidRPr="003E7F2B" w14:paraId="27F1DDFB" w14:textId="77777777" w:rsidTr="00FA16FB">
        <w:tc>
          <w:tcPr>
            <w:tcW w:w="491" w:type="pct"/>
            <w:vAlign w:val="bottom"/>
          </w:tcPr>
          <w:p w14:paraId="4B97C313"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4255</w:t>
            </w:r>
          </w:p>
        </w:tc>
        <w:tc>
          <w:tcPr>
            <w:tcW w:w="4509" w:type="pct"/>
            <w:vAlign w:val="bottom"/>
          </w:tcPr>
          <w:p w14:paraId="18239402"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Municipal water withdrawal as % of total withdrawal</w:t>
            </w:r>
          </w:p>
        </w:tc>
      </w:tr>
      <w:tr w:rsidR="00FA16FB" w:rsidRPr="003E7F2B" w14:paraId="1496765F" w14:textId="77777777" w:rsidTr="00FA16FB">
        <w:tc>
          <w:tcPr>
            <w:tcW w:w="491" w:type="pct"/>
            <w:vAlign w:val="bottom"/>
          </w:tcPr>
          <w:p w14:paraId="04DDA414"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4256</w:t>
            </w:r>
          </w:p>
        </w:tc>
        <w:tc>
          <w:tcPr>
            <w:tcW w:w="4509" w:type="pct"/>
            <w:vAlign w:val="bottom"/>
          </w:tcPr>
          <w:p w14:paraId="45EC4817"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Industrial water withdrawal as % of total water withdrawal</w:t>
            </w:r>
          </w:p>
        </w:tc>
      </w:tr>
      <w:tr w:rsidR="00FA16FB" w:rsidRPr="003E7F2B" w14:paraId="44BFA69B" w14:textId="77777777" w:rsidTr="00FA16FB">
        <w:tc>
          <w:tcPr>
            <w:tcW w:w="491" w:type="pct"/>
            <w:vAlign w:val="bottom"/>
          </w:tcPr>
          <w:p w14:paraId="6B47D015"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4257</w:t>
            </w:r>
          </w:p>
        </w:tc>
        <w:tc>
          <w:tcPr>
            <w:tcW w:w="4509" w:type="pct"/>
            <w:vAlign w:val="bottom"/>
          </w:tcPr>
          <w:p w14:paraId="3D06B0F6"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water withdrawal per capita</w:t>
            </w:r>
          </w:p>
        </w:tc>
      </w:tr>
      <w:tr w:rsidR="00FA16FB" w:rsidRPr="003E7F2B" w14:paraId="1AD96604" w14:textId="77777777" w:rsidTr="00FA16FB">
        <w:tc>
          <w:tcPr>
            <w:tcW w:w="491" w:type="pct"/>
            <w:vAlign w:val="bottom"/>
          </w:tcPr>
          <w:p w14:paraId="07676EF7"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4260</w:t>
            </w:r>
          </w:p>
        </w:tc>
        <w:tc>
          <w:tcPr>
            <w:tcW w:w="4509" w:type="pct"/>
            <w:vAlign w:val="bottom"/>
          </w:tcPr>
          <w:p w14:paraId="2618A75D"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Irrigation water requirement</w:t>
            </w:r>
          </w:p>
        </w:tc>
      </w:tr>
      <w:tr w:rsidR="00FA16FB" w:rsidRPr="003E7F2B" w14:paraId="5C486B2F" w14:textId="77777777" w:rsidTr="00FA16FB">
        <w:tc>
          <w:tcPr>
            <w:tcW w:w="491" w:type="pct"/>
            <w:vAlign w:val="bottom"/>
          </w:tcPr>
          <w:p w14:paraId="212B6905"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4263</w:t>
            </w:r>
          </w:p>
        </w:tc>
        <w:tc>
          <w:tcPr>
            <w:tcW w:w="4509" w:type="pct"/>
            <w:vAlign w:val="bottom"/>
          </w:tcPr>
          <w:p w14:paraId="196895D2"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freshwater withdrawal (primary and secondary)</w:t>
            </w:r>
          </w:p>
        </w:tc>
      </w:tr>
      <w:tr w:rsidR="00FA16FB" w:rsidRPr="003E7F2B" w14:paraId="50230DC0" w14:textId="77777777" w:rsidTr="00FA16FB">
        <w:tc>
          <w:tcPr>
            <w:tcW w:w="491" w:type="pct"/>
            <w:vAlign w:val="bottom"/>
          </w:tcPr>
          <w:p w14:paraId="6144D85E"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4264</w:t>
            </w:r>
          </w:p>
        </w:tc>
        <w:tc>
          <w:tcPr>
            <w:tcW w:w="4509" w:type="pct"/>
            <w:vAlign w:val="bottom"/>
          </w:tcPr>
          <w:p w14:paraId="292D7660"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Desalinated water produced</w:t>
            </w:r>
          </w:p>
        </w:tc>
      </w:tr>
      <w:tr w:rsidR="00FA16FB" w:rsidRPr="003E7F2B" w14:paraId="31FE8619" w14:textId="77777777" w:rsidTr="00FA16FB">
        <w:tc>
          <w:tcPr>
            <w:tcW w:w="491" w:type="pct"/>
            <w:vAlign w:val="bottom"/>
          </w:tcPr>
          <w:p w14:paraId="6BD36686"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4265</w:t>
            </w:r>
          </w:p>
        </w:tc>
        <w:tc>
          <w:tcPr>
            <w:tcW w:w="4509" w:type="pct"/>
            <w:vAlign w:val="bottom"/>
          </w:tcPr>
          <w:p w14:paraId="28111279"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Direct use of treated municipal wastewater</w:t>
            </w:r>
          </w:p>
        </w:tc>
      </w:tr>
      <w:tr w:rsidR="00FA16FB" w:rsidRPr="003E7F2B" w14:paraId="0D027966" w14:textId="77777777" w:rsidTr="00FA16FB">
        <w:tc>
          <w:tcPr>
            <w:tcW w:w="491" w:type="pct"/>
            <w:vAlign w:val="bottom"/>
          </w:tcPr>
          <w:p w14:paraId="0C6B3444"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4271</w:t>
            </w:r>
          </w:p>
        </w:tc>
        <w:tc>
          <w:tcPr>
            <w:tcW w:w="4509" w:type="pct"/>
            <w:vAlign w:val="bottom"/>
          </w:tcPr>
          <w:p w14:paraId="07C0DD9D"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Agricultural water requirement as % of agricultural water withdrawal</w:t>
            </w:r>
          </w:p>
        </w:tc>
      </w:tr>
      <w:tr w:rsidR="00FA16FB" w:rsidRPr="003E7F2B" w14:paraId="59B2D9C9" w14:textId="77777777" w:rsidTr="00FA16FB">
        <w:tc>
          <w:tcPr>
            <w:tcW w:w="491" w:type="pct"/>
            <w:vAlign w:val="bottom"/>
          </w:tcPr>
          <w:p w14:paraId="32F7FBB9"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4273</w:t>
            </w:r>
          </w:p>
        </w:tc>
        <w:tc>
          <w:tcPr>
            <w:tcW w:w="4509" w:type="pct"/>
            <w:vAlign w:val="bottom"/>
          </w:tcPr>
          <w:p w14:paraId="6E80AE7D"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Agricultural water withdrawal as % of total renewable water resources</w:t>
            </w:r>
          </w:p>
        </w:tc>
      </w:tr>
      <w:tr w:rsidR="00FA16FB" w:rsidRPr="003E7F2B" w14:paraId="39506514" w14:textId="77777777" w:rsidTr="00FA16FB">
        <w:tc>
          <w:tcPr>
            <w:tcW w:w="491" w:type="pct"/>
            <w:vAlign w:val="bottom"/>
          </w:tcPr>
          <w:p w14:paraId="3D59CEE8"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4275</w:t>
            </w:r>
          </w:p>
        </w:tc>
        <w:tc>
          <w:tcPr>
            <w:tcW w:w="4509" w:type="pct"/>
            <w:vAlign w:val="bottom"/>
          </w:tcPr>
          <w:p w14:paraId="396380C9"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MDG 7.5. Freshwater withdrawal as % of total renewable water resources</w:t>
            </w:r>
          </w:p>
        </w:tc>
      </w:tr>
      <w:tr w:rsidR="00FA16FB" w:rsidRPr="003E7F2B" w14:paraId="59CCC25E" w14:textId="77777777" w:rsidTr="00FA16FB">
        <w:tc>
          <w:tcPr>
            <w:tcW w:w="491" w:type="pct"/>
            <w:vAlign w:val="bottom"/>
          </w:tcPr>
          <w:p w14:paraId="5C4283BC"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4300</w:t>
            </w:r>
          </w:p>
        </w:tc>
        <w:tc>
          <w:tcPr>
            <w:tcW w:w="4509" w:type="pct"/>
            <w:vAlign w:val="bottom"/>
          </w:tcPr>
          <w:p w14:paraId="7EC4AA78" w14:textId="77777777" w:rsidR="00FA16FB" w:rsidRPr="003E7F2B" w:rsidRDefault="00FA16FB" w:rsidP="00FA16FB">
            <w:pPr>
              <w:jc w:val="center"/>
              <w:rPr>
                <w:rFonts w:cstheme="minorHAnsi"/>
                <w:color w:val="000000"/>
                <w:sz w:val="16"/>
                <w:szCs w:val="16"/>
              </w:rPr>
            </w:pPr>
            <w:r w:rsidRPr="00DF2F5B">
              <w:rPr>
                <w:rFonts w:cstheme="minorHAnsi"/>
                <w:noProof/>
                <w:color w:val="000000"/>
                <w:sz w:val="16"/>
                <w:szCs w:val="16"/>
              </w:rPr>
              <w:t>Total</w:t>
            </w:r>
            <w:r w:rsidRPr="003E7F2B">
              <w:rPr>
                <w:rFonts w:cstheme="minorHAnsi"/>
                <w:color w:val="000000"/>
                <w:sz w:val="16"/>
                <w:szCs w:val="16"/>
              </w:rPr>
              <w:t xml:space="preserve"> cultivated area drained</w:t>
            </w:r>
          </w:p>
        </w:tc>
      </w:tr>
      <w:tr w:rsidR="00FA16FB" w:rsidRPr="003E7F2B" w14:paraId="53C76CF4" w14:textId="77777777" w:rsidTr="00FA16FB">
        <w:tc>
          <w:tcPr>
            <w:tcW w:w="491" w:type="pct"/>
            <w:vAlign w:val="bottom"/>
          </w:tcPr>
          <w:p w14:paraId="1F4964E5"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4303</w:t>
            </w:r>
          </w:p>
        </w:tc>
        <w:tc>
          <w:tcPr>
            <w:tcW w:w="4509" w:type="pct"/>
            <w:vAlign w:val="bottom"/>
          </w:tcPr>
          <w:p w14:paraId="5DB06960"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irrigation drained</w:t>
            </w:r>
          </w:p>
        </w:tc>
      </w:tr>
      <w:tr w:rsidR="00FA16FB" w:rsidRPr="003E7F2B" w14:paraId="49F51A97" w14:textId="77777777" w:rsidTr="00FA16FB">
        <w:tc>
          <w:tcPr>
            <w:tcW w:w="491" w:type="pct"/>
            <w:vAlign w:val="bottom"/>
          </w:tcPr>
          <w:p w14:paraId="24ABA7C1"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lastRenderedPageBreak/>
              <w:t>4304</w:t>
            </w:r>
          </w:p>
        </w:tc>
        <w:tc>
          <w:tcPr>
            <w:tcW w:w="4509" w:type="pct"/>
            <w:vAlign w:val="bottom"/>
          </w:tcPr>
          <w:p w14:paraId="684F6C28" w14:textId="77777777" w:rsidR="00FA16FB" w:rsidRPr="003E7F2B" w:rsidRDefault="00FA16FB" w:rsidP="00FA16FB">
            <w:pPr>
              <w:jc w:val="center"/>
              <w:rPr>
                <w:rFonts w:cstheme="minorHAnsi"/>
                <w:color w:val="000000"/>
                <w:sz w:val="16"/>
                <w:szCs w:val="16"/>
              </w:rPr>
            </w:pPr>
            <w:r w:rsidRPr="00DF2F5B">
              <w:rPr>
                <w:rFonts w:cstheme="minorHAnsi"/>
                <w:noProof/>
                <w:color w:val="000000"/>
                <w:sz w:val="16"/>
                <w:szCs w:val="16"/>
              </w:rPr>
              <w:t>Non-irrigated</w:t>
            </w:r>
            <w:r w:rsidRPr="003E7F2B">
              <w:rPr>
                <w:rFonts w:cstheme="minorHAnsi"/>
                <w:color w:val="000000"/>
                <w:sz w:val="16"/>
                <w:szCs w:val="16"/>
              </w:rPr>
              <w:t xml:space="preserve"> cultivated area drained</w:t>
            </w:r>
          </w:p>
        </w:tc>
      </w:tr>
      <w:tr w:rsidR="00FA16FB" w:rsidRPr="003E7F2B" w14:paraId="0FEBDA4A" w14:textId="77777777" w:rsidTr="00FA16FB">
        <w:tc>
          <w:tcPr>
            <w:tcW w:w="491" w:type="pct"/>
            <w:vAlign w:val="bottom"/>
          </w:tcPr>
          <w:p w14:paraId="5B09E773"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4305</w:t>
            </w:r>
          </w:p>
        </w:tc>
        <w:tc>
          <w:tcPr>
            <w:tcW w:w="4509" w:type="pct"/>
            <w:vAlign w:val="bottom"/>
          </w:tcPr>
          <w:p w14:paraId="26010364"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 xml:space="preserve">% of </w:t>
            </w:r>
            <w:r w:rsidRPr="00DF2F5B">
              <w:rPr>
                <w:rFonts w:cstheme="minorHAnsi"/>
                <w:noProof/>
                <w:color w:val="000000"/>
                <w:sz w:val="16"/>
                <w:szCs w:val="16"/>
              </w:rPr>
              <w:t>total</w:t>
            </w:r>
            <w:r w:rsidRPr="003E7F2B">
              <w:rPr>
                <w:rFonts w:cstheme="minorHAnsi"/>
                <w:color w:val="000000"/>
                <w:sz w:val="16"/>
                <w:szCs w:val="16"/>
              </w:rPr>
              <w:t xml:space="preserve"> cultivated area drained</w:t>
            </w:r>
          </w:p>
        </w:tc>
      </w:tr>
      <w:tr w:rsidR="00FA16FB" w:rsidRPr="003E7F2B" w14:paraId="36648258" w14:textId="77777777" w:rsidTr="00FA16FB">
        <w:tc>
          <w:tcPr>
            <w:tcW w:w="491" w:type="pct"/>
            <w:vAlign w:val="bottom"/>
          </w:tcPr>
          <w:p w14:paraId="6621FCE2"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4307</w:t>
            </w:r>
          </w:p>
        </w:tc>
        <w:tc>
          <w:tcPr>
            <w:tcW w:w="4509" w:type="pct"/>
            <w:vAlign w:val="bottom"/>
          </w:tcPr>
          <w:p w14:paraId="40EF4630"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Irrigation potential</w:t>
            </w:r>
          </w:p>
        </w:tc>
      </w:tr>
      <w:tr w:rsidR="00FA16FB" w:rsidRPr="003E7F2B" w14:paraId="3D79FA86" w14:textId="77777777" w:rsidTr="00FA16FB">
        <w:tc>
          <w:tcPr>
            <w:tcW w:w="491" w:type="pct"/>
            <w:vAlign w:val="bottom"/>
          </w:tcPr>
          <w:p w14:paraId="48E93AD1"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4308</w:t>
            </w:r>
          </w:p>
        </w:tc>
        <w:tc>
          <w:tcPr>
            <w:tcW w:w="4509" w:type="pct"/>
            <w:vAlign w:val="bottom"/>
          </w:tcPr>
          <w:p w14:paraId="36823D64"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full control irrigation: surface irrigation</w:t>
            </w:r>
          </w:p>
        </w:tc>
      </w:tr>
      <w:tr w:rsidR="00FA16FB" w:rsidRPr="003E7F2B" w14:paraId="60DE62DE" w14:textId="77777777" w:rsidTr="00FA16FB">
        <w:tc>
          <w:tcPr>
            <w:tcW w:w="491" w:type="pct"/>
            <w:vAlign w:val="bottom"/>
          </w:tcPr>
          <w:p w14:paraId="0B8CAE51"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4309</w:t>
            </w:r>
          </w:p>
        </w:tc>
        <w:tc>
          <w:tcPr>
            <w:tcW w:w="4509" w:type="pct"/>
            <w:vAlign w:val="bottom"/>
          </w:tcPr>
          <w:p w14:paraId="2F07FF6A"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full control irrigation: sprinkler irrigation</w:t>
            </w:r>
          </w:p>
        </w:tc>
      </w:tr>
      <w:tr w:rsidR="00FA16FB" w:rsidRPr="003E7F2B" w14:paraId="526059DE" w14:textId="77777777" w:rsidTr="00FA16FB">
        <w:tc>
          <w:tcPr>
            <w:tcW w:w="491" w:type="pct"/>
            <w:vAlign w:val="bottom"/>
          </w:tcPr>
          <w:p w14:paraId="4E83C4ED"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4310</w:t>
            </w:r>
          </w:p>
        </w:tc>
        <w:tc>
          <w:tcPr>
            <w:tcW w:w="4509" w:type="pct"/>
            <w:vAlign w:val="bottom"/>
          </w:tcPr>
          <w:p w14:paraId="30268F9D"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full control irrigation: localized irrigation</w:t>
            </w:r>
          </w:p>
        </w:tc>
      </w:tr>
      <w:tr w:rsidR="00FA16FB" w:rsidRPr="003E7F2B" w14:paraId="5D0EEF32" w14:textId="77777777" w:rsidTr="00FA16FB">
        <w:tc>
          <w:tcPr>
            <w:tcW w:w="491" w:type="pct"/>
            <w:vAlign w:val="bottom"/>
          </w:tcPr>
          <w:p w14:paraId="55647FB3"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4311</w:t>
            </w:r>
          </w:p>
        </w:tc>
        <w:tc>
          <w:tcPr>
            <w:tcW w:w="4509" w:type="pct"/>
            <w:vAlign w:val="bottom"/>
          </w:tcPr>
          <w:p w14:paraId="0B83DF01"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full control irrigation: total</w:t>
            </w:r>
          </w:p>
        </w:tc>
      </w:tr>
      <w:tr w:rsidR="00FA16FB" w:rsidRPr="003E7F2B" w14:paraId="053D457B" w14:textId="77777777" w:rsidTr="00FA16FB">
        <w:tc>
          <w:tcPr>
            <w:tcW w:w="491" w:type="pct"/>
            <w:vAlign w:val="bottom"/>
          </w:tcPr>
          <w:p w14:paraId="20FB3618"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4312</w:t>
            </w:r>
          </w:p>
        </w:tc>
        <w:tc>
          <w:tcPr>
            <w:tcW w:w="4509" w:type="pct"/>
            <w:vAlign w:val="bottom"/>
          </w:tcPr>
          <w:p w14:paraId="605703E5"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irrigation: equipped lowland areas</w:t>
            </w:r>
          </w:p>
        </w:tc>
      </w:tr>
      <w:tr w:rsidR="00FA16FB" w:rsidRPr="003E7F2B" w14:paraId="30442F16" w14:textId="77777777" w:rsidTr="00FA16FB">
        <w:tc>
          <w:tcPr>
            <w:tcW w:w="491" w:type="pct"/>
            <w:vAlign w:val="bottom"/>
          </w:tcPr>
          <w:p w14:paraId="1A9F38A2"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4313</w:t>
            </w:r>
          </w:p>
        </w:tc>
        <w:tc>
          <w:tcPr>
            <w:tcW w:w="4509" w:type="pct"/>
            <w:vAlign w:val="bottom"/>
          </w:tcPr>
          <w:p w14:paraId="694C5420"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irrigation: total</w:t>
            </w:r>
          </w:p>
        </w:tc>
      </w:tr>
      <w:tr w:rsidR="00FA16FB" w:rsidRPr="003E7F2B" w14:paraId="40578222" w14:textId="77777777" w:rsidTr="00FA16FB">
        <w:tc>
          <w:tcPr>
            <w:tcW w:w="491" w:type="pct"/>
            <w:vAlign w:val="bottom"/>
          </w:tcPr>
          <w:p w14:paraId="42CF2234"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4314</w:t>
            </w:r>
          </w:p>
        </w:tc>
        <w:tc>
          <w:tcPr>
            <w:tcW w:w="4509" w:type="pct"/>
            <w:vAlign w:val="bottom"/>
          </w:tcPr>
          <w:p w14:paraId="1F5FFC1C"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Flood recession cropping area non-equipped</w:t>
            </w:r>
          </w:p>
        </w:tc>
      </w:tr>
      <w:tr w:rsidR="00FA16FB" w:rsidRPr="003E7F2B" w14:paraId="32131087" w14:textId="77777777" w:rsidTr="00FA16FB">
        <w:tc>
          <w:tcPr>
            <w:tcW w:w="491" w:type="pct"/>
            <w:vAlign w:val="bottom"/>
          </w:tcPr>
          <w:p w14:paraId="78282286"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4315</w:t>
            </w:r>
          </w:p>
        </w:tc>
        <w:tc>
          <w:tcPr>
            <w:tcW w:w="4509" w:type="pct"/>
            <w:vAlign w:val="bottom"/>
          </w:tcPr>
          <w:p w14:paraId="36C15628"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Cultivated wetlands and inland valley bottoms non-equipped</w:t>
            </w:r>
          </w:p>
        </w:tc>
      </w:tr>
      <w:tr w:rsidR="00FA16FB" w:rsidRPr="003E7F2B" w14:paraId="1D1373A4" w14:textId="77777777" w:rsidTr="00FA16FB">
        <w:tc>
          <w:tcPr>
            <w:tcW w:w="491" w:type="pct"/>
            <w:vAlign w:val="bottom"/>
          </w:tcPr>
          <w:p w14:paraId="206DD646"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4316</w:t>
            </w:r>
          </w:p>
        </w:tc>
        <w:tc>
          <w:tcPr>
            <w:tcW w:w="4509" w:type="pct"/>
            <w:vAlign w:val="bottom"/>
          </w:tcPr>
          <w:p w14:paraId="30C1FCFE"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irrigation: spate irrigation</w:t>
            </w:r>
          </w:p>
        </w:tc>
      </w:tr>
      <w:tr w:rsidR="00FA16FB" w:rsidRPr="003E7F2B" w14:paraId="64E5DB79" w14:textId="77777777" w:rsidTr="00FA16FB">
        <w:tc>
          <w:tcPr>
            <w:tcW w:w="491" w:type="pct"/>
            <w:vAlign w:val="bottom"/>
          </w:tcPr>
          <w:p w14:paraId="0E482C7A"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4317</w:t>
            </w:r>
          </w:p>
        </w:tc>
        <w:tc>
          <w:tcPr>
            <w:tcW w:w="4509" w:type="pct"/>
            <w:vAlign w:val="bottom"/>
          </w:tcPr>
          <w:p w14:paraId="01DF0C41"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agricultural water managed area</w:t>
            </w:r>
          </w:p>
        </w:tc>
      </w:tr>
      <w:tr w:rsidR="00FA16FB" w:rsidRPr="003E7F2B" w14:paraId="7187D446" w14:textId="77777777" w:rsidTr="00FA16FB">
        <w:tc>
          <w:tcPr>
            <w:tcW w:w="491" w:type="pct"/>
            <w:vAlign w:val="bottom"/>
          </w:tcPr>
          <w:p w14:paraId="6121A433"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4318</w:t>
            </w:r>
          </w:p>
        </w:tc>
        <w:tc>
          <w:tcPr>
            <w:tcW w:w="4509" w:type="pct"/>
            <w:vAlign w:val="bottom"/>
          </w:tcPr>
          <w:p w14:paraId="62A510F1"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 xml:space="preserve">Area equipped for irrigation: </w:t>
            </w:r>
            <w:r w:rsidRPr="00DF2F5B">
              <w:rPr>
                <w:rFonts w:cstheme="minorHAnsi"/>
                <w:noProof/>
                <w:color w:val="000000"/>
                <w:sz w:val="16"/>
                <w:szCs w:val="16"/>
              </w:rPr>
              <w:t>actually</w:t>
            </w:r>
            <w:r w:rsidRPr="003E7F2B">
              <w:rPr>
                <w:rFonts w:cstheme="minorHAnsi"/>
                <w:color w:val="000000"/>
                <w:sz w:val="16"/>
                <w:szCs w:val="16"/>
              </w:rPr>
              <w:t xml:space="preserve"> irrigated</w:t>
            </w:r>
          </w:p>
        </w:tc>
      </w:tr>
      <w:tr w:rsidR="00FA16FB" w:rsidRPr="003E7F2B" w14:paraId="6051E32C" w14:textId="77777777" w:rsidTr="00FA16FB">
        <w:tc>
          <w:tcPr>
            <w:tcW w:w="491" w:type="pct"/>
            <w:vAlign w:val="bottom"/>
          </w:tcPr>
          <w:p w14:paraId="02E782C3"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4319</w:t>
            </w:r>
          </w:p>
        </w:tc>
        <w:tc>
          <w:tcPr>
            <w:tcW w:w="4509" w:type="pct"/>
            <w:vAlign w:val="bottom"/>
          </w:tcPr>
          <w:p w14:paraId="069013BD"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 of agricultural water managed area equipped for irrigation</w:t>
            </w:r>
          </w:p>
        </w:tc>
      </w:tr>
      <w:tr w:rsidR="00FA16FB" w:rsidRPr="003E7F2B" w14:paraId="4AE4A590" w14:textId="77777777" w:rsidTr="00FA16FB">
        <w:tc>
          <w:tcPr>
            <w:tcW w:w="491" w:type="pct"/>
            <w:vAlign w:val="bottom"/>
          </w:tcPr>
          <w:p w14:paraId="4084F195"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4320</w:t>
            </w:r>
          </w:p>
        </w:tc>
        <w:tc>
          <w:tcPr>
            <w:tcW w:w="4509" w:type="pct"/>
            <w:vAlign w:val="bottom"/>
          </w:tcPr>
          <w:p w14:paraId="4734AD2E"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irrigation by groundwater</w:t>
            </w:r>
          </w:p>
        </w:tc>
      </w:tr>
      <w:tr w:rsidR="00FA16FB" w:rsidRPr="003E7F2B" w14:paraId="50FFEF45" w14:textId="77777777" w:rsidTr="00FA16FB">
        <w:tc>
          <w:tcPr>
            <w:tcW w:w="491" w:type="pct"/>
            <w:vAlign w:val="bottom"/>
          </w:tcPr>
          <w:p w14:paraId="40B055B6"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4321</w:t>
            </w:r>
          </w:p>
        </w:tc>
        <w:tc>
          <w:tcPr>
            <w:tcW w:w="4509" w:type="pct"/>
            <w:vAlign w:val="bottom"/>
          </w:tcPr>
          <w:p w14:paraId="47D4FD22"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irrigation by surface water</w:t>
            </w:r>
          </w:p>
        </w:tc>
      </w:tr>
      <w:tr w:rsidR="00FA16FB" w:rsidRPr="003E7F2B" w14:paraId="37B1C1E6" w14:textId="77777777" w:rsidTr="00FA16FB">
        <w:tc>
          <w:tcPr>
            <w:tcW w:w="491" w:type="pct"/>
            <w:vAlign w:val="bottom"/>
          </w:tcPr>
          <w:p w14:paraId="058B15D1"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4322</w:t>
            </w:r>
          </w:p>
        </w:tc>
        <w:tc>
          <w:tcPr>
            <w:tcW w:w="4509" w:type="pct"/>
            <w:vAlign w:val="bottom"/>
          </w:tcPr>
          <w:p w14:paraId="43D0AE0B"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irrigation by mixed surface water and groundwater</w:t>
            </w:r>
          </w:p>
        </w:tc>
      </w:tr>
      <w:tr w:rsidR="00FA16FB" w:rsidRPr="003E7F2B" w14:paraId="3D15696D" w14:textId="77777777" w:rsidTr="00FA16FB">
        <w:tc>
          <w:tcPr>
            <w:tcW w:w="491" w:type="pct"/>
            <w:vAlign w:val="bottom"/>
          </w:tcPr>
          <w:p w14:paraId="39686F98"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4323</w:t>
            </w:r>
          </w:p>
        </w:tc>
        <w:tc>
          <w:tcPr>
            <w:tcW w:w="4509" w:type="pct"/>
            <w:vAlign w:val="bottom"/>
          </w:tcPr>
          <w:p w14:paraId="768DE84B"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 of area equipped for irrigation by groundwater</w:t>
            </w:r>
          </w:p>
        </w:tc>
      </w:tr>
      <w:tr w:rsidR="00FA16FB" w:rsidRPr="003E7F2B" w14:paraId="566CECE7" w14:textId="77777777" w:rsidTr="00FA16FB">
        <w:tc>
          <w:tcPr>
            <w:tcW w:w="491" w:type="pct"/>
            <w:vAlign w:val="bottom"/>
          </w:tcPr>
          <w:p w14:paraId="797A4EE4"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4324</w:t>
            </w:r>
          </w:p>
        </w:tc>
        <w:tc>
          <w:tcPr>
            <w:tcW w:w="4509" w:type="pct"/>
            <w:vAlign w:val="bottom"/>
          </w:tcPr>
          <w:p w14:paraId="643167ED"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 of area equipped for irrigation by surface water</w:t>
            </w:r>
          </w:p>
        </w:tc>
      </w:tr>
      <w:tr w:rsidR="00FA16FB" w:rsidRPr="003E7F2B" w14:paraId="102F099E" w14:textId="77777777" w:rsidTr="00FA16FB">
        <w:tc>
          <w:tcPr>
            <w:tcW w:w="491" w:type="pct"/>
            <w:vAlign w:val="bottom"/>
          </w:tcPr>
          <w:p w14:paraId="2BC932C9"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4325</w:t>
            </w:r>
          </w:p>
        </w:tc>
        <w:tc>
          <w:tcPr>
            <w:tcW w:w="4509" w:type="pct"/>
            <w:vAlign w:val="bottom"/>
          </w:tcPr>
          <w:p w14:paraId="60AE0CD4"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 of area equipped for irrigation by mixed surface water and groundwater</w:t>
            </w:r>
          </w:p>
        </w:tc>
      </w:tr>
      <w:tr w:rsidR="00FA16FB" w:rsidRPr="003E7F2B" w14:paraId="6B4DF1F8" w14:textId="77777777" w:rsidTr="00FA16FB">
        <w:tc>
          <w:tcPr>
            <w:tcW w:w="491" w:type="pct"/>
            <w:vAlign w:val="bottom"/>
          </w:tcPr>
          <w:p w14:paraId="7790BBC0"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4326</w:t>
            </w:r>
          </w:p>
        </w:tc>
        <w:tc>
          <w:tcPr>
            <w:tcW w:w="4509" w:type="pct"/>
            <w:vAlign w:val="bottom"/>
          </w:tcPr>
          <w:p w14:paraId="067FAE4A"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power irrigation (surface water or groundwater)</w:t>
            </w:r>
          </w:p>
        </w:tc>
      </w:tr>
      <w:tr w:rsidR="00FA16FB" w:rsidRPr="003E7F2B" w14:paraId="0198B636" w14:textId="77777777" w:rsidTr="00FA16FB">
        <w:tc>
          <w:tcPr>
            <w:tcW w:w="491" w:type="pct"/>
            <w:vAlign w:val="bottom"/>
          </w:tcPr>
          <w:p w14:paraId="2848B3ED"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4327</w:t>
            </w:r>
          </w:p>
        </w:tc>
        <w:tc>
          <w:tcPr>
            <w:tcW w:w="4509" w:type="pct"/>
            <w:vAlign w:val="bottom"/>
          </w:tcPr>
          <w:p w14:paraId="082B5641"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 of area equipped for irrigation power irrigated</w:t>
            </w:r>
          </w:p>
        </w:tc>
      </w:tr>
      <w:tr w:rsidR="00FA16FB" w:rsidRPr="003E7F2B" w14:paraId="44396DC7" w14:textId="77777777" w:rsidTr="00FA16FB">
        <w:tc>
          <w:tcPr>
            <w:tcW w:w="491" w:type="pct"/>
            <w:vAlign w:val="bottom"/>
          </w:tcPr>
          <w:p w14:paraId="5A92EABD"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4328</w:t>
            </w:r>
          </w:p>
        </w:tc>
        <w:tc>
          <w:tcPr>
            <w:tcW w:w="4509" w:type="pct"/>
            <w:vAlign w:val="bottom"/>
          </w:tcPr>
          <w:p w14:paraId="51444C8C"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 xml:space="preserve">% of the area equipped for irrigation </w:t>
            </w:r>
            <w:r w:rsidRPr="00DF2F5B">
              <w:rPr>
                <w:rFonts w:cstheme="minorHAnsi"/>
                <w:noProof/>
                <w:color w:val="000000"/>
                <w:sz w:val="16"/>
                <w:szCs w:val="16"/>
              </w:rPr>
              <w:t>actually</w:t>
            </w:r>
            <w:r w:rsidRPr="003E7F2B">
              <w:rPr>
                <w:rFonts w:cstheme="minorHAnsi"/>
                <w:color w:val="000000"/>
                <w:sz w:val="16"/>
                <w:szCs w:val="16"/>
              </w:rPr>
              <w:t xml:space="preserve"> irrigated</w:t>
            </w:r>
          </w:p>
        </w:tc>
      </w:tr>
      <w:tr w:rsidR="00FA16FB" w:rsidRPr="003E7F2B" w14:paraId="52410F30" w14:textId="77777777" w:rsidTr="00FA16FB">
        <w:tc>
          <w:tcPr>
            <w:tcW w:w="491" w:type="pct"/>
            <w:vAlign w:val="bottom"/>
          </w:tcPr>
          <w:p w14:paraId="6A3539BE"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4330</w:t>
            </w:r>
          </w:p>
        </w:tc>
        <w:tc>
          <w:tcPr>
            <w:tcW w:w="4509" w:type="pct"/>
            <w:vAlign w:val="bottom"/>
          </w:tcPr>
          <w:p w14:paraId="16F50EAF"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 of irrigation potential equipped for irrigation</w:t>
            </w:r>
          </w:p>
        </w:tc>
      </w:tr>
      <w:tr w:rsidR="00FA16FB" w:rsidRPr="003E7F2B" w14:paraId="71D633B3" w14:textId="77777777" w:rsidTr="00FA16FB">
        <w:tc>
          <w:tcPr>
            <w:tcW w:w="491" w:type="pct"/>
            <w:vAlign w:val="bottom"/>
          </w:tcPr>
          <w:p w14:paraId="24F08672"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4331</w:t>
            </w:r>
          </w:p>
        </w:tc>
        <w:tc>
          <w:tcPr>
            <w:tcW w:w="4509" w:type="pct"/>
            <w:vAlign w:val="bottom"/>
          </w:tcPr>
          <w:p w14:paraId="3A628D5E"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 of the cultivated area equipped for irrigation</w:t>
            </w:r>
          </w:p>
        </w:tc>
      </w:tr>
      <w:tr w:rsidR="00FA16FB" w:rsidRPr="003E7F2B" w14:paraId="5B8C5D68" w14:textId="77777777" w:rsidTr="00FA16FB">
        <w:tc>
          <w:tcPr>
            <w:tcW w:w="491" w:type="pct"/>
            <w:vAlign w:val="bottom"/>
          </w:tcPr>
          <w:p w14:paraId="418A5117"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4379</w:t>
            </w:r>
          </w:p>
        </w:tc>
        <w:tc>
          <w:tcPr>
            <w:tcW w:w="4509" w:type="pct"/>
            <w:vAlign w:val="bottom"/>
          </w:tcPr>
          <w:p w14:paraId="7255AAF5"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harvested irrigated crop area (full control irrigation)</w:t>
            </w:r>
          </w:p>
        </w:tc>
      </w:tr>
      <w:tr w:rsidR="00FA16FB" w:rsidRPr="003E7F2B" w14:paraId="79B3C668" w14:textId="77777777" w:rsidTr="00FA16FB">
        <w:tc>
          <w:tcPr>
            <w:tcW w:w="491" w:type="pct"/>
            <w:vAlign w:val="bottom"/>
          </w:tcPr>
          <w:p w14:paraId="32E847E8"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4400</w:t>
            </w:r>
          </w:p>
        </w:tc>
        <w:tc>
          <w:tcPr>
            <w:tcW w:w="4509" w:type="pct"/>
            <w:vAlign w:val="bottom"/>
          </w:tcPr>
          <w:p w14:paraId="141B630E"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 xml:space="preserve">Area </w:t>
            </w:r>
            <w:r w:rsidRPr="00A5630A">
              <w:rPr>
                <w:rFonts w:cstheme="minorHAnsi"/>
                <w:noProof/>
                <w:color w:val="000000"/>
                <w:sz w:val="16"/>
                <w:szCs w:val="16"/>
              </w:rPr>
              <w:t>salini</w:t>
            </w:r>
            <w:r w:rsidR="00A5630A">
              <w:rPr>
                <w:rFonts w:cstheme="minorHAnsi"/>
                <w:noProof/>
                <w:color w:val="000000"/>
                <w:sz w:val="16"/>
                <w:szCs w:val="16"/>
              </w:rPr>
              <w:t>s</w:t>
            </w:r>
            <w:r w:rsidRPr="00A5630A">
              <w:rPr>
                <w:rFonts w:cstheme="minorHAnsi"/>
                <w:noProof/>
                <w:color w:val="000000"/>
                <w:sz w:val="16"/>
                <w:szCs w:val="16"/>
              </w:rPr>
              <w:t>ed</w:t>
            </w:r>
            <w:r w:rsidRPr="003E7F2B">
              <w:rPr>
                <w:rFonts w:cstheme="minorHAnsi"/>
                <w:color w:val="000000"/>
                <w:sz w:val="16"/>
                <w:szCs w:val="16"/>
              </w:rPr>
              <w:t xml:space="preserve"> by irrigation</w:t>
            </w:r>
          </w:p>
        </w:tc>
      </w:tr>
      <w:tr w:rsidR="00FA16FB" w:rsidRPr="003E7F2B" w14:paraId="147C751F" w14:textId="77777777" w:rsidTr="00FA16FB">
        <w:tc>
          <w:tcPr>
            <w:tcW w:w="491" w:type="pct"/>
            <w:vAlign w:val="bottom"/>
          </w:tcPr>
          <w:p w14:paraId="00CF7813"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4445</w:t>
            </w:r>
          </w:p>
        </w:tc>
        <w:tc>
          <w:tcPr>
            <w:tcW w:w="4509" w:type="pct"/>
            <w:vAlign w:val="bottom"/>
          </w:tcPr>
          <w:p w14:paraId="323E20C8"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 xml:space="preserve">% of area equipped for irrigation </w:t>
            </w:r>
            <w:r w:rsidRPr="00A5630A">
              <w:rPr>
                <w:rFonts w:cstheme="minorHAnsi"/>
                <w:noProof/>
                <w:color w:val="000000"/>
                <w:sz w:val="16"/>
                <w:szCs w:val="16"/>
              </w:rPr>
              <w:t>salini</w:t>
            </w:r>
            <w:r w:rsidR="00A5630A">
              <w:rPr>
                <w:rFonts w:cstheme="minorHAnsi"/>
                <w:noProof/>
                <w:color w:val="000000"/>
                <w:sz w:val="16"/>
                <w:szCs w:val="16"/>
              </w:rPr>
              <w:t>s</w:t>
            </w:r>
            <w:r w:rsidRPr="00A5630A">
              <w:rPr>
                <w:rFonts w:cstheme="minorHAnsi"/>
                <w:noProof/>
                <w:color w:val="000000"/>
                <w:sz w:val="16"/>
                <w:szCs w:val="16"/>
              </w:rPr>
              <w:t>ed</w:t>
            </w:r>
          </w:p>
        </w:tc>
      </w:tr>
      <w:tr w:rsidR="00FA16FB" w:rsidRPr="003E7F2B" w14:paraId="5B632565" w14:textId="77777777" w:rsidTr="00FA16FB">
        <w:tc>
          <w:tcPr>
            <w:tcW w:w="491" w:type="pct"/>
            <w:vAlign w:val="bottom"/>
          </w:tcPr>
          <w:p w14:paraId="05A5EACA"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4446</w:t>
            </w:r>
          </w:p>
        </w:tc>
        <w:tc>
          <w:tcPr>
            <w:tcW w:w="4509" w:type="pct"/>
            <w:vAlign w:val="bottom"/>
          </w:tcPr>
          <w:p w14:paraId="492CEBE9"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 of area equipped for irrigation drained</w:t>
            </w:r>
          </w:p>
        </w:tc>
      </w:tr>
      <w:tr w:rsidR="00FA16FB" w:rsidRPr="003E7F2B" w14:paraId="6D46FF23" w14:textId="77777777" w:rsidTr="00FA16FB">
        <w:tc>
          <w:tcPr>
            <w:tcW w:w="491" w:type="pct"/>
            <w:vAlign w:val="bottom"/>
          </w:tcPr>
          <w:p w14:paraId="059E6A76"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4448</w:t>
            </w:r>
          </w:p>
        </w:tc>
        <w:tc>
          <w:tcPr>
            <w:tcW w:w="4509" w:type="pct"/>
            <w:vAlign w:val="bottom"/>
          </w:tcPr>
          <w:p w14:paraId="2966F162"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Other agricultural water managed area</w:t>
            </w:r>
          </w:p>
        </w:tc>
      </w:tr>
      <w:tr w:rsidR="00FA16FB" w:rsidRPr="003E7F2B" w14:paraId="4B89649E" w14:textId="77777777" w:rsidTr="00FA16FB">
        <w:tc>
          <w:tcPr>
            <w:tcW w:w="491" w:type="pct"/>
            <w:vAlign w:val="bottom"/>
          </w:tcPr>
          <w:p w14:paraId="57B6C6F1"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4449</w:t>
            </w:r>
          </w:p>
        </w:tc>
        <w:tc>
          <w:tcPr>
            <w:tcW w:w="4509" w:type="pct"/>
            <w:vAlign w:val="bottom"/>
          </w:tcPr>
          <w:p w14:paraId="19FAF4AE"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Population economically active</w:t>
            </w:r>
          </w:p>
        </w:tc>
      </w:tr>
      <w:tr w:rsidR="00FA16FB" w:rsidRPr="003E7F2B" w14:paraId="4F20709D" w14:textId="77777777" w:rsidTr="00FA16FB">
        <w:tc>
          <w:tcPr>
            <w:tcW w:w="491" w:type="pct"/>
            <w:vAlign w:val="bottom"/>
          </w:tcPr>
          <w:p w14:paraId="70E5DE15"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4450</w:t>
            </w:r>
          </w:p>
        </w:tc>
        <w:tc>
          <w:tcPr>
            <w:tcW w:w="4509" w:type="pct"/>
            <w:vAlign w:val="bottom"/>
          </w:tcPr>
          <w:p w14:paraId="3D85BFEB"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Freshwater withdrawal as % of internal renewable water resources</w:t>
            </w:r>
          </w:p>
        </w:tc>
      </w:tr>
      <w:tr w:rsidR="00FA16FB" w:rsidRPr="003E7F2B" w14:paraId="6ECCA6EB" w14:textId="77777777" w:rsidTr="00FA16FB">
        <w:tc>
          <w:tcPr>
            <w:tcW w:w="491" w:type="pct"/>
            <w:vAlign w:val="bottom"/>
          </w:tcPr>
          <w:p w14:paraId="2A8D1380"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4451</w:t>
            </w:r>
          </w:p>
        </w:tc>
        <w:tc>
          <w:tcPr>
            <w:tcW w:w="4509" w:type="pct"/>
            <w:vAlign w:val="bottom"/>
          </w:tcPr>
          <w:p w14:paraId="0131CE86" w14:textId="77777777" w:rsidR="00FA16FB" w:rsidRPr="003E7F2B" w:rsidRDefault="00FA16FB" w:rsidP="00FA16FB">
            <w:pPr>
              <w:jc w:val="center"/>
              <w:rPr>
                <w:rFonts w:cstheme="minorHAnsi"/>
                <w:color w:val="000000"/>
                <w:sz w:val="16"/>
                <w:szCs w:val="16"/>
              </w:rPr>
            </w:pPr>
            <w:r w:rsidRPr="003E7F2B">
              <w:rPr>
                <w:rFonts w:cstheme="minorHAnsi"/>
                <w:color w:val="000000"/>
                <w:sz w:val="16"/>
                <w:szCs w:val="16"/>
              </w:rPr>
              <w:t>Direct use of agricultural drainage water</w:t>
            </w:r>
          </w:p>
        </w:tc>
      </w:tr>
    </w:tbl>
    <w:p w14:paraId="3C2C8713" w14:textId="77777777" w:rsidR="00CB48F0" w:rsidRDefault="00CB48F0" w:rsidP="00EB3A13">
      <w:pPr>
        <w:spacing w:after="0" w:line="360" w:lineRule="auto"/>
        <w:ind w:firstLine="720"/>
        <w:jc w:val="both"/>
        <w:rPr>
          <w:rFonts w:ascii="Times New Roman" w:hAnsi="Times New Roman" w:cs="Times New Roman"/>
        </w:rPr>
      </w:pPr>
    </w:p>
    <w:p w14:paraId="1346B31B" w14:textId="77777777" w:rsidR="001D6F60" w:rsidRDefault="001D6F60" w:rsidP="001447DB">
      <w:pPr>
        <w:spacing w:after="0" w:line="360" w:lineRule="auto"/>
        <w:jc w:val="both"/>
        <w:rPr>
          <w:rFonts w:ascii="Times New Roman" w:hAnsi="Times New Roman" w:cs="Times New Roman"/>
        </w:rPr>
      </w:pPr>
    </w:p>
    <w:p w14:paraId="1A51C610" w14:textId="77777777" w:rsidR="004D7095" w:rsidRDefault="004D7095" w:rsidP="001447DB">
      <w:pPr>
        <w:spacing w:after="0" w:line="360" w:lineRule="auto"/>
        <w:jc w:val="both"/>
        <w:rPr>
          <w:rFonts w:ascii="Times New Roman" w:hAnsi="Times New Roman" w:cs="Times New Roman"/>
        </w:rPr>
      </w:pPr>
    </w:p>
    <w:p w14:paraId="4E281094" w14:textId="77777777" w:rsidR="004D7095" w:rsidRDefault="004D7095" w:rsidP="001447DB">
      <w:pPr>
        <w:spacing w:after="0" w:line="360" w:lineRule="auto"/>
        <w:jc w:val="both"/>
        <w:rPr>
          <w:rFonts w:ascii="Times New Roman" w:hAnsi="Times New Roman" w:cs="Times New Roman"/>
        </w:rPr>
      </w:pPr>
    </w:p>
    <w:p w14:paraId="7210E384" w14:textId="77777777" w:rsidR="004D7095" w:rsidRDefault="004D7095" w:rsidP="001447DB">
      <w:pPr>
        <w:spacing w:after="0" w:line="360" w:lineRule="auto"/>
        <w:jc w:val="both"/>
        <w:rPr>
          <w:rFonts w:ascii="Times New Roman" w:hAnsi="Times New Roman" w:cs="Times New Roman"/>
        </w:rPr>
      </w:pPr>
    </w:p>
    <w:p w14:paraId="0CF5326C" w14:textId="77777777" w:rsidR="004D7095" w:rsidRPr="004D7095" w:rsidRDefault="004D7095" w:rsidP="001447DB">
      <w:pPr>
        <w:spacing w:after="0" w:line="360" w:lineRule="auto"/>
        <w:jc w:val="both"/>
        <w:rPr>
          <w:rFonts w:ascii="Times New Roman" w:hAnsi="Times New Roman" w:cs="Times New Roman"/>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A5630A" w:rsidRPr="000511BE" w14:paraId="3E1C39BD" w14:textId="77777777" w:rsidTr="00E82CF5">
        <w:tc>
          <w:tcPr>
            <w:tcW w:w="9350" w:type="dxa"/>
            <w:tcBorders>
              <w:bottom w:val="single" w:sz="4" w:space="0" w:color="auto"/>
            </w:tcBorders>
            <w:vAlign w:val="bottom"/>
          </w:tcPr>
          <w:p w14:paraId="359C0944" w14:textId="77777777" w:rsidR="00A5630A" w:rsidRPr="000511BE" w:rsidRDefault="00A5630A" w:rsidP="00E82CF5">
            <w:pPr>
              <w:jc w:val="both"/>
              <w:rPr>
                <w:rFonts w:cstheme="minorHAnsi"/>
                <w:color w:val="000000"/>
                <w:sz w:val="16"/>
                <w:szCs w:val="16"/>
              </w:rPr>
            </w:pPr>
            <w:r w:rsidRPr="000511BE">
              <w:rPr>
                <w:rFonts w:cstheme="minorHAnsi"/>
                <w:b/>
                <w:i/>
                <w:noProof/>
                <w:color w:val="000000"/>
                <w:sz w:val="16"/>
                <w:szCs w:val="16"/>
              </w:rPr>
              <w:t>Annexe</w:t>
            </w:r>
            <w:r w:rsidRPr="000511BE">
              <w:rPr>
                <w:rFonts w:cstheme="minorHAnsi"/>
                <w:b/>
                <w:i/>
                <w:color w:val="000000"/>
                <w:sz w:val="16"/>
                <w:szCs w:val="16"/>
              </w:rPr>
              <w:t xml:space="preserve"> 2</w:t>
            </w:r>
            <w:r w:rsidRPr="000511BE">
              <w:rPr>
                <w:rFonts w:cstheme="minorHAnsi"/>
                <w:color w:val="000000"/>
                <w:sz w:val="16"/>
                <w:szCs w:val="16"/>
              </w:rPr>
              <w:t xml:space="preserve">. List of arithmetic formulas to calculate relevant AQUASTAT database indicators (the left-hand side). </w:t>
            </w:r>
            <w:r w:rsidRPr="000511BE">
              <w:rPr>
                <w:rFonts w:cstheme="minorHAnsi"/>
                <w:noProof/>
                <w:color w:val="000000"/>
                <w:sz w:val="16"/>
                <w:szCs w:val="16"/>
              </w:rPr>
              <w:t>The right-hand</w:t>
            </w:r>
            <w:r w:rsidRPr="000511BE">
              <w:rPr>
                <w:rFonts w:cstheme="minorHAnsi"/>
                <w:color w:val="000000"/>
                <w:sz w:val="16"/>
                <w:szCs w:val="16"/>
              </w:rPr>
              <w:t xml:space="preserve"> side of the formula defines the indicator while the left-hand side the variables/components.  To </w:t>
            </w:r>
            <w:r w:rsidRPr="000511BE">
              <w:rPr>
                <w:rFonts w:cstheme="minorHAnsi"/>
                <w:noProof/>
                <w:color w:val="000000"/>
                <w:sz w:val="16"/>
                <w:szCs w:val="16"/>
              </w:rPr>
              <w:t>definitions,</w:t>
            </w:r>
            <w:r w:rsidRPr="000511BE">
              <w:rPr>
                <w:rFonts w:cstheme="minorHAnsi"/>
                <w:color w:val="000000"/>
                <w:sz w:val="16"/>
                <w:szCs w:val="16"/>
              </w:rPr>
              <w:t xml:space="preserve"> please refer to Annexe 1 of this document</w:t>
            </w:r>
          </w:p>
        </w:tc>
      </w:tr>
      <w:tr w:rsidR="00A5630A" w:rsidRPr="000511BE" w14:paraId="367341D4" w14:textId="77777777" w:rsidTr="00E82CF5">
        <w:tc>
          <w:tcPr>
            <w:tcW w:w="9350" w:type="dxa"/>
            <w:tcBorders>
              <w:top w:val="single" w:sz="4" w:space="0" w:color="auto"/>
            </w:tcBorders>
            <w:vAlign w:val="bottom"/>
          </w:tcPr>
          <w:p w14:paraId="5BDFDECD"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[4103] = [4101] + [4102]</w:t>
            </w:r>
          </w:p>
        </w:tc>
      </w:tr>
      <w:tr w:rsidR="00A5630A" w:rsidRPr="000511BE" w14:paraId="6F7D5BCC" w14:textId="77777777" w:rsidTr="00E82CF5">
        <w:tc>
          <w:tcPr>
            <w:tcW w:w="9350" w:type="dxa"/>
            <w:vAlign w:val="bottom"/>
          </w:tcPr>
          <w:p w14:paraId="7EB1364E"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[4105] = [4104] - [4106]</w:t>
            </w:r>
          </w:p>
        </w:tc>
      </w:tr>
      <w:tr w:rsidR="00A5630A" w:rsidRPr="000511BE" w14:paraId="6BD84FF2" w14:textId="77777777" w:rsidTr="00E82CF5">
        <w:tc>
          <w:tcPr>
            <w:tcW w:w="9350" w:type="dxa"/>
            <w:vAlign w:val="bottom"/>
          </w:tcPr>
          <w:p w14:paraId="37379EEA"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[4107]=[4104]/([4100]/100)</w:t>
            </w:r>
          </w:p>
        </w:tc>
      </w:tr>
      <w:tr w:rsidR="00A5630A" w:rsidRPr="000511BE" w14:paraId="19F645B8" w14:textId="77777777" w:rsidTr="00E82CF5">
        <w:tc>
          <w:tcPr>
            <w:tcW w:w="9350" w:type="dxa"/>
            <w:vAlign w:val="bottom"/>
          </w:tcPr>
          <w:p w14:paraId="647FE80E"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[4108]=[4109]+[4110]</w:t>
            </w:r>
          </w:p>
        </w:tc>
      </w:tr>
      <w:tr w:rsidR="00A5630A" w:rsidRPr="000511BE" w14:paraId="21185A37" w14:textId="77777777" w:rsidTr="00E82CF5">
        <w:tc>
          <w:tcPr>
            <w:tcW w:w="9350" w:type="dxa"/>
            <w:vAlign w:val="bottom"/>
          </w:tcPr>
          <w:p w14:paraId="17DD5526"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[4150] = [4100] * [4155] / 100000</w:t>
            </w:r>
          </w:p>
        </w:tc>
      </w:tr>
      <w:tr w:rsidR="00A5630A" w:rsidRPr="000511BE" w14:paraId="2AA8EA53" w14:textId="77777777" w:rsidTr="00E82CF5">
        <w:tc>
          <w:tcPr>
            <w:tcW w:w="9350" w:type="dxa"/>
            <w:vAlign w:val="bottom"/>
          </w:tcPr>
          <w:p w14:paraId="3E49A76E"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[4157]=[4154]+[4155]-[4156]</w:t>
            </w:r>
          </w:p>
        </w:tc>
      </w:tr>
      <w:tr w:rsidR="00A5630A" w:rsidRPr="000511BE" w14:paraId="798C6FA1" w14:textId="77777777" w:rsidTr="00E82CF5">
        <w:tc>
          <w:tcPr>
            <w:tcW w:w="9350" w:type="dxa"/>
            <w:vAlign w:val="bottom"/>
          </w:tcPr>
          <w:p w14:paraId="2D3230F2"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[4158]=[4157]*1000000/[4104]</w:t>
            </w:r>
          </w:p>
        </w:tc>
      </w:tr>
      <w:tr w:rsidR="00A5630A" w:rsidRPr="000511BE" w14:paraId="67440E5C" w14:textId="77777777" w:rsidTr="00E82CF5">
        <w:tc>
          <w:tcPr>
            <w:tcW w:w="9350" w:type="dxa"/>
            <w:vAlign w:val="bottom"/>
          </w:tcPr>
          <w:p w14:paraId="1BA36AC7"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[4164]=[4160]+[4162]+[4168]</w:t>
            </w:r>
          </w:p>
        </w:tc>
      </w:tr>
      <w:tr w:rsidR="00A5630A" w:rsidRPr="000511BE" w14:paraId="312A7DEE" w14:textId="77777777" w:rsidTr="00E82CF5">
        <w:tc>
          <w:tcPr>
            <w:tcW w:w="9350" w:type="dxa"/>
            <w:vAlign w:val="bottom"/>
          </w:tcPr>
          <w:p w14:paraId="38E7D6DC"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[4176]=[4160]+[4162]+[4168]-[4174]</w:t>
            </w:r>
          </w:p>
        </w:tc>
      </w:tr>
      <w:tr w:rsidR="00A5630A" w:rsidRPr="000511BE" w14:paraId="6868F200" w14:textId="77777777" w:rsidTr="00E82CF5">
        <w:tc>
          <w:tcPr>
            <w:tcW w:w="9350" w:type="dxa"/>
            <w:vAlign w:val="bottom"/>
          </w:tcPr>
          <w:p w14:paraId="462DDC4B"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[4182]=[4176]+[4452]</w:t>
            </w:r>
          </w:p>
        </w:tc>
      </w:tr>
      <w:tr w:rsidR="00A5630A" w:rsidRPr="000511BE" w14:paraId="5C42E813" w14:textId="77777777" w:rsidTr="00E82CF5">
        <w:tc>
          <w:tcPr>
            <w:tcW w:w="9350" w:type="dxa"/>
            <w:vAlign w:val="bottom"/>
          </w:tcPr>
          <w:p w14:paraId="1D18D227"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[4185]=[4176]+[4155]</w:t>
            </w:r>
          </w:p>
        </w:tc>
      </w:tr>
      <w:tr w:rsidR="00A5630A" w:rsidRPr="000511BE" w14:paraId="34CDDD87" w14:textId="77777777" w:rsidTr="00E82CF5">
        <w:tc>
          <w:tcPr>
            <w:tcW w:w="9350" w:type="dxa"/>
            <w:vAlign w:val="bottom"/>
          </w:tcPr>
          <w:p w14:paraId="0DCE0CCD"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[4187]=[4154]+[4452]</w:t>
            </w:r>
          </w:p>
        </w:tc>
      </w:tr>
      <w:tr w:rsidR="00A5630A" w:rsidRPr="000511BE" w14:paraId="3489122E" w14:textId="77777777" w:rsidTr="00E82CF5">
        <w:tc>
          <w:tcPr>
            <w:tcW w:w="9350" w:type="dxa"/>
            <w:vAlign w:val="bottom"/>
          </w:tcPr>
          <w:p w14:paraId="58B861B4"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[4188]=[4185]+[4187]-[4156]</w:t>
            </w:r>
          </w:p>
        </w:tc>
      </w:tr>
      <w:tr w:rsidR="00A5630A" w:rsidRPr="000511BE" w14:paraId="3C999B5B" w14:textId="77777777" w:rsidTr="00E82CF5">
        <w:tc>
          <w:tcPr>
            <w:tcW w:w="9350" w:type="dxa"/>
            <w:vAlign w:val="bottom"/>
          </w:tcPr>
          <w:p w14:paraId="098B35BF"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[4190]=[4188]*1000000/[4104]</w:t>
            </w:r>
          </w:p>
        </w:tc>
      </w:tr>
      <w:tr w:rsidR="00A5630A" w:rsidRPr="000511BE" w14:paraId="02F82B77" w14:textId="77777777" w:rsidTr="00E82CF5">
        <w:tc>
          <w:tcPr>
            <w:tcW w:w="9350" w:type="dxa"/>
            <w:vAlign w:val="bottom"/>
          </w:tcPr>
          <w:p w14:paraId="6BE9CA06"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[4192]=100*([4164]+[4452])/([4164]+[4452]+[4157])</w:t>
            </w:r>
          </w:p>
        </w:tc>
      </w:tr>
      <w:tr w:rsidR="00A5630A" w:rsidRPr="000511BE" w14:paraId="1D2AF1E6" w14:textId="77777777" w:rsidTr="00E82CF5">
        <w:tc>
          <w:tcPr>
            <w:tcW w:w="9350" w:type="dxa"/>
            <w:vAlign w:val="bottom"/>
          </w:tcPr>
          <w:p w14:paraId="05A81B46"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[4509]= [4193]+[4194]</w:t>
            </w:r>
          </w:p>
        </w:tc>
      </w:tr>
      <w:tr w:rsidR="00A5630A" w:rsidRPr="000511BE" w14:paraId="67A084CC" w14:textId="77777777" w:rsidTr="00E82CF5">
        <w:tc>
          <w:tcPr>
            <w:tcW w:w="9350" w:type="dxa"/>
            <w:vAlign w:val="bottom"/>
          </w:tcPr>
          <w:p w14:paraId="138EC822"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lastRenderedPageBreak/>
              <w:t>[4196]=[4509]+[4195]</w:t>
            </w:r>
          </w:p>
        </w:tc>
      </w:tr>
      <w:tr w:rsidR="00A5630A" w:rsidRPr="000511BE" w14:paraId="48CBB299" w14:textId="77777777" w:rsidTr="00E82CF5">
        <w:tc>
          <w:tcPr>
            <w:tcW w:w="9350" w:type="dxa"/>
            <w:vAlign w:val="bottom"/>
          </w:tcPr>
          <w:p w14:paraId="14137066"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[4253]=[4251]+[4252]+[4250]</w:t>
            </w:r>
          </w:p>
        </w:tc>
      </w:tr>
      <w:tr w:rsidR="00A5630A" w:rsidRPr="000511BE" w14:paraId="21DEECCD" w14:textId="77777777" w:rsidTr="00E82CF5">
        <w:tc>
          <w:tcPr>
            <w:tcW w:w="9350" w:type="dxa"/>
            <w:vAlign w:val="bottom"/>
          </w:tcPr>
          <w:p w14:paraId="498F849A"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[4254]=[4250]/[4253]*100</w:t>
            </w:r>
          </w:p>
        </w:tc>
      </w:tr>
      <w:tr w:rsidR="00A5630A" w:rsidRPr="000511BE" w14:paraId="2EEB069E" w14:textId="77777777" w:rsidTr="00E82CF5">
        <w:tc>
          <w:tcPr>
            <w:tcW w:w="9350" w:type="dxa"/>
            <w:vAlign w:val="bottom"/>
          </w:tcPr>
          <w:p w14:paraId="002F3AAF"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[4255]=[4251]/[4253]*100</w:t>
            </w:r>
          </w:p>
        </w:tc>
      </w:tr>
      <w:tr w:rsidR="00A5630A" w:rsidRPr="000511BE" w14:paraId="381E3C6D" w14:textId="77777777" w:rsidTr="00E82CF5">
        <w:tc>
          <w:tcPr>
            <w:tcW w:w="9350" w:type="dxa"/>
            <w:vAlign w:val="bottom"/>
          </w:tcPr>
          <w:p w14:paraId="0969BA56"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[4256]=[4252]/[4253]*100</w:t>
            </w:r>
          </w:p>
        </w:tc>
      </w:tr>
      <w:tr w:rsidR="00A5630A" w:rsidRPr="000511BE" w14:paraId="6D312696" w14:textId="77777777" w:rsidTr="00E82CF5">
        <w:tc>
          <w:tcPr>
            <w:tcW w:w="9350" w:type="dxa"/>
            <w:vAlign w:val="bottom"/>
          </w:tcPr>
          <w:p w14:paraId="7B00EA80"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[4257]= [4253]*1000000/[4104]</w:t>
            </w:r>
          </w:p>
        </w:tc>
      </w:tr>
      <w:tr w:rsidR="00A5630A" w:rsidRPr="000511BE" w14:paraId="1592D70A" w14:textId="77777777" w:rsidTr="00E82CF5">
        <w:tc>
          <w:tcPr>
            <w:tcW w:w="9350" w:type="dxa"/>
            <w:vAlign w:val="bottom"/>
          </w:tcPr>
          <w:p w14:paraId="11A22C86"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[4263]=[4253]-[4264]-[4265]-[4451]</w:t>
            </w:r>
          </w:p>
        </w:tc>
      </w:tr>
      <w:tr w:rsidR="00A5630A" w:rsidRPr="000511BE" w14:paraId="500A54BA" w14:textId="77777777" w:rsidTr="00E82CF5">
        <w:tc>
          <w:tcPr>
            <w:tcW w:w="9350" w:type="dxa"/>
            <w:vAlign w:val="bottom"/>
          </w:tcPr>
          <w:p w14:paraId="3D50639D"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[4271]= 100*[4260]/[4250]</w:t>
            </w:r>
          </w:p>
        </w:tc>
      </w:tr>
      <w:tr w:rsidR="00A5630A" w:rsidRPr="000511BE" w14:paraId="29668C58" w14:textId="77777777" w:rsidTr="00E82CF5">
        <w:tc>
          <w:tcPr>
            <w:tcW w:w="9350" w:type="dxa"/>
            <w:vAlign w:val="bottom"/>
          </w:tcPr>
          <w:p w14:paraId="3761437B"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[4273]=100*[4250]/[4188]</w:t>
            </w:r>
          </w:p>
        </w:tc>
      </w:tr>
      <w:tr w:rsidR="00A5630A" w:rsidRPr="000511BE" w14:paraId="77BDD712" w14:textId="77777777" w:rsidTr="00E82CF5">
        <w:tc>
          <w:tcPr>
            <w:tcW w:w="9350" w:type="dxa"/>
            <w:vAlign w:val="bottom"/>
          </w:tcPr>
          <w:p w14:paraId="5E22CA75"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[4275]=100*[4263]/[4188]</w:t>
            </w:r>
          </w:p>
        </w:tc>
      </w:tr>
      <w:tr w:rsidR="00A5630A" w:rsidRPr="000511BE" w14:paraId="5A3416A2" w14:textId="77777777" w:rsidTr="00E82CF5">
        <w:tc>
          <w:tcPr>
            <w:tcW w:w="9350" w:type="dxa"/>
            <w:vAlign w:val="bottom"/>
          </w:tcPr>
          <w:p w14:paraId="48F0D54F"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[4300]=[4303]+[4304]</w:t>
            </w:r>
          </w:p>
        </w:tc>
      </w:tr>
      <w:tr w:rsidR="00A5630A" w:rsidRPr="000511BE" w14:paraId="2C5354CB" w14:textId="77777777" w:rsidTr="00E82CF5">
        <w:tc>
          <w:tcPr>
            <w:tcW w:w="9350" w:type="dxa"/>
            <w:vAlign w:val="bottom"/>
          </w:tcPr>
          <w:p w14:paraId="1B552403"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[4305]=100*[4300]/[4103]</w:t>
            </w:r>
          </w:p>
        </w:tc>
      </w:tr>
      <w:tr w:rsidR="00A5630A" w:rsidRPr="000511BE" w14:paraId="60DE5B74" w14:textId="77777777" w:rsidTr="00E82CF5">
        <w:tc>
          <w:tcPr>
            <w:tcW w:w="9350" w:type="dxa"/>
            <w:vAlign w:val="bottom"/>
          </w:tcPr>
          <w:p w14:paraId="13E8B116"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[4311]=[4308]+[4309]+[4310]</w:t>
            </w:r>
          </w:p>
        </w:tc>
      </w:tr>
      <w:tr w:rsidR="00A5630A" w:rsidRPr="000511BE" w14:paraId="0F5DE93A" w14:textId="77777777" w:rsidTr="00E82CF5">
        <w:tc>
          <w:tcPr>
            <w:tcW w:w="9350" w:type="dxa"/>
            <w:vAlign w:val="bottom"/>
          </w:tcPr>
          <w:p w14:paraId="4D674F66"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[4313]= [4311]+[4312]+[4316]</w:t>
            </w:r>
          </w:p>
        </w:tc>
      </w:tr>
      <w:tr w:rsidR="00A5630A" w:rsidRPr="000511BE" w14:paraId="5F3D4677" w14:textId="77777777" w:rsidTr="00E82CF5">
        <w:tc>
          <w:tcPr>
            <w:tcW w:w="9350" w:type="dxa"/>
            <w:vAlign w:val="bottom"/>
          </w:tcPr>
          <w:p w14:paraId="20C92280"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[4317]= [4313]+[4314]+[4315]</w:t>
            </w:r>
          </w:p>
        </w:tc>
      </w:tr>
      <w:tr w:rsidR="00A5630A" w:rsidRPr="000511BE" w14:paraId="42381EDB" w14:textId="77777777" w:rsidTr="00E82CF5">
        <w:tc>
          <w:tcPr>
            <w:tcW w:w="9350" w:type="dxa"/>
            <w:vAlign w:val="bottom"/>
          </w:tcPr>
          <w:p w14:paraId="4CC52563"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[4319]=100*[4313]/[4317]</w:t>
            </w:r>
          </w:p>
        </w:tc>
      </w:tr>
      <w:tr w:rsidR="00A5630A" w:rsidRPr="000511BE" w14:paraId="10A9A376" w14:textId="77777777" w:rsidTr="00E82CF5">
        <w:tc>
          <w:tcPr>
            <w:tcW w:w="9350" w:type="dxa"/>
            <w:vAlign w:val="bottom"/>
          </w:tcPr>
          <w:p w14:paraId="7E0493DE"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[4323]= 100*[4320]/[4313]</w:t>
            </w:r>
          </w:p>
        </w:tc>
      </w:tr>
      <w:tr w:rsidR="00A5630A" w:rsidRPr="000511BE" w14:paraId="69C6F927" w14:textId="77777777" w:rsidTr="00E82CF5">
        <w:tc>
          <w:tcPr>
            <w:tcW w:w="9350" w:type="dxa"/>
            <w:vAlign w:val="bottom"/>
          </w:tcPr>
          <w:p w14:paraId="56F0AA6D"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[4324]=100*[4321]/[4313]</w:t>
            </w:r>
          </w:p>
        </w:tc>
      </w:tr>
      <w:tr w:rsidR="00A5630A" w:rsidRPr="000511BE" w14:paraId="742C688C" w14:textId="77777777" w:rsidTr="00E82CF5">
        <w:tc>
          <w:tcPr>
            <w:tcW w:w="9350" w:type="dxa"/>
            <w:vAlign w:val="bottom"/>
          </w:tcPr>
          <w:p w14:paraId="11513A0B"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[4325]=100*[4322]/[4313]</w:t>
            </w:r>
          </w:p>
        </w:tc>
      </w:tr>
      <w:tr w:rsidR="00A5630A" w:rsidRPr="000511BE" w14:paraId="179A2238" w14:textId="77777777" w:rsidTr="00E82CF5">
        <w:tc>
          <w:tcPr>
            <w:tcW w:w="9350" w:type="dxa"/>
            <w:vAlign w:val="bottom"/>
          </w:tcPr>
          <w:p w14:paraId="66B3B7AC"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[4327]=100*[4326]/[4313]</w:t>
            </w:r>
          </w:p>
        </w:tc>
      </w:tr>
      <w:tr w:rsidR="00A5630A" w:rsidRPr="000511BE" w14:paraId="473B55FC" w14:textId="77777777" w:rsidTr="00E82CF5">
        <w:tc>
          <w:tcPr>
            <w:tcW w:w="9350" w:type="dxa"/>
            <w:vAlign w:val="bottom"/>
          </w:tcPr>
          <w:p w14:paraId="0F1F84EE"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[4328]=100*[4318]/[4313]</w:t>
            </w:r>
          </w:p>
        </w:tc>
      </w:tr>
      <w:tr w:rsidR="00A5630A" w:rsidRPr="000511BE" w14:paraId="23D06869" w14:textId="77777777" w:rsidTr="00E82CF5">
        <w:tc>
          <w:tcPr>
            <w:tcW w:w="9350" w:type="dxa"/>
            <w:vAlign w:val="bottom"/>
          </w:tcPr>
          <w:p w14:paraId="4A5E6EE0"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[4330]= 100*[4313]/[4307]</w:t>
            </w:r>
          </w:p>
        </w:tc>
      </w:tr>
      <w:tr w:rsidR="00A5630A" w:rsidRPr="000511BE" w14:paraId="41A73190" w14:textId="77777777" w:rsidTr="00E82CF5">
        <w:tc>
          <w:tcPr>
            <w:tcW w:w="9350" w:type="dxa"/>
            <w:vAlign w:val="bottom"/>
          </w:tcPr>
          <w:p w14:paraId="0D42403E"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[4331]=100*[4313]/[4103]</w:t>
            </w:r>
          </w:p>
        </w:tc>
      </w:tr>
      <w:tr w:rsidR="00A5630A" w:rsidRPr="000511BE" w14:paraId="1B419107" w14:textId="77777777" w:rsidTr="00E82CF5">
        <w:tc>
          <w:tcPr>
            <w:tcW w:w="9350" w:type="dxa"/>
            <w:vAlign w:val="bottom"/>
          </w:tcPr>
          <w:p w14:paraId="46252D24"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[4445]=100*[4400]/[4313]</w:t>
            </w:r>
          </w:p>
        </w:tc>
      </w:tr>
      <w:tr w:rsidR="00A5630A" w:rsidRPr="000511BE" w14:paraId="77844571" w14:textId="77777777" w:rsidTr="00E82CF5">
        <w:tc>
          <w:tcPr>
            <w:tcW w:w="9350" w:type="dxa"/>
            <w:vAlign w:val="bottom"/>
          </w:tcPr>
          <w:p w14:paraId="3D656FF1"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[4446]=100*[4303]/[4313]</w:t>
            </w:r>
          </w:p>
        </w:tc>
      </w:tr>
      <w:tr w:rsidR="00A5630A" w:rsidRPr="000511BE" w14:paraId="5E137C9B" w14:textId="77777777" w:rsidTr="00E82CF5">
        <w:tc>
          <w:tcPr>
            <w:tcW w:w="9350" w:type="dxa"/>
            <w:vAlign w:val="bottom"/>
          </w:tcPr>
          <w:p w14:paraId="2868F88A"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[4448]=[4314]+[4315]</w:t>
            </w:r>
          </w:p>
        </w:tc>
      </w:tr>
      <w:tr w:rsidR="00A5630A" w:rsidRPr="000511BE" w14:paraId="164BBFFD" w14:textId="77777777" w:rsidTr="00E82CF5">
        <w:tc>
          <w:tcPr>
            <w:tcW w:w="9350" w:type="dxa"/>
            <w:vAlign w:val="bottom"/>
          </w:tcPr>
          <w:p w14:paraId="2CA0222C"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[4450]=100*[4263]/[4157]</w:t>
            </w:r>
          </w:p>
        </w:tc>
      </w:tr>
      <w:tr w:rsidR="00A5630A" w:rsidRPr="000511BE" w14:paraId="6ECA01D1" w14:textId="77777777" w:rsidTr="00E82CF5">
        <w:tc>
          <w:tcPr>
            <w:tcW w:w="9350" w:type="dxa"/>
            <w:vAlign w:val="bottom"/>
          </w:tcPr>
          <w:p w14:paraId="731103C1"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[4455]=100*[4454]/[4101]</w:t>
            </w:r>
          </w:p>
        </w:tc>
      </w:tr>
      <w:tr w:rsidR="00A5630A" w:rsidRPr="000511BE" w14:paraId="67D58E9A" w14:textId="77777777" w:rsidTr="00E82CF5">
        <w:tc>
          <w:tcPr>
            <w:tcW w:w="9350" w:type="dxa"/>
            <w:vAlign w:val="bottom"/>
          </w:tcPr>
          <w:p w14:paraId="56B48EC2"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[4456]=[4160]+[4162]+[4168]+[4170]</w:t>
            </w:r>
          </w:p>
        </w:tc>
      </w:tr>
      <w:tr w:rsidR="00A5630A" w:rsidRPr="000511BE" w14:paraId="7238818A" w14:textId="77777777" w:rsidTr="00E82CF5">
        <w:tc>
          <w:tcPr>
            <w:tcW w:w="9350" w:type="dxa"/>
            <w:vAlign w:val="bottom"/>
          </w:tcPr>
          <w:p w14:paraId="06CC99E4"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[4457]=[4251]*1000000/[4104]</w:t>
            </w:r>
          </w:p>
        </w:tc>
      </w:tr>
      <w:tr w:rsidR="00A5630A" w:rsidRPr="000511BE" w14:paraId="16BC4258" w14:textId="77777777" w:rsidTr="00E82CF5">
        <w:tc>
          <w:tcPr>
            <w:tcW w:w="9350" w:type="dxa"/>
            <w:vAlign w:val="bottom"/>
          </w:tcPr>
          <w:p w14:paraId="7CCE706F"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[4458]=[4112]/[4104]/1000</w:t>
            </w:r>
          </w:p>
        </w:tc>
      </w:tr>
      <w:tr w:rsidR="00A5630A" w:rsidRPr="000511BE" w14:paraId="62F18B5B" w14:textId="77777777" w:rsidTr="00E82CF5">
        <w:tc>
          <w:tcPr>
            <w:tcW w:w="9350" w:type="dxa"/>
            <w:vAlign w:val="bottom"/>
          </w:tcPr>
          <w:p w14:paraId="4F49F2B9"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[4459]= [4309]+[4310]</w:t>
            </w:r>
          </w:p>
        </w:tc>
      </w:tr>
      <w:tr w:rsidR="00A5630A" w:rsidRPr="000511BE" w14:paraId="1D3E986A" w14:textId="77777777" w:rsidTr="00E82CF5">
        <w:tc>
          <w:tcPr>
            <w:tcW w:w="9350" w:type="dxa"/>
            <w:vAlign w:val="bottom"/>
          </w:tcPr>
          <w:p w14:paraId="677C0E54"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[4462]= 100*[4379]/[4461]</w:t>
            </w:r>
          </w:p>
        </w:tc>
      </w:tr>
      <w:tr w:rsidR="00A5630A" w:rsidRPr="000511BE" w14:paraId="4A4BE8F9" w14:textId="77777777" w:rsidTr="00E82CF5">
        <w:tc>
          <w:tcPr>
            <w:tcW w:w="9350" w:type="dxa"/>
            <w:vAlign w:val="bottom"/>
          </w:tcPr>
          <w:p w14:paraId="0569E391"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[4463]=100*[4461]/[4311]</w:t>
            </w:r>
          </w:p>
        </w:tc>
      </w:tr>
      <w:tr w:rsidR="00A5630A" w:rsidRPr="000511BE" w14:paraId="66B95BEB" w14:textId="77777777" w:rsidTr="00E82CF5">
        <w:tc>
          <w:tcPr>
            <w:tcW w:w="9350" w:type="dxa"/>
            <w:vAlign w:val="bottom"/>
          </w:tcPr>
          <w:p w14:paraId="5D35743E"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[4464]=100*[4379]/[4461]</w:t>
            </w:r>
          </w:p>
        </w:tc>
      </w:tr>
      <w:tr w:rsidR="00A5630A" w:rsidRPr="000511BE" w14:paraId="03E7FC5C" w14:textId="77777777" w:rsidTr="00E82CF5">
        <w:tc>
          <w:tcPr>
            <w:tcW w:w="9350" w:type="dxa"/>
            <w:vAlign w:val="bottom"/>
          </w:tcPr>
          <w:p w14:paraId="700827B3"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[4466]=100*[4465]/[4313]</w:t>
            </w:r>
          </w:p>
        </w:tc>
      </w:tr>
      <w:tr w:rsidR="00A5630A" w:rsidRPr="000511BE" w14:paraId="3DD720AC" w14:textId="77777777" w:rsidTr="00E82CF5">
        <w:tc>
          <w:tcPr>
            <w:tcW w:w="9350" w:type="dxa"/>
            <w:vAlign w:val="bottom"/>
          </w:tcPr>
          <w:p w14:paraId="75C9127C"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[4467]=100*[4263]/[4253]</w:t>
            </w:r>
          </w:p>
        </w:tc>
      </w:tr>
      <w:tr w:rsidR="00A5630A" w:rsidRPr="000511BE" w14:paraId="75CDF1C9" w14:textId="77777777" w:rsidTr="00E82CF5">
        <w:tc>
          <w:tcPr>
            <w:tcW w:w="9350" w:type="dxa"/>
            <w:vAlign w:val="bottom"/>
          </w:tcPr>
          <w:p w14:paraId="010D499E"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[4468]=[4251]*1000000/[4106]</w:t>
            </w:r>
          </w:p>
        </w:tc>
      </w:tr>
      <w:tr w:rsidR="00A5630A" w:rsidRPr="000511BE" w14:paraId="371039FB" w14:textId="77777777" w:rsidTr="00E82CF5">
        <w:tc>
          <w:tcPr>
            <w:tcW w:w="9350" w:type="dxa"/>
            <w:vAlign w:val="bottom"/>
          </w:tcPr>
          <w:p w14:paraId="78C19F7B"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[4470]=100*[4103]/[4100]</w:t>
            </w:r>
          </w:p>
        </w:tc>
      </w:tr>
      <w:tr w:rsidR="00A5630A" w:rsidRPr="000511BE" w14:paraId="3374DB2B" w14:textId="77777777" w:rsidTr="00E82CF5">
        <w:tc>
          <w:tcPr>
            <w:tcW w:w="9350" w:type="dxa"/>
            <w:vAlign w:val="bottom"/>
          </w:tcPr>
          <w:p w14:paraId="048D1540"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[4471]=1000000*[4197]/[4104]</w:t>
            </w:r>
          </w:p>
        </w:tc>
      </w:tr>
      <w:tr w:rsidR="00A5630A" w:rsidRPr="000511BE" w14:paraId="5DA68A13" w14:textId="77777777" w:rsidTr="00E82CF5">
        <w:tc>
          <w:tcPr>
            <w:tcW w:w="9350" w:type="dxa"/>
            <w:vAlign w:val="bottom"/>
          </w:tcPr>
          <w:p w14:paraId="2508CCD3"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[4514]=100*[4513]/[4313]</w:t>
            </w:r>
          </w:p>
        </w:tc>
      </w:tr>
      <w:tr w:rsidR="00A5630A" w:rsidRPr="000511BE" w14:paraId="3906AB01" w14:textId="77777777" w:rsidTr="00E82CF5">
        <w:tc>
          <w:tcPr>
            <w:tcW w:w="9350" w:type="dxa"/>
            <w:vAlign w:val="bottom"/>
          </w:tcPr>
          <w:p w14:paraId="590BE96C"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[4527]=100*[4526]/[4313]</w:t>
            </w:r>
          </w:p>
        </w:tc>
      </w:tr>
      <w:tr w:rsidR="00A5630A" w:rsidRPr="000511BE" w14:paraId="207D4B47" w14:textId="77777777" w:rsidTr="00E82CF5">
        <w:tc>
          <w:tcPr>
            <w:tcW w:w="9350" w:type="dxa"/>
            <w:vAlign w:val="bottom"/>
          </w:tcPr>
          <w:p w14:paraId="4FDB05E0"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[4531]= [4252]*1000000/[4104]</w:t>
            </w:r>
          </w:p>
        </w:tc>
      </w:tr>
      <w:tr w:rsidR="00A5630A" w:rsidRPr="000511BE" w14:paraId="62EF9314" w14:textId="77777777" w:rsidTr="00E82CF5">
        <w:tc>
          <w:tcPr>
            <w:tcW w:w="9350" w:type="dxa"/>
            <w:vAlign w:val="bottom"/>
          </w:tcPr>
          <w:p w14:paraId="01BDA1A9"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[4532]=[4250]*1000000/[4104]</w:t>
            </w:r>
          </w:p>
        </w:tc>
      </w:tr>
      <w:tr w:rsidR="00A5630A" w:rsidRPr="000511BE" w14:paraId="0875C8C6" w14:textId="77777777" w:rsidTr="00E82CF5">
        <w:tc>
          <w:tcPr>
            <w:tcW w:w="9350" w:type="dxa"/>
            <w:vAlign w:val="bottom"/>
          </w:tcPr>
          <w:p w14:paraId="1BEA596F"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[4538]=100*[4108]/[4449]</w:t>
            </w:r>
          </w:p>
        </w:tc>
      </w:tr>
      <w:tr w:rsidR="00A5630A" w:rsidRPr="000511BE" w14:paraId="17497519" w14:textId="77777777" w:rsidTr="00E82CF5">
        <w:tc>
          <w:tcPr>
            <w:tcW w:w="9350" w:type="dxa"/>
            <w:vAlign w:val="bottom"/>
          </w:tcPr>
          <w:p w14:paraId="29A4186A"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[4540]=100*[4539]/[4313]</w:t>
            </w:r>
          </w:p>
        </w:tc>
      </w:tr>
      <w:tr w:rsidR="00A5630A" w:rsidRPr="000511BE" w14:paraId="338DBEA9" w14:textId="77777777" w:rsidTr="00E82CF5">
        <w:tc>
          <w:tcPr>
            <w:tcW w:w="9350" w:type="dxa"/>
            <w:vAlign w:val="bottom"/>
          </w:tcPr>
          <w:p w14:paraId="781E0AB5"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[4550]=100*[4263]/([4188]-[4549])</w:t>
            </w:r>
          </w:p>
        </w:tc>
      </w:tr>
      <w:tr w:rsidR="00A5630A" w:rsidRPr="000511BE" w14:paraId="030763EC" w14:textId="77777777" w:rsidTr="00E82CF5">
        <w:tc>
          <w:tcPr>
            <w:tcW w:w="9350" w:type="dxa"/>
            <w:vAlign w:val="bottom"/>
          </w:tcPr>
          <w:p w14:paraId="5FD82B70"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[4551]=([4552]*[4254])+([4553]*[4256])+([4554]*[4255])</w:t>
            </w:r>
          </w:p>
        </w:tc>
      </w:tr>
      <w:tr w:rsidR="00A5630A" w:rsidRPr="000511BE" w14:paraId="50E086B0" w14:textId="77777777" w:rsidTr="00E82CF5">
        <w:tc>
          <w:tcPr>
            <w:tcW w:w="9350" w:type="dxa"/>
            <w:vAlign w:val="bottom"/>
          </w:tcPr>
          <w:p w14:paraId="4D910E5B"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[4552]= (([4548]*[4555]/100)/[4250])/1000000000</w:t>
            </w:r>
          </w:p>
        </w:tc>
      </w:tr>
      <w:tr w:rsidR="00A5630A" w:rsidRPr="000511BE" w14:paraId="06D2BD95" w14:textId="77777777" w:rsidTr="00E82CF5">
        <w:tc>
          <w:tcPr>
            <w:tcW w:w="9350" w:type="dxa"/>
            <w:vAlign w:val="bottom"/>
          </w:tcPr>
          <w:p w14:paraId="509BDF4F"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[4553]=([4546]/[4252])/1000000000</w:t>
            </w:r>
          </w:p>
        </w:tc>
      </w:tr>
      <w:tr w:rsidR="00A5630A" w:rsidRPr="000511BE" w14:paraId="1EA1D394" w14:textId="77777777" w:rsidTr="00E82CF5">
        <w:tc>
          <w:tcPr>
            <w:tcW w:w="9350" w:type="dxa"/>
            <w:vAlign w:val="bottom"/>
          </w:tcPr>
          <w:p w14:paraId="5DBFB579"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[4554]= ([4547]/[4251])/1000000000</w:t>
            </w:r>
          </w:p>
        </w:tc>
      </w:tr>
      <w:tr w:rsidR="00A5630A" w:rsidRPr="000511BE" w14:paraId="170623CF" w14:textId="77777777" w:rsidTr="00E82CF5">
        <w:tc>
          <w:tcPr>
            <w:tcW w:w="9350" w:type="dxa"/>
            <w:vAlign w:val="bottom"/>
          </w:tcPr>
          <w:p w14:paraId="413E8877"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[4555]=1/(1+((1-([4556]/100))/(([4556]/100)*[4557])))</w:t>
            </w:r>
          </w:p>
        </w:tc>
      </w:tr>
      <w:tr w:rsidR="00A5630A" w:rsidRPr="000511BE" w14:paraId="33D5456C" w14:textId="77777777" w:rsidTr="00E82CF5">
        <w:tc>
          <w:tcPr>
            <w:tcW w:w="9350" w:type="dxa"/>
            <w:vAlign w:val="bottom"/>
          </w:tcPr>
          <w:p w14:paraId="61988939"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[4556]=100*[4379]/[4101]</w:t>
            </w:r>
          </w:p>
        </w:tc>
      </w:tr>
      <w:tr w:rsidR="00A5630A" w:rsidRPr="000511BE" w14:paraId="61A4671F" w14:textId="77777777" w:rsidTr="00E82CF5">
        <w:tc>
          <w:tcPr>
            <w:tcW w:w="9350" w:type="dxa"/>
            <w:vAlign w:val="bottom"/>
          </w:tcPr>
          <w:p w14:paraId="17D5016D"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[4103] = [4101] + [4102]</w:t>
            </w:r>
          </w:p>
        </w:tc>
      </w:tr>
      <w:tr w:rsidR="00A5630A" w:rsidRPr="000511BE" w14:paraId="6E4B8342" w14:textId="77777777" w:rsidTr="00E82CF5">
        <w:tc>
          <w:tcPr>
            <w:tcW w:w="9350" w:type="dxa"/>
            <w:vAlign w:val="bottom"/>
          </w:tcPr>
          <w:p w14:paraId="7B14F6C3"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[4105] = [4104] - [4106]</w:t>
            </w:r>
          </w:p>
        </w:tc>
      </w:tr>
      <w:tr w:rsidR="00A5630A" w:rsidRPr="000511BE" w14:paraId="6D4BF052" w14:textId="77777777" w:rsidTr="00E82CF5">
        <w:tc>
          <w:tcPr>
            <w:tcW w:w="9350" w:type="dxa"/>
            <w:vAlign w:val="bottom"/>
          </w:tcPr>
          <w:p w14:paraId="61F774E2"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[4107]=[4104]/([4100]/100)</w:t>
            </w:r>
          </w:p>
        </w:tc>
      </w:tr>
      <w:tr w:rsidR="00A5630A" w:rsidRPr="000511BE" w14:paraId="2064AC82" w14:textId="77777777" w:rsidTr="00E82CF5">
        <w:tc>
          <w:tcPr>
            <w:tcW w:w="9350" w:type="dxa"/>
            <w:vAlign w:val="bottom"/>
          </w:tcPr>
          <w:p w14:paraId="154F5B0D"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[4108]=[4109]+[4110]</w:t>
            </w:r>
          </w:p>
        </w:tc>
      </w:tr>
      <w:tr w:rsidR="00A5630A" w:rsidRPr="000511BE" w14:paraId="56D27D99" w14:textId="77777777" w:rsidTr="00E82CF5">
        <w:tc>
          <w:tcPr>
            <w:tcW w:w="9350" w:type="dxa"/>
            <w:vAlign w:val="bottom"/>
          </w:tcPr>
          <w:p w14:paraId="513AC633"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[4150] = [4100] * [4155] / 100000</w:t>
            </w:r>
          </w:p>
        </w:tc>
      </w:tr>
      <w:tr w:rsidR="00A5630A" w:rsidRPr="000511BE" w14:paraId="1E722B89" w14:textId="77777777" w:rsidTr="00E82CF5">
        <w:tc>
          <w:tcPr>
            <w:tcW w:w="9350" w:type="dxa"/>
            <w:vAlign w:val="bottom"/>
          </w:tcPr>
          <w:p w14:paraId="64294613"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[4157]=[4154]+[4155]-[4156]</w:t>
            </w:r>
          </w:p>
        </w:tc>
      </w:tr>
      <w:tr w:rsidR="00A5630A" w:rsidRPr="000511BE" w14:paraId="2AFA1850" w14:textId="77777777" w:rsidTr="00E82CF5">
        <w:tc>
          <w:tcPr>
            <w:tcW w:w="9350" w:type="dxa"/>
            <w:vAlign w:val="bottom"/>
          </w:tcPr>
          <w:p w14:paraId="1CFCD813"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[4158]=[4157]*1000000/[4104]</w:t>
            </w:r>
          </w:p>
        </w:tc>
      </w:tr>
      <w:tr w:rsidR="00A5630A" w:rsidRPr="000511BE" w14:paraId="67E6A0F3" w14:textId="77777777" w:rsidTr="00E82CF5">
        <w:tc>
          <w:tcPr>
            <w:tcW w:w="9350" w:type="dxa"/>
            <w:vAlign w:val="bottom"/>
          </w:tcPr>
          <w:p w14:paraId="57836C82"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[4164]=[4160]+[4162]+[4168]</w:t>
            </w:r>
          </w:p>
        </w:tc>
      </w:tr>
      <w:tr w:rsidR="00A5630A" w:rsidRPr="000511BE" w14:paraId="05F4B10C" w14:textId="77777777" w:rsidTr="00E82CF5">
        <w:tc>
          <w:tcPr>
            <w:tcW w:w="9350" w:type="dxa"/>
            <w:vAlign w:val="bottom"/>
          </w:tcPr>
          <w:p w14:paraId="15B96F6F"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[4176]=[4160]+[4162]+[4168]-[4174]</w:t>
            </w:r>
          </w:p>
        </w:tc>
      </w:tr>
      <w:tr w:rsidR="00A5630A" w:rsidRPr="000511BE" w14:paraId="77C0EECD" w14:textId="77777777" w:rsidTr="00E82CF5">
        <w:tc>
          <w:tcPr>
            <w:tcW w:w="9350" w:type="dxa"/>
            <w:vAlign w:val="bottom"/>
          </w:tcPr>
          <w:p w14:paraId="1738C3EC"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[4182]=[4176]+[4452]</w:t>
            </w:r>
          </w:p>
        </w:tc>
      </w:tr>
      <w:tr w:rsidR="00A5630A" w:rsidRPr="000511BE" w14:paraId="7E3923CC" w14:textId="77777777" w:rsidTr="00E82CF5">
        <w:tc>
          <w:tcPr>
            <w:tcW w:w="9350" w:type="dxa"/>
            <w:vAlign w:val="bottom"/>
          </w:tcPr>
          <w:p w14:paraId="3F9625E9"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[4185]=[4176]+[4155]</w:t>
            </w:r>
          </w:p>
        </w:tc>
      </w:tr>
      <w:tr w:rsidR="00A5630A" w:rsidRPr="000511BE" w14:paraId="57D6792F" w14:textId="77777777" w:rsidTr="00E82CF5">
        <w:tc>
          <w:tcPr>
            <w:tcW w:w="9350" w:type="dxa"/>
            <w:vAlign w:val="bottom"/>
          </w:tcPr>
          <w:p w14:paraId="711F463D"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[4187]=[4154]+[4452]</w:t>
            </w:r>
          </w:p>
        </w:tc>
      </w:tr>
      <w:tr w:rsidR="00A5630A" w:rsidRPr="000511BE" w14:paraId="7F57057F" w14:textId="77777777" w:rsidTr="00E82CF5">
        <w:tc>
          <w:tcPr>
            <w:tcW w:w="9350" w:type="dxa"/>
            <w:vAlign w:val="bottom"/>
          </w:tcPr>
          <w:p w14:paraId="59F3F6FC"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[4188]=[4185]+[4187]-[4156]</w:t>
            </w:r>
          </w:p>
        </w:tc>
      </w:tr>
      <w:tr w:rsidR="00A5630A" w:rsidRPr="000511BE" w14:paraId="2DB6DBEC" w14:textId="77777777" w:rsidTr="00E82CF5">
        <w:tc>
          <w:tcPr>
            <w:tcW w:w="9350" w:type="dxa"/>
            <w:vAlign w:val="bottom"/>
          </w:tcPr>
          <w:p w14:paraId="487AE52D"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lastRenderedPageBreak/>
              <w:t>[4190]=[4188]*1000000/[4104]</w:t>
            </w:r>
          </w:p>
        </w:tc>
      </w:tr>
      <w:tr w:rsidR="00A5630A" w:rsidRPr="000511BE" w14:paraId="68745C3A" w14:textId="77777777" w:rsidTr="00E82CF5">
        <w:tc>
          <w:tcPr>
            <w:tcW w:w="9350" w:type="dxa"/>
            <w:vAlign w:val="bottom"/>
          </w:tcPr>
          <w:p w14:paraId="5B1FA7C7"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[4192]=100*([4164]+[4452])/([4164]+[4452]+[4157])</w:t>
            </w:r>
          </w:p>
        </w:tc>
      </w:tr>
      <w:tr w:rsidR="00A5630A" w:rsidRPr="000511BE" w14:paraId="34933123" w14:textId="77777777" w:rsidTr="00E82CF5">
        <w:tc>
          <w:tcPr>
            <w:tcW w:w="9350" w:type="dxa"/>
            <w:vAlign w:val="bottom"/>
          </w:tcPr>
          <w:p w14:paraId="5302FC3A"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[4509]= [4193]+[4194]</w:t>
            </w:r>
          </w:p>
        </w:tc>
      </w:tr>
      <w:tr w:rsidR="00A5630A" w:rsidRPr="000511BE" w14:paraId="1E57548D" w14:textId="77777777" w:rsidTr="00E82CF5">
        <w:tc>
          <w:tcPr>
            <w:tcW w:w="9350" w:type="dxa"/>
            <w:vAlign w:val="bottom"/>
          </w:tcPr>
          <w:p w14:paraId="0DD0CD0E"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[4196]=[4509]+[4195]</w:t>
            </w:r>
          </w:p>
        </w:tc>
      </w:tr>
      <w:tr w:rsidR="00A5630A" w:rsidRPr="000511BE" w14:paraId="74283511" w14:textId="77777777" w:rsidTr="00E82CF5">
        <w:tc>
          <w:tcPr>
            <w:tcW w:w="9350" w:type="dxa"/>
            <w:vAlign w:val="bottom"/>
          </w:tcPr>
          <w:p w14:paraId="17535D1F"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[4253]=[4251]+[4252]+[4250]</w:t>
            </w:r>
          </w:p>
        </w:tc>
      </w:tr>
      <w:tr w:rsidR="00A5630A" w:rsidRPr="000511BE" w14:paraId="2A394B10" w14:textId="77777777" w:rsidTr="00E82CF5">
        <w:tc>
          <w:tcPr>
            <w:tcW w:w="9350" w:type="dxa"/>
            <w:vAlign w:val="bottom"/>
          </w:tcPr>
          <w:p w14:paraId="4588BFF7"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[4254]=[4250]/[4253]*100</w:t>
            </w:r>
          </w:p>
        </w:tc>
      </w:tr>
      <w:tr w:rsidR="00A5630A" w:rsidRPr="000511BE" w14:paraId="16E3F234" w14:textId="77777777" w:rsidTr="00E82CF5">
        <w:tc>
          <w:tcPr>
            <w:tcW w:w="9350" w:type="dxa"/>
            <w:vAlign w:val="bottom"/>
          </w:tcPr>
          <w:p w14:paraId="7301609A"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[4255]=[4251]/[4253]*100</w:t>
            </w:r>
          </w:p>
        </w:tc>
      </w:tr>
      <w:tr w:rsidR="00A5630A" w:rsidRPr="000511BE" w14:paraId="4D456B6C" w14:textId="77777777" w:rsidTr="00E82CF5">
        <w:tc>
          <w:tcPr>
            <w:tcW w:w="9350" w:type="dxa"/>
            <w:vAlign w:val="bottom"/>
          </w:tcPr>
          <w:p w14:paraId="41CF6AEA"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[4256]=[4252]/[4253]*100</w:t>
            </w:r>
          </w:p>
        </w:tc>
      </w:tr>
      <w:tr w:rsidR="00A5630A" w:rsidRPr="000511BE" w14:paraId="06605C56" w14:textId="77777777" w:rsidTr="00E82CF5">
        <w:tc>
          <w:tcPr>
            <w:tcW w:w="9350" w:type="dxa"/>
            <w:vAlign w:val="bottom"/>
          </w:tcPr>
          <w:p w14:paraId="7B36F4F5"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[4257]= [4253]*1000000/[4104]</w:t>
            </w:r>
          </w:p>
        </w:tc>
      </w:tr>
      <w:tr w:rsidR="00A5630A" w:rsidRPr="000511BE" w14:paraId="06833E98" w14:textId="77777777" w:rsidTr="00E82CF5">
        <w:tc>
          <w:tcPr>
            <w:tcW w:w="9350" w:type="dxa"/>
            <w:vAlign w:val="bottom"/>
          </w:tcPr>
          <w:p w14:paraId="39C2F023"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[4263]=[4253]-[4264]-[4265]-[4451]</w:t>
            </w:r>
          </w:p>
        </w:tc>
      </w:tr>
      <w:tr w:rsidR="00A5630A" w:rsidRPr="000511BE" w14:paraId="7CD656E8" w14:textId="77777777" w:rsidTr="00E82CF5">
        <w:tc>
          <w:tcPr>
            <w:tcW w:w="9350" w:type="dxa"/>
            <w:vAlign w:val="bottom"/>
          </w:tcPr>
          <w:p w14:paraId="7404F275"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[4271]= 100*[4260]/[4250]</w:t>
            </w:r>
          </w:p>
        </w:tc>
      </w:tr>
      <w:tr w:rsidR="00A5630A" w:rsidRPr="000511BE" w14:paraId="7AE3C89F" w14:textId="77777777" w:rsidTr="00E82CF5">
        <w:tc>
          <w:tcPr>
            <w:tcW w:w="9350" w:type="dxa"/>
            <w:vAlign w:val="bottom"/>
          </w:tcPr>
          <w:p w14:paraId="45D0EB68"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[4273]=100*[4250]/[4188]</w:t>
            </w:r>
          </w:p>
        </w:tc>
      </w:tr>
      <w:tr w:rsidR="00A5630A" w:rsidRPr="000511BE" w14:paraId="4FDD139C" w14:textId="77777777" w:rsidTr="00E82CF5">
        <w:tc>
          <w:tcPr>
            <w:tcW w:w="9350" w:type="dxa"/>
            <w:vAlign w:val="bottom"/>
          </w:tcPr>
          <w:p w14:paraId="0F9485C8"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[4275]=100*[4263]/[4188]</w:t>
            </w:r>
          </w:p>
        </w:tc>
      </w:tr>
      <w:tr w:rsidR="00A5630A" w:rsidRPr="000511BE" w14:paraId="721B7DC4" w14:textId="77777777" w:rsidTr="00E82CF5">
        <w:tc>
          <w:tcPr>
            <w:tcW w:w="9350" w:type="dxa"/>
            <w:vAlign w:val="bottom"/>
          </w:tcPr>
          <w:p w14:paraId="6F462C39"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[4300]=[4303]+[4304]</w:t>
            </w:r>
          </w:p>
        </w:tc>
      </w:tr>
      <w:tr w:rsidR="00A5630A" w:rsidRPr="000511BE" w14:paraId="6756E819" w14:textId="77777777" w:rsidTr="00E82CF5">
        <w:tc>
          <w:tcPr>
            <w:tcW w:w="9350" w:type="dxa"/>
            <w:vAlign w:val="bottom"/>
          </w:tcPr>
          <w:p w14:paraId="23B4BA2C"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[4305]=100*[4300]/[4103]</w:t>
            </w:r>
          </w:p>
        </w:tc>
      </w:tr>
      <w:tr w:rsidR="00A5630A" w:rsidRPr="000511BE" w14:paraId="4EA148FF" w14:textId="77777777" w:rsidTr="00E82CF5">
        <w:tc>
          <w:tcPr>
            <w:tcW w:w="9350" w:type="dxa"/>
            <w:vAlign w:val="bottom"/>
          </w:tcPr>
          <w:p w14:paraId="0C12F72E"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[4311]=[4308]+[4309]+[4310]</w:t>
            </w:r>
          </w:p>
        </w:tc>
      </w:tr>
      <w:tr w:rsidR="00A5630A" w:rsidRPr="000511BE" w14:paraId="18510C6F" w14:textId="77777777" w:rsidTr="00E82CF5">
        <w:tc>
          <w:tcPr>
            <w:tcW w:w="9350" w:type="dxa"/>
            <w:vAlign w:val="bottom"/>
          </w:tcPr>
          <w:p w14:paraId="1C7A3BB3"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[4313]= [4311]+[4312]+[4316]</w:t>
            </w:r>
          </w:p>
        </w:tc>
      </w:tr>
      <w:tr w:rsidR="00A5630A" w:rsidRPr="000511BE" w14:paraId="330F1EB4" w14:textId="77777777" w:rsidTr="00E82CF5">
        <w:tc>
          <w:tcPr>
            <w:tcW w:w="9350" w:type="dxa"/>
            <w:vAlign w:val="bottom"/>
          </w:tcPr>
          <w:p w14:paraId="7856BFF5"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[4317]= [4313]+[4314]+[4315]</w:t>
            </w:r>
          </w:p>
        </w:tc>
      </w:tr>
      <w:tr w:rsidR="00A5630A" w:rsidRPr="000511BE" w14:paraId="0217F2CD" w14:textId="77777777" w:rsidTr="00E82CF5">
        <w:tc>
          <w:tcPr>
            <w:tcW w:w="9350" w:type="dxa"/>
            <w:vAlign w:val="bottom"/>
          </w:tcPr>
          <w:p w14:paraId="6619AD3D"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[4319]=100*[4313]/[4317]</w:t>
            </w:r>
          </w:p>
        </w:tc>
      </w:tr>
      <w:tr w:rsidR="00A5630A" w:rsidRPr="000511BE" w14:paraId="4D52D150" w14:textId="77777777" w:rsidTr="00E82CF5">
        <w:tc>
          <w:tcPr>
            <w:tcW w:w="9350" w:type="dxa"/>
            <w:vAlign w:val="bottom"/>
          </w:tcPr>
          <w:p w14:paraId="6BCA5CB1"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[4323]= 100*[4320]/[4313]</w:t>
            </w:r>
          </w:p>
        </w:tc>
      </w:tr>
      <w:tr w:rsidR="00A5630A" w:rsidRPr="000511BE" w14:paraId="6BD94BC3" w14:textId="77777777" w:rsidTr="00E82CF5">
        <w:tc>
          <w:tcPr>
            <w:tcW w:w="9350" w:type="dxa"/>
            <w:vAlign w:val="bottom"/>
          </w:tcPr>
          <w:p w14:paraId="7D34C0E7"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[4324]=100*[4321]/[4313]</w:t>
            </w:r>
          </w:p>
        </w:tc>
      </w:tr>
      <w:tr w:rsidR="00A5630A" w:rsidRPr="000511BE" w14:paraId="48BFBED1" w14:textId="77777777" w:rsidTr="00E82CF5">
        <w:tc>
          <w:tcPr>
            <w:tcW w:w="9350" w:type="dxa"/>
            <w:vAlign w:val="bottom"/>
          </w:tcPr>
          <w:p w14:paraId="0A3C5CC6"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[4325]=100*[4322]/[4313]</w:t>
            </w:r>
          </w:p>
        </w:tc>
      </w:tr>
      <w:tr w:rsidR="00A5630A" w:rsidRPr="000511BE" w14:paraId="79F98BE5" w14:textId="77777777" w:rsidTr="00E82CF5">
        <w:tc>
          <w:tcPr>
            <w:tcW w:w="9350" w:type="dxa"/>
            <w:vAlign w:val="bottom"/>
          </w:tcPr>
          <w:p w14:paraId="7F083C2D"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[4327]=100*[4326]/[4313]</w:t>
            </w:r>
          </w:p>
        </w:tc>
      </w:tr>
      <w:tr w:rsidR="00A5630A" w:rsidRPr="000511BE" w14:paraId="3735C08F" w14:textId="77777777" w:rsidTr="00E82CF5">
        <w:tc>
          <w:tcPr>
            <w:tcW w:w="9350" w:type="dxa"/>
            <w:vAlign w:val="bottom"/>
          </w:tcPr>
          <w:p w14:paraId="7578D2A3"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[4328]=100*[4318]/[4313]</w:t>
            </w:r>
          </w:p>
        </w:tc>
      </w:tr>
      <w:tr w:rsidR="00A5630A" w:rsidRPr="000511BE" w14:paraId="54D1E56B" w14:textId="77777777" w:rsidTr="00E82CF5">
        <w:tc>
          <w:tcPr>
            <w:tcW w:w="9350" w:type="dxa"/>
            <w:vAlign w:val="bottom"/>
          </w:tcPr>
          <w:p w14:paraId="242905D8"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[4330]= 100*[4313]/[4307]</w:t>
            </w:r>
          </w:p>
        </w:tc>
      </w:tr>
      <w:tr w:rsidR="00A5630A" w:rsidRPr="000511BE" w14:paraId="26CE0D46" w14:textId="77777777" w:rsidTr="00E82CF5">
        <w:tc>
          <w:tcPr>
            <w:tcW w:w="9350" w:type="dxa"/>
            <w:vAlign w:val="bottom"/>
          </w:tcPr>
          <w:p w14:paraId="135B0B52"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[4331]=100*[4313]/[4103]</w:t>
            </w:r>
          </w:p>
        </w:tc>
      </w:tr>
      <w:tr w:rsidR="00A5630A" w:rsidRPr="000511BE" w14:paraId="33F9B772" w14:textId="77777777" w:rsidTr="00E82CF5">
        <w:tc>
          <w:tcPr>
            <w:tcW w:w="9350" w:type="dxa"/>
            <w:vAlign w:val="bottom"/>
          </w:tcPr>
          <w:p w14:paraId="49E01105"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[4445]=100*[4400]/[4313]</w:t>
            </w:r>
          </w:p>
        </w:tc>
      </w:tr>
      <w:tr w:rsidR="00A5630A" w:rsidRPr="000511BE" w14:paraId="1A1D96FA" w14:textId="77777777" w:rsidTr="00E82CF5">
        <w:tc>
          <w:tcPr>
            <w:tcW w:w="9350" w:type="dxa"/>
            <w:vAlign w:val="bottom"/>
          </w:tcPr>
          <w:p w14:paraId="0DFF66F6"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[4446]=100*[4303]/[4313]</w:t>
            </w:r>
          </w:p>
        </w:tc>
      </w:tr>
      <w:tr w:rsidR="00A5630A" w:rsidRPr="000511BE" w14:paraId="35A24DF3" w14:textId="77777777" w:rsidTr="00E82CF5">
        <w:tc>
          <w:tcPr>
            <w:tcW w:w="9350" w:type="dxa"/>
            <w:vAlign w:val="bottom"/>
          </w:tcPr>
          <w:p w14:paraId="7C35C3B7"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[4448]=[4314]+[4315]</w:t>
            </w:r>
          </w:p>
        </w:tc>
      </w:tr>
      <w:tr w:rsidR="00A5630A" w:rsidRPr="000511BE" w14:paraId="2C738F4C" w14:textId="77777777" w:rsidTr="00E82CF5">
        <w:tc>
          <w:tcPr>
            <w:tcW w:w="9350" w:type="dxa"/>
            <w:vAlign w:val="bottom"/>
          </w:tcPr>
          <w:p w14:paraId="2E953088"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[4450]=100*[4263]/[4157]</w:t>
            </w:r>
          </w:p>
        </w:tc>
      </w:tr>
      <w:tr w:rsidR="00A5630A" w:rsidRPr="000511BE" w14:paraId="747C3B1E" w14:textId="77777777" w:rsidTr="00E82CF5">
        <w:tc>
          <w:tcPr>
            <w:tcW w:w="9350" w:type="dxa"/>
            <w:vAlign w:val="bottom"/>
          </w:tcPr>
          <w:p w14:paraId="684D31CC"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[4455]=100*[4454]/[4101]</w:t>
            </w:r>
          </w:p>
        </w:tc>
      </w:tr>
      <w:tr w:rsidR="00A5630A" w:rsidRPr="000511BE" w14:paraId="3BAFA992" w14:textId="77777777" w:rsidTr="00E82CF5">
        <w:tc>
          <w:tcPr>
            <w:tcW w:w="9350" w:type="dxa"/>
            <w:vAlign w:val="bottom"/>
          </w:tcPr>
          <w:p w14:paraId="5CF4F033"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[4456]=[4160]+[4162]+[4168]+[4170]</w:t>
            </w:r>
          </w:p>
        </w:tc>
      </w:tr>
      <w:tr w:rsidR="00A5630A" w:rsidRPr="000511BE" w14:paraId="430761AD" w14:textId="77777777" w:rsidTr="00E82CF5">
        <w:tc>
          <w:tcPr>
            <w:tcW w:w="9350" w:type="dxa"/>
            <w:vAlign w:val="bottom"/>
          </w:tcPr>
          <w:p w14:paraId="5D092618"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[4457]=[4251]*1000000/[4104]</w:t>
            </w:r>
          </w:p>
        </w:tc>
      </w:tr>
      <w:tr w:rsidR="00A5630A" w:rsidRPr="000511BE" w14:paraId="2C73A3D3" w14:textId="77777777" w:rsidTr="00E82CF5">
        <w:tc>
          <w:tcPr>
            <w:tcW w:w="9350" w:type="dxa"/>
            <w:vAlign w:val="bottom"/>
          </w:tcPr>
          <w:p w14:paraId="0D3B0676"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[4458]=[4112]/[4104]/1000</w:t>
            </w:r>
          </w:p>
        </w:tc>
      </w:tr>
      <w:tr w:rsidR="00A5630A" w:rsidRPr="000511BE" w14:paraId="774D6589" w14:textId="77777777" w:rsidTr="00E82CF5">
        <w:tc>
          <w:tcPr>
            <w:tcW w:w="9350" w:type="dxa"/>
            <w:vAlign w:val="bottom"/>
          </w:tcPr>
          <w:p w14:paraId="6B60B003"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[4459]= [4309]+[4310]</w:t>
            </w:r>
          </w:p>
        </w:tc>
      </w:tr>
      <w:tr w:rsidR="00A5630A" w:rsidRPr="000511BE" w14:paraId="1C1E2A6E" w14:textId="77777777" w:rsidTr="00E82CF5">
        <w:tc>
          <w:tcPr>
            <w:tcW w:w="9350" w:type="dxa"/>
            <w:vAlign w:val="bottom"/>
          </w:tcPr>
          <w:p w14:paraId="6F3D421C"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[4462]= 100*[4379]/[4461]</w:t>
            </w:r>
          </w:p>
        </w:tc>
      </w:tr>
      <w:tr w:rsidR="00A5630A" w:rsidRPr="000511BE" w14:paraId="78C462F6" w14:textId="77777777" w:rsidTr="00E82CF5">
        <w:tc>
          <w:tcPr>
            <w:tcW w:w="9350" w:type="dxa"/>
            <w:vAlign w:val="bottom"/>
          </w:tcPr>
          <w:p w14:paraId="4C4E73FC"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[4463]=100*[4461]/[4311]</w:t>
            </w:r>
          </w:p>
        </w:tc>
      </w:tr>
      <w:tr w:rsidR="00A5630A" w:rsidRPr="000511BE" w14:paraId="4BC799C2" w14:textId="77777777" w:rsidTr="00E82CF5">
        <w:tc>
          <w:tcPr>
            <w:tcW w:w="9350" w:type="dxa"/>
            <w:vAlign w:val="bottom"/>
          </w:tcPr>
          <w:p w14:paraId="21155E19"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[4464]=100*[4379]/[4461]</w:t>
            </w:r>
          </w:p>
        </w:tc>
      </w:tr>
      <w:tr w:rsidR="00A5630A" w:rsidRPr="000511BE" w14:paraId="33448667" w14:textId="77777777" w:rsidTr="00E82CF5">
        <w:tc>
          <w:tcPr>
            <w:tcW w:w="9350" w:type="dxa"/>
            <w:vAlign w:val="bottom"/>
          </w:tcPr>
          <w:p w14:paraId="4362758D"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[4466]=100*[4465]/[4313]</w:t>
            </w:r>
          </w:p>
        </w:tc>
      </w:tr>
      <w:tr w:rsidR="00A5630A" w:rsidRPr="000511BE" w14:paraId="7816DA58" w14:textId="77777777" w:rsidTr="00E82CF5">
        <w:tc>
          <w:tcPr>
            <w:tcW w:w="9350" w:type="dxa"/>
            <w:vAlign w:val="bottom"/>
          </w:tcPr>
          <w:p w14:paraId="66E4F1A3"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[4467]=100*[4263]/[4253]</w:t>
            </w:r>
          </w:p>
        </w:tc>
      </w:tr>
      <w:tr w:rsidR="00A5630A" w:rsidRPr="000511BE" w14:paraId="25DC20D5" w14:textId="77777777" w:rsidTr="00E82CF5">
        <w:tc>
          <w:tcPr>
            <w:tcW w:w="9350" w:type="dxa"/>
            <w:vAlign w:val="bottom"/>
          </w:tcPr>
          <w:p w14:paraId="1FC363E6"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[4468]=[4251]*1000000/[4106]</w:t>
            </w:r>
          </w:p>
        </w:tc>
      </w:tr>
      <w:tr w:rsidR="00A5630A" w:rsidRPr="000511BE" w14:paraId="3C5C8EE8" w14:textId="77777777" w:rsidTr="00E82CF5">
        <w:tc>
          <w:tcPr>
            <w:tcW w:w="9350" w:type="dxa"/>
            <w:vAlign w:val="bottom"/>
          </w:tcPr>
          <w:p w14:paraId="08E460A7"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[4470]=100*[4103]/[4100]</w:t>
            </w:r>
          </w:p>
        </w:tc>
      </w:tr>
      <w:tr w:rsidR="00A5630A" w:rsidRPr="000511BE" w14:paraId="35AFD953" w14:textId="77777777" w:rsidTr="00E82CF5">
        <w:tc>
          <w:tcPr>
            <w:tcW w:w="9350" w:type="dxa"/>
            <w:vAlign w:val="bottom"/>
          </w:tcPr>
          <w:p w14:paraId="45E32283"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[4471]=1000000*[4197]/[4104]</w:t>
            </w:r>
          </w:p>
        </w:tc>
      </w:tr>
      <w:tr w:rsidR="00A5630A" w:rsidRPr="000511BE" w14:paraId="16D4D88F" w14:textId="77777777" w:rsidTr="00E82CF5">
        <w:tc>
          <w:tcPr>
            <w:tcW w:w="9350" w:type="dxa"/>
            <w:vAlign w:val="bottom"/>
          </w:tcPr>
          <w:p w14:paraId="363127E9"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[4514]=100*[4513]/[4313]</w:t>
            </w:r>
          </w:p>
        </w:tc>
      </w:tr>
      <w:tr w:rsidR="00A5630A" w:rsidRPr="000511BE" w14:paraId="412C8EB1" w14:textId="77777777" w:rsidTr="00E82CF5">
        <w:tc>
          <w:tcPr>
            <w:tcW w:w="9350" w:type="dxa"/>
            <w:vAlign w:val="bottom"/>
          </w:tcPr>
          <w:p w14:paraId="7E84A14A"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[4527]=100*[4526]/[4313]</w:t>
            </w:r>
          </w:p>
        </w:tc>
      </w:tr>
      <w:tr w:rsidR="00A5630A" w:rsidRPr="000511BE" w14:paraId="51C827E4" w14:textId="77777777" w:rsidTr="00E82CF5">
        <w:tc>
          <w:tcPr>
            <w:tcW w:w="9350" w:type="dxa"/>
            <w:vAlign w:val="bottom"/>
          </w:tcPr>
          <w:p w14:paraId="656AEB0C"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[4531]= [4252]*1000000/[4104]</w:t>
            </w:r>
          </w:p>
        </w:tc>
      </w:tr>
      <w:tr w:rsidR="00A5630A" w:rsidRPr="000511BE" w14:paraId="091DCC4C" w14:textId="77777777" w:rsidTr="00E82CF5">
        <w:tc>
          <w:tcPr>
            <w:tcW w:w="9350" w:type="dxa"/>
            <w:vAlign w:val="bottom"/>
          </w:tcPr>
          <w:p w14:paraId="06AF2B53"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[4532]=[4250]*1000000/[4104]</w:t>
            </w:r>
          </w:p>
        </w:tc>
      </w:tr>
      <w:tr w:rsidR="00A5630A" w:rsidRPr="000511BE" w14:paraId="637D962D" w14:textId="77777777" w:rsidTr="00E82CF5">
        <w:tc>
          <w:tcPr>
            <w:tcW w:w="9350" w:type="dxa"/>
            <w:vAlign w:val="bottom"/>
          </w:tcPr>
          <w:p w14:paraId="57333B7A"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[4538]=100*[4108]/[4449]</w:t>
            </w:r>
          </w:p>
        </w:tc>
      </w:tr>
      <w:tr w:rsidR="00A5630A" w:rsidRPr="000511BE" w14:paraId="1E9B81BE" w14:textId="77777777" w:rsidTr="00E82CF5">
        <w:tc>
          <w:tcPr>
            <w:tcW w:w="9350" w:type="dxa"/>
            <w:vAlign w:val="bottom"/>
          </w:tcPr>
          <w:p w14:paraId="63F73AE6"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[4540]=100*[4539]/[4313]</w:t>
            </w:r>
          </w:p>
        </w:tc>
      </w:tr>
      <w:tr w:rsidR="00A5630A" w:rsidRPr="000511BE" w14:paraId="2CF7ADE5" w14:textId="77777777" w:rsidTr="00E82CF5">
        <w:tc>
          <w:tcPr>
            <w:tcW w:w="9350" w:type="dxa"/>
            <w:vAlign w:val="bottom"/>
          </w:tcPr>
          <w:p w14:paraId="4ECD16FC"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[4550]=100*[4263]/([4188]-[4549])</w:t>
            </w:r>
          </w:p>
        </w:tc>
      </w:tr>
      <w:tr w:rsidR="00A5630A" w:rsidRPr="000511BE" w14:paraId="35C2CF99" w14:textId="77777777" w:rsidTr="00E82CF5">
        <w:tc>
          <w:tcPr>
            <w:tcW w:w="9350" w:type="dxa"/>
            <w:vAlign w:val="bottom"/>
          </w:tcPr>
          <w:p w14:paraId="34D6F6B2"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[4551]=([4552]*[4254])+([4553]*[4256])+([4554]*[4255])</w:t>
            </w:r>
          </w:p>
        </w:tc>
      </w:tr>
      <w:tr w:rsidR="00A5630A" w:rsidRPr="000511BE" w14:paraId="410ECBAA" w14:textId="77777777" w:rsidTr="00E82CF5">
        <w:tc>
          <w:tcPr>
            <w:tcW w:w="9350" w:type="dxa"/>
            <w:vAlign w:val="bottom"/>
          </w:tcPr>
          <w:p w14:paraId="0DA2FE9F"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[4552]= (([4548]*[4555]/100)/[4250])/1000000000</w:t>
            </w:r>
          </w:p>
        </w:tc>
      </w:tr>
      <w:tr w:rsidR="00A5630A" w:rsidRPr="000511BE" w14:paraId="1DB60B11" w14:textId="77777777" w:rsidTr="00E82CF5">
        <w:tc>
          <w:tcPr>
            <w:tcW w:w="9350" w:type="dxa"/>
            <w:vAlign w:val="bottom"/>
          </w:tcPr>
          <w:p w14:paraId="6FA8118C"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[4553]=([4546]/[4252])/1000000000</w:t>
            </w:r>
          </w:p>
        </w:tc>
      </w:tr>
      <w:tr w:rsidR="00A5630A" w:rsidRPr="000511BE" w14:paraId="24EBBDC0" w14:textId="77777777" w:rsidTr="00E82CF5">
        <w:tc>
          <w:tcPr>
            <w:tcW w:w="9350" w:type="dxa"/>
            <w:vAlign w:val="bottom"/>
          </w:tcPr>
          <w:p w14:paraId="6BD35188"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[4554]= ([4547]/[4251])/1000000000</w:t>
            </w:r>
          </w:p>
        </w:tc>
      </w:tr>
      <w:tr w:rsidR="00A5630A" w:rsidRPr="000511BE" w14:paraId="31099FB4" w14:textId="77777777" w:rsidTr="00E82CF5">
        <w:tc>
          <w:tcPr>
            <w:tcW w:w="9350" w:type="dxa"/>
            <w:vAlign w:val="bottom"/>
          </w:tcPr>
          <w:p w14:paraId="02DB4599"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[4555]=1/(1+((1-([4556]/100))/(([4556]/100)*[4557])))</w:t>
            </w:r>
          </w:p>
        </w:tc>
      </w:tr>
      <w:tr w:rsidR="00A5630A" w:rsidRPr="000511BE" w14:paraId="19B42D72" w14:textId="77777777" w:rsidTr="00E82CF5">
        <w:tc>
          <w:tcPr>
            <w:tcW w:w="9350" w:type="dxa"/>
            <w:vAlign w:val="bottom"/>
          </w:tcPr>
          <w:p w14:paraId="59407ACF" w14:textId="77777777" w:rsidR="00A5630A" w:rsidRPr="000511BE" w:rsidRDefault="00A5630A" w:rsidP="00E82CF5">
            <w:pPr>
              <w:jc w:val="center"/>
              <w:rPr>
                <w:rFonts w:cstheme="minorHAnsi"/>
                <w:color w:val="000000"/>
                <w:sz w:val="16"/>
                <w:szCs w:val="16"/>
              </w:rPr>
            </w:pPr>
            <w:r w:rsidRPr="000511BE">
              <w:rPr>
                <w:rFonts w:cstheme="minorHAnsi"/>
                <w:color w:val="000000"/>
                <w:sz w:val="16"/>
                <w:szCs w:val="16"/>
              </w:rPr>
              <w:t>[4556]=100*[4379]/[4101]</w:t>
            </w:r>
          </w:p>
        </w:tc>
      </w:tr>
    </w:tbl>
    <w:p w14:paraId="30402483" w14:textId="77777777" w:rsidR="003F6587" w:rsidRDefault="003F6587" w:rsidP="003F6587">
      <w:pPr>
        <w:spacing w:after="0" w:line="360" w:lineRule="auto"/>
        <w:jc w:val="both"/>
        <w:rPr>
          <w:rFonts w:ascii="Times New Roman" w:hAnsi="Times New Roman" w:cs="Times New Roman"/>
        </w:rPr>
      </w:pPr>
    </w:p>
    <w:p w14:paraId="27C594FA" w14:textId="77777777" w:rsidR="00A5630A" w:rsidRDefault="00A5630A" w:rsidP="003F6587">
      <w:pPr>
        <w:spacing w:after="0" w:line="360" w:lineRule="auto"/>
        <w:jc w:val="both"/>
        <w:rPr>
          <w:rFonts w:ascii="Times New Roman" w:hAnsi="Times New Roman" w:cs="Times New Roman"/>
        </w:rPr>
      </w:pPr>
    </w:p>
    <w:p w14:paraId="61F0F710" w14:textId="77777777" w:rsidR="00A5630A" w:rsidRPr="003F6587" w:rsidRDefault="00A5630A" w:rsidP="003F6587">
      <w:pPr>
        <w:spacing w:after="0" w:line="360" w:lineRule="auto"/>
        <w:jc w:val="both"/>
        <w:rPr>
          <w:rFonts w:ascii="Times New Roman" w:hAnsi="Times New Roman" w:cs="Times New Roman"/>
        </w:rPr>
      </w:pPr>
    </w:p>
    <w:sectPr w:rsidR="00A5630A" w:rsidRPr="003F6587" w:rsidSect="00DF2F5B">
      <w:head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Vir" w:date="2018-09-06T10:49:00Z" w:initials="V">
    <w:p w14:paraId="0B16DE5D" w14:textId="41DC32BE" w:rsidR="00332975" w:rsidRDefault="00332975">
      <w:pPr>
        <w:pStyle w:val="CommentText"/>
      </w:pPr>
      <w:r>
        <w:rPr>
          <w:rStyle w:val="CommentReference"/>
        </w:rPr>
        <w:annotationRef/>
      </w:r>
      <w:r>
        <w:t>Does the order between Imputation and Calculation change the result? That’s as much as question to myself than to you Francy.</w:t>
      </w:r>
      <w:r w:rsidR="004E256A">
        <w:t xml:space="preserve"> </w:t>
      </w:r>
    </w:p>
    <w:p w14:paraId="37937359" w14:textId="5511E8FC" w:rsidR="004E256A" w:rsidRDefault="004E256A">
      <w:pPr>
        <w:pStyle w:val="CommentText"/>
      </w:pPr>
      <w:r>
        <w:t>That is something that we need to discuss. You see in other comments that there are two possibilities in my mind. One is to impute indicators directly if they meet the requirement of having at least one observed value in the time-series originally. The second option is to calculate the indicator from imputed elements. That I would call and indirect imputation as the values would come from imputed variables.</w:t>
      </w:r>
      <w:bookmarkStart w:id="1" w:name="_GoBack"/>
      <w:bookmarkEnd w:id="1"/>
    </w:p>
  </w:comment>
  <w:comment w:id="2" w:author="Vir" w:date="2018-09-06T10:44:00Z" w:initials="V">
    <w:p w14:paraId="075D4FA2" w14:textId="77777777" w:rsidR="00332975" w:rsidRDefault="00332975">
      <w:pPr>
        <w:pStyle w:val="CommentText"/>
      </w:pPr>
      <w:r>
        <w:rPr>
          <w:rStyle w:val="CommentReference"/>
        </w:rPr>
        <w:annotationRef/>
      </w:r>
      <w:r>
        <w:t>In the faoswsAquastatCalculation: Does the 2 “Calculations” (from imputed and from primary var.) means that both calculation methods are kept and compared?</w:t>
      </w:r>
    </w:p>
    <w:p w14:paraId="21C4B605" w14:textId="4477514B" w:rsidR="00332975" w:rsidRDefault="00332975">
      <w:pPr>
        <w:pStyle w:val="CommentText"/>
      </w:pPr>
      <w:r>
        <w:t>Does it also means that in case we want to keep the current dissemination method (5 year period), we can do it only using the calculations (from primary variables)?</w:t>
      </w:r>
    </w:p>
    <w:p w14:paraId="30767075" w14:textId="016DE942" w:rsidR="00332975" w:rsidRDefault="00332975">
      <w:pPr>
        <w:pStyle w:val="CommentText"/>
      </w:pPr>
      <w:r>
        <w:t>I’m not sure we will have a new dissemination system, so we should have both the option to disseminate yearly data or with a 5yr period, mostly similar to what we have in the current AQUASTAT working system where just internally we can choose to display by year or by period.</w:t>
      </w:r>
    </w:p>
    <w:p w14:paraId="709A42AB" w14:textId="14EDA82B" w:rsidR="00332975" w:rsidRDefault="00332975">
      <w:pPr>
        <w:pStyle w:val="CommentText"/>
      </w:pPr>
      <w:r>
        <w:t>If this is possible, then we have to make sure that the calculated data displayed in the yearly dissemination is the same than in the 5-yr period dissemination (so we don’t lose our mind).</w:t>
      </w:r>
    </w:p>
  </w:comment>
  <w:comment w:id="3" w:author="Vir" w:date="2018-09-06T10:46:00Z" w:initials="V">
    <w:p w14:paraId="1287B230" w14:textId="3E3A757C" w:rsidR="00332975" w:rsidRDefault="00332975">
      <w:pPr>
        <w:pStyle w:val="CommentText"/>
      </w:pPr>
      <w:r>
        <w:rPr>
          <w:rStyle w:val="CommentReference"/>
        </w:rPr>
        <w:annotationRef/>
      </w:r>
      <w:r>
        <w:t>Is there a way that we can NOT accept the imputed data in case we just want to raw data? Or this is something we can easily choose from in the SWS?</w:t>
      </w:r>
    </w:p>
    <w:p w14:paraId="6D0480C9" w14:textId="31F586DD" w:rsidR="004E256A" w:rsidRDefault="00B84CDC">
      <w:pPr>
        <w:pStyle w:val="CommentText"/>
      </w:pPr>
      <w:r>
        <w:t xml:space="preserve">The </w:t>
      </w:r>
      <w:proofErr w:type="spellStart"/>
      <w:r>
        <w:t>inputed</w:t>
      </w:r>
      <w:proofErr w:type="spellEnd"/>
      <w:r>
        <w:t xml:space="preserve"> raw data is one of </w:t>
      </w:r>
      <w:proofErr w:type="gramStart"/>
      <w:r>
        <w:t>the  datasets</w:t>
      </w:r>
      <w:proofErr w:type="gramEnd"/>
      <w:r>
        <w:t xml:space="preserve"> that can exist in the SWS. For sure you can use </w:t>
      </w:r>
      <w:proofErr w:type="spellStart"/>
      <w:r>
        <w:t>whatwever</w:t>
      </w:r>
      <w:proofErr w:type="spellEnd"/>
      <w:r>
        <w:t xml:space="preserve"> dataset you want. For example, I saved the imputed data in SWS as aquastat_imputed. The raw data is named aquastat_</w:t>
      </w:r>
      <w:r w:rsidR="004E256A">
        <w:t xml:space="preserve">cloned. If you want to keep the </w:t>
      </w:r>
      <w:proofErr w:type="spellStart"/>
      <w:r w:rsidR="004E256A">
        <w:t>orginal</w:t>
      </w:r>
      <w:proofErr w:type="spellEnd"/>
      <w:r w:rsidR="004E256A">
        <w:t xml:space="preserve"> data from the imputed data all you need to do is to unselect the flag for imputed values.</w:t>
      </w:r>
    </w:p>
  </w:comment>
  <w:comment w:id="4" w:author="Vir" w:date="2018-09-06T14:25:00Z" w:initials="V">
    <w:p w14:paraId="7ACBA324" w14:textId="77777777" w:rsidR="00332975" w:rsidRDefault="00332975">
      <w:pPr>
        <w:pStyle w:val="CommentText"/>
      </w:pPr>
      <w:r>
        <w:rPr>
          <w:rStyle w:val="CommentReference"/>
        </w:rPr>
        <w:annotationRef/>
      </w:r>
      <w:r>
        <w:t>In the SWS, we already have a variable’s group for “old variables”, so they can be added to this group.</w:t>
      </w:r>
    </w:p>
  </w:comment>
  <w:comment w:id="5" w:author="Lisboa, Francy (ESS)" w:date="2018-09-06T17:58:00Z" w:initials="LF(">
    <w:p w14:paraId="65DF2190" w14:textId="0DC87F57" w:rsidR="00B84CDC" w:rsidRDefault="00B84CDC">
      <w:pPr>
        <w:pStyle w:val="CommentText"/>
      </w:pPr>
      <w:r>
        <w:rPr>
          <w:rStyle w:val="CommentReference"/>
        </w:rPr>
        <w:annotationRef/>
      </w:r>
      <w:r>
        <w:t>Ok, thank you for this clarification.</w:t>
      </w:r>
    </w:p>
    <w:p w14:paraId="5FC9F25D" w14:textId="6163B7BE" w:rsidR="00B84CDC" w:rsidRDefault="00B84CDC">
      <w:pPr>
        <w:pStyle w:val="CommentText"/>
      </w:pPr>
    </w:p>
    <w:p w14:paraId="498CEBAF" w14:textId="77777777" w:rsidR="00B84CDC" w:rsidRDefault="00B84CDC">
      <w:pPr>
        <w:pStyle w:val="CommentText"/>
      </w:pPr>
    </w:p>
  </w:comment>
  <w:comment w:id="6" w:author="Vir" w:date="2018-09-06T14:28:00Z" w:initials="V">
    <w:p w14:paraId="713E95C2" w14:textId="77777777" w:rsidR="00332975" w:rsidRDefault="00332975">
      <w:pPr>
        <w:pStyle w:val="CommentText"/>
      </w:pPr>
      <w:r>
        <w:rPr>
          <w:rStyle w:val="CommentReference"/>
        </w:rPr>
        <w:annotationRef/>
      </w:r>
      <w:r>
        <w:t>Is this working for every variables?</w:t>
      </w:r>
    </w:p>
    <w:p w14:paraId="09043315" w14:textId="77777777" w:rsidR="00332975" w:rsidRDefault="00332975">
      <w:pPr>
        <w:pStyle w:val="CommentText"/>
      </w:pPr>
      <w:r>
        <w:t>Or shouldn’t we have this solution for the variables with less missing values and keep the current solution (primary variables + 5 year period) for the other?</w:t>
      </w:r>
    </w:p>
  </w:comment>
  <w:comment w:id="7" w:author="Lisboa, Francy (ESS)" w:date="2018-09-06T17:57:00Z" w:initials="LF(">
    <w:p w14:paraId="29BE9A84" w14:textId="056368AC" w:rsidR="00B84CDC" w:rsidRDefault="00B84CDC">
      <w:pPr>
        <w:pStyle w:val="CommentText"/>
      </w:pPr>
      <w:r>
        <w:rPr>
          <w:rStyle w:val="CommentReference"/>
        </w:rPr>
        <w:annotationRef/>
      </w:r>
      <w:r>
        <w:t>Check the sections below but indicator can be either directly imputed or calculated from imputed elements.</w:t>
      </w:r>
    </w:p>
    <w:p w14:paraId="51B34807" w14:textId="77777777" w:rsidR="00B84CDC" w:rsidRDefault="00B84CDC">
      <w:pPr>
        <w:pStyle w:val="CommentText"/>
      </w:pPr>
    </w:p>
  </w:comment>
  <w:comment w:id="8" w:author="Vir" w:date="2018-09-06T14:33:00Z" w:initials="V">
    <w:p w14:paraId="01286CFF" w14:textId="57AE2526" w:rsidR="00332975" w:rsidRDefault="00332975">
      <w:pPr>
        <w:pStyle w:val="CommentText"/>
      </w:pPr>
      <w:r>
        <w:rPr>
          <w:rStyle w:val="CommentReference"/>
        </w:rPr>
        <w:annotationRef/>
      </w:r>
      <w:r>
        <w:t>I’m not sure to understand what are the “Long” and “Wide” format datasets.</w:t>
      </w:r>
    </w:p>
    <w:p w14:paraId="06EA273D" w14:textId="77777777" w:rsidR="00332975" w:rsidRDefault="00332975">
      <w:pPr>
        <w:pStyle w:val="CommentText"/>
      </w:pPr>
      <w:r>
        <w:t>Why only the SDG elements are kept?</w:t>
      </w:r>
    </w:p>
    <w:p w14:paraId="5FF01644" w14:textId="38837224" w:rsidR="00332975" w:rsidRDefault="00332975">
      <w:pPr>
        <w:pStyle w:val="CommentText"/>
      </w:pPr>
      <w:r>
        <w:t xml:space="preserve">Which </w:t>
      </w:r>
      <w:proofErr w:type="spellStart"/>
      <w:r>
        <w:t>elementsdo</w:t>
      </w:r>
      <w:proofErr w:type="spellEnd"/>
      <w:r>
        <w:t xml:space="preserve"> you consider the SDG elements (23)?</w:t>
      </w:r>
    </w:p>
    <w:p w14:paraId="25BE8FF8" w14:textId="77777777" w:rsidR="00332975" w:rsidRDefault="00332975">
      <w:pPr>
        <w:pStyle w:val="CommentText"/>
      </w:pPr>
    </w:p>
  </w:comment>
  <w:comment w:id="9" w:author="Lisboa, Francy (ESS)" w:date="2018-09-06T17:30:00Z" w:initials="LF(">
    <w:p w14:paraId="67F9EECB" w14:textId="3692F432" w:rsidR="00332975" w:rsidRDefault="00332975">
      <w:pPr>
        <w:pStyle w:val="CommentText"/>
      </w:pPr>
      <w:r>
        <w:rPr>
          <w:rStyle w:val="CommentReference"/>
        </w:rPr>
        <w:annotationRef/>
      </w:r>
      <w:r>
        <w:t xml:space="preserve">Dear Virginie, sorry if it was not clear. Long format dataset is the one with five dimensions (geographicAreaM49, </w:t>
      </w:r>
      <w:proofErr w:type="spellStart"/>
      <w:r>
        <w:t>aquastatElement</w:t>
      </w:r>
      <w:proofErr w:type="spellEnd"/>
      <w:r>
        <w:t xml:space="preserve">, timePointYears, Value, </w:t>
      </w:r>
      <w:proofErr w:type="spellStart"/>
      <w:r>
        <w:t>flagAquastat</w:t>
      </w:r>
      <w:proofErr w:type="spellEnd"/>
      <w:r>
        <w:t>). This is for the first exercise, but it has already changed, and I have applied the approach to ALL AVAILABLE ELEMENTS</w:t>
      </w:r>
      <w:r w:rsidR="00B84CDC">
        <w:t>.</w:t>
      </w:r>
    </w:p>
  </w:comment>
  <w:comment w:id="15" w:author="Vir" w:date="2018-09-06T14:45:00Z" w:initials="V">
    <w:p w14:paraId="1CD76B09" w14:textId="3554DF47" w:rsidR="00332975" w:rsidRDefault="00332975">
      <w:pPr>
        <w:pStyle w:val="CommentText"/>
      </w:pPr>
      <w:r>
        <w:rPr>
          <w:rStyle w:val="CommentReference"/>
        </w:rPr>
        <w:annotationRef/>
      </w:r>
      <w:r>
        <w:t>Not clear for me, will discuss it</w:t>
      </w:r>
    </w:p>
  </w:comment>
  <w:comment w:id="16" w:author="Lisboa, Francy (ESS)" w:date="2018-09-06T17:45:00Z" w:initials="LF(">
    <w:p w14:paraId="53DA5D11" w14:textId="28DD94A4" w:rsidR="0071177A" w:rsidRDefault="0071177A">
      <w:pPr>
        <w:pStyle w:val="CommentText"/>
      </w:pPr>
      <w:r>
        <w:rPr>
          <w:rStyle w:val="CommentReference"/>
        </w:rPr>
        <w:annotationRef/>
      </w:r>
      <w:r>
        <w:t>Confrontation is to take a separated file with the expressions and use them with a given dataset in order to calculate the indicators.</w:t>
      </w:r>
    </w:p>
  </w:comment>
  <w:comment w:id="17" w:author="Vir" w:date="2018-09-06T14:49:00Z" w:initials="V">
    <w:p w14:paraId="0C414E89" w14:textId="77777777" w:rsidR="00332975" w:rsidRDefault="00332975">
      <w:pPr>
        <w:pStyle w:val="CommentText"/>
      </w:pPr>
      <w:r>
        <w:rPr>
          <w:rStyle w:val="CommentReference"/>
        </w:rPr>
        <w:annotationRef/>
      </w:r>
      <w:r>
        <w:t>To confirm:</w:t>
      </w:r>
    </w:p>
    <w:p w14:paraId="76EDDDBC" w14:textId="77777777" w:rsidR="00332975" w:rsidRDefault="00332975" w:rsidP="00451C0C">
      <w:pPr>
        <w:pStyle w:val="CommentText"/>
        <w:numPr>
          <w:ilvl w:val="0"/>
          <w:numId w:val="4"/>
        </w:numPr>
      </w:pPr>
      <w:r>
        <w:t>Red means missing value which was imputed</w:t>
      </w:r>
    </w:p>
    <w:p w14:paraId="449A982F" w14:textId="0A64D32D" w:rsidR="00332975" w:rsidRDefault="00332975" w:rsidP="00451C0C">
      <w:pPr>
        <w:pStyle w:val="CommentText"/>
        <w:numPr>
          <w:ilvl w:val="0"/>
          <w:numId w:val="4"/>
        </w:numPr>
      </w:pPr>
      <w:r>
        <w:t>Green means non-missing value for indicator</w:t>
      </w:r>
    </w:p>
    <w:p w14:paraId="5906159A" w14:textId="77777777" w:rsidR="00332975" w:rsidRDefault="00332975" w:rsidP="0038248C">
      <w:pPr>
        <w:pStyle w:val="CommentText"/>
      </w:pPr>
    </w:p>
    <w:p w14:paraId="581F0867" w14:textId="4086265C" w:rsidR="00332975" w:rsidRDefault="00332975" w:rsidP="0038248C">
      <w:pPr>
        <w:pStyle w:val="CommentText"/>
      </w:pPr>
      <w:r>
        <w:t>But then what “none” operation means? If none, then in 2013 and 2014 why are the 3 variables summed up anyway? But not in 2009?</w:t>
      </w:r>
    </w:p>
    <w:p w14:paraId="44F51CF6" w14:textId="77777777" w:rsidR="00332975" w:rsidRDefault="00332975" w:rsidP="0038248C">
      <w:pPr>
        <w:pStyle w:val="CommentText"/>
      </w:pPr>
    </w:p>
    <w:p w14:paraId="3CDF982D" w14:textId="1E0E6E82" w:rsidR="00332975" w:rsidRDefault="00332975" w:rsidP="0038248C">
      <w:pPr>
        <w:pStyle w:val="CommentText"/>
      </w:pPr>
      <w:r>
        <w:t>For indicators with non-missing values, wouldn’t be possible to have the imputation of the missing values at variable level made based on the raw indicator (</w:t>
      </w:r>
      <w:proofErr w:type="spellStart"/>
      <w:r>
        <w:t>ie</w:t>
      </w:r>
      <w:proofErr w:type="spellEnd"/>
      <w:r>
        <w:t xml:space="preserve"> the other way around)?</w:t>
      </w:r>
    </w:p>
  </w:comment>
  <w:comment w:id="18" w:author="Lisboa, Francy (ESS)" w:date="2018-09-06T17:33:00Z" w:initials="LF(">
    <w:p w14:paraId="5CC2E960" w14:textId="355DC017" w:rsidR="00332975" w:rsidRDefault="00332975">
      <w:pPr>
        <w:pStyle w:val="CommentText"/>
      </w:pPr>
      <w:r>
        <w:rPr>
          <w:rStyle w:val="CommentReference"/>
        </w:rPr>
        <w:annotationRef/>
      </w:r>
      <w:r>
        <w:t xml:space="preserve">Hi Virginie, the idea is to not alter the original indicator values. Ideally it would be better to directly </w:t>
      </w:r>
      <w:proofErr w:type="spellStart"/>
      <w:r>
        <w:t>imput</w:t>
      </w:r>
      <w:proofErr w:type="spellEnd"/>
      <w:r>
        <w:t xml:space="preserve"> the indicator when they have at least one observed value in the time-series. When it is not possible, the imputed elements will be used to calculate the indicators.</w:t>
      </w:r>
      <w:r w:rsidR="0071177A">
        <w:t xml:space="preserve"> Indicator raw means the indicator coming from the input raw data. If there is an observation (2009 == 4) then the imputed elements WILL NOT be used </w:t>
      </w:r>
      <w:proofErr w:type="spellStart"/>
      <w:r w:rsidR="0071177A">
        <w:t>nin</w:t>
      </w:r>
      <w:proofErr w:type="spellEnd"/>
      <w:r w:rsidR="0071177A">
        <w:t xml:space="preserve"> the calculations. That is the origin of the “none”.  Notice that where there is NA for the indicator, it is value in the indicator final is the sum of the imputed elements.</w:t>
      </w:r>
    </w:p>
  </w:comment>
  <w:comment w:id="19" w:author="Vir" w:date="2018-09-06T15:00:00Z" w:initials="V">
    <w:p w14:paraId="56F3D40E" w14:textId="53AE238A" w:rsidR="00332975" w:rsidRDefault="00332975">
      <w:pPr>
        <w:pStyle w:val="CommentText"/>
      </w:pPr>
      <w:r>
        <w:rPr>
          <w:rStyle w:val="CommentReference"/>
        </w:rPr>
        <w:annotationRef/>
      </w:r>
      <w:r>
        <w:t>The initial driver to introduce “primary variables” was to get rid of the “0” we had to fill in the DB to make the calculation work. I am not exactly sure how the primary variables was “programmed” to work in the AQUASTAT working system, but when first drafting the calculation script in R with Sebastian, we thought we could reproduce it by listing these options in order of priority.</w:t>
      </w:r>
    </w:p>
    <w:p w14:paraId="49557C53" w14:textId="77777777" w:rsidR="00332975" w:rsidRDefault="00332975">
      <w:pPr>
        <w:pStyle w:val="CommentText"/>
      </w:pPr>
      <w:r>
        <w:t>However, this priority options only work for primary variables used in the “addition/deduction” formulas (</w:t>
      </w:r>
      <w:proofErr w:type="spellStart"/>
      <w:r>
        <w:t>ie</w:t>
      </w:r>
      <w:proofErr w:type="spellEnd"/>
      <w:r>
        <w:t xml:space="preserve"> 5 out of 26. </w:t>
      </w:r>
    </w:p>
    <w:p w14:paraId="1FA5435A" w14:textId="51C00614" w:rsidR="00332975" w:rsidRDefault="00332975">
      <w:pPr>
        <w:pStyle w:val="CommentText"/>
      </w:pPr>
      <w:r>
        <w:t>For example, A=B+C+D. WITHOUT PRIMARY VARIABLES: A would</w:t>
      </w:r>
      <w:r w:rsidRPr="00E52C15">
        <w:t xml:space="preserve"> not calculate unless B and C and D are present (we frequently uploaded zeros for everything else). </w:t>
      </w:r>
      <w:r>
        <w:t>WITH PRIMARY VARIABLES (f</w:t>
      </w:r>
      <w:r w:rsidRPr="00E52C15">
        <w:t>or example B</w:t>
      </w:r>
      <w:r>
        <w:t>)</w:t>
      </w:r>
      <w:r w:rsidRPr="00E52C15">
        <w:t>, other variables in the formula do not need to be present. The only condition to calculate is that B is present.</w:t>
      </w:r>
    </w:p>
    <w:p w14:paraId="324AEDFD" w14:textId="77777777" w:rsidR="00332975" w:rsidRDefault="00332975">
      <w:pPr>
        <w:pStyle w:val="CommentText"/>
      </w:pPr>
    </w:p>
    <w:p w14:paraId="258EB847" w14:textId="77777777" w:rsidR="00332975" w:rsidRDefault="00332975">
      <w:pPr>
        <w:pStyle w:val="CommentText"/>
      </w:pPr>
      <w:r>
        <w:t xml:space="preserve">The remaining primary variables are used in “multiplication/division” formulas (19/26). In this case the primary variables is used (not to avoid 0 as it does not make sense for these formulas), but to indicate which year should be indicated for the result in case the initial data used in the calculation do not refer to the same year. The year of the primary variables will be indicated. </w:t>
      </w:r>
    </w:p>
    <w:p w14:paraId="5767C22C" w14:textId="10C48C15" w:rsidR="00332975" w:rsidRDefault="00332975">
      <w:pPr>
        <w:pStyle w:val="CommentText"/>
      </w:pPr>
      <w:r>
        <w:t>WITHOUT PRIMARY VARIABLE</w:t>
      </w:r>
      <w:r w:rsidRPr="00E52C15">
        <w:t>: For example, let’s say we have Total water withdrawal for 2000 and population for 2002, the indicator Total water withdrawal per capita (TWW/Pop) would be reported for the year 2002</w:t>
      </w:r>
      <w:r>
        <w:t xml:space="preserve">, the </w:t>
      </w:r>
      <w:proofErr w:type="spellStart"/>
      <w:r>
        <w:t>lastest</w:t>
      </w:r>
      <w:proofErr w:type="spellEnd"/>
      <w:r>
        <w:t xml:space="preserve"> year</w:t>
      </w:r>
      <w:r w:rsidRPr="00E52C15">
        <w:t xml:space="preserve">. </w:t>
      </w:r>
      <w:r>
        <w:t>WITH PRIMARY VARIABLES</w:t>
      </w:r>
      <w:r w:rsidRPr="00E52C15">
        <w:t>: The year of the calculated value will be that of the primary variable. Since we have put TWW as the primary variable, the year reported will now be 2000. The calculation is still performed using 2002 population, it is only the reported year that has changed.</w:t>
      </w:r>
    </w:p>
  </w:comment>
  <w:comment w:id="20" w:author="Vir" w:date="2018-09-06T14:56:00Z" w:initials="V">
    <w:p w14:paraId="59778DE2" w14:textId="25ED754B" w:rsidR="00332975" w:rsidRDefault="00332975">
      <w:pPr>
        <w:pStyle w:val="CommentText"/>
      </w:pPr>
      <w:r>
        <w:rPr>
          <w:rStyle w:val="CommentReference"/>
        </w:rPr>
        <w:annotationRef/>
      </w:r>
      <w:r>
        <w:t>When preparing the options for the other primary variables, I thought that maybe option 5 (4311=4308) should go before option 4 (4311=4309+4310) as it is the primary variable.</w:t>
      </w:r>
    </w:p>
  </w:comment>
  <w:comment w:id="21" w:author="Vir" w:date="2018-09-06T14:57:00Z" w:initials="V">
    <w:p w14:paraId="21B98102" w14:textId="2DA5CB1C" w:rsidR="00332975" w:rsidRDefault="00332975">
      <w:pPr>
        <w:pStyle w:val="CommentText"/>
      </w:pPr>
      <w:r>
        <w:rPr>
          <w:rStyle w:val="CommentReference"/>
        </w:rPr>
        <w:annotationRef/>
      </w:r>
      <w:r>
        <w:t>Primary variables have been selected based on the observed frequency of missing values and have also a reality in the field: in this example, most irrigation is made by surface irrigation [4308] followed by sprinkler irrigation [4309] and then localized irrigation [4310].</w:t>
      </w:r>
    </w:p>
  </w:comment>
  <w:comment w:id="22" w:author="Vir" w:date="2018-09-06T15:16:00Z" w:initials="V">
    <w:p w14:paraId="32F9167E" w14:textId="77777777" w:rsidR="00332975" w:rsidRDefault="00332975">
      <w:pPr>
        <w:pStyle w:val="CommentText"/>
      </w:pPr>
      <w:r>
        <w:rPr>
          <w:rStyle w:val="CommentReference"/>
        </w:rPr>
        <w:annotationRef/>
      </w:r>
      <w:r>
        <w:t>There is 2 types of validation rules in the current AQUASTAT working system:</w:t>
      </w:r>
    </w:p>
    <w:p w14:paraId="20D9C91A" w14:textId="77777777" w:rsidR="00332975" w:rsidRDefault="00332975" w:rsidP="00BD40E6">
      <w:pPr>
        <w:pStyle w:val="CommentText"/>
        <w:numPr>
          <w:ilvl w:val="0"/>
          <w:numId w:val="4"/>
        </w:numPr>
      </w:pPr>
      <w:r>
        <w:t>The “must” rules for which a violation cannot be accepted</w:t>
      </w:r>
    </w:p>
    <w:p w14:paraId="2AE181CD" w14:textId="77777777" w:rsidR="00332975" w:rsidRDefault="00332975" w:rsidP="00BD40E6">
      <w:pPr>
        <w:pStyle w:val="CommentText"/>
        <w:numPr>
          <w:ilvl w:val="0"/>
          <w:numId w:val="4"/>
        </w:numPr>
      </w:pPr>
      <w:r>
        <w:t xml:space="preserve">The “should” rules for which a violation can be accommodated if manually </w:t>
      </w:r>
      <w:proofErr w:type="spellStart"/>
      <w:r>
        <w:t>acctpted</w:t>
      </w:r>
      <w:proofErr w:type="spellEnd"/>
      <w:r>
        <w:t>.</w:t>
      </w:r>
    </w:p>
    <w:p w14:paraId="2D9E1381" w14:textId="75FC3D89" w:rsidR="00332975" w:rsidRDefault="00332975" w:rsidP="00BD40E6">
      <w:pPr>
        <w:pStyle w:val="CommentText"/>
      </w:pPr>
      <w:r>
        <w:t>Is it something we can replicate?</w:t>
      </w:r>
    </w:p>
  </w:comment>
  <w:comment w:id="23" w:author="Lisboa, Francy (ESS)" w:date="2018-09-06T17:43:00Z" w:initials="LF(">
    <w:p w14:paraId="6F65C287" w14:textId="1685311F" w:rsidR="0071177A" w:rsidRDefault="0071177A">
      <w:pPr>
        <w:pStyle w:val="CommentText"/>
      </w:pPr>
      <w:r>
        <w:rPr>
          <w:rStyle w:val="CommentReference"/>
        </w:rPr>
        <w:annotationRef/>
      </w:r>
      <w:r>
        <w:t>Thanks for this clarification. What we could do is to define two sets of rules and then confronting then against the data and check where and when the violations occurred. I believe it is possible, but we need to talk about the outputs and their interpretability.</w:t>
      </w:r>
    </w:p>
    <w:p w14:paraId="0EBA2A76" w14:textId="16FBAD30" w:rsidR="0071177A" w:rsidRDefault="0071177A">
      <w:pPr>
        <w:pStyle w:val="CommentText"/>
      </w:pPr>
    </w:p>
    <w:p w14:paraId="502FC661" w14:textId="77777777" w:rsidR="0071177A" w:rsidRDefault="0071177A">
      <w:pPr>
        <w:pStyle w:val="CommentText"/>
      </w:pPr>
    </w:p>
    <w:p w14:paraId="5A28F845" w14:textId="77777777" w:rsidR="0071177A" w:rsidRDefault="0071177A">
      <w:pPr>
        <w:pStyle w:val="CommentText"/>
      </w:pPr>
    </w:p>
  </w:comment>
  <w:comment w:id="24" w:author="Vir" w:date="2018-09-06T15:18:00Z" w:initials="V">
    <w:p w14:paraId="68D1BA1C" w14:textId="17A72294" w:rsidR="00332975" w:rsidRDefault="00332975">
      <w:pPr>
        <w:pStyle w:val="CommentText"/>
      </w:pPr>
      <w:r>
        <w:rPr>
          <w:rStyle w:val="CommentReference"/>
        </w:rPr>
        <w:annotationRef/>
      </w:r>
      <w:r>
        <w:t xml:space="preserve">Flags correspondent to the value, or </w:t>
      </w:r>
      <w:proofErr w:type="spellStart"/>
      <w:r>
        <w:t>falgs</w:t>
      </w:r>
      <w:proofErr w:type="spellEnd"/>
      <w:r>
        <w:t xml:space="preserve"> corresponding to the violation type? I see only one violation: not passed the rule.</w:t>
      </w:r>
    </w:p>
  </w:comment>
  <w:comment w:id="25" w:author="Lisboa, Francy (ESS)" w:date="2018-09-06T17:41:00Z" w:initials="LF(">
    <w:p w14:paraId="224F1E67" w14:textId="77C70AA1" w:rsidR="0071177A" w:rsidRDefault="0071177A">
      <w:pPr>
        <w:pStyle w:val="CommentText"/>
      </w:pPr>
      <w:r>
        <w:rPr>
          <w:rStyle w:val="CommentReference"/>
        </w:rPr>
        <w:annotationRef/>
      </w:r>
      <w:r>
        <w:t>The violation type would be the description of the rules that did not pass. We can flag at the rule level and variable level</w:t>
      </w:r>
    </w:p>
  </w:comment>
  <w:comment w:id="26" w:author="Vir" w:date="2018-09-06T15:20:00Z" w:initials="V">
    <w:p w14:paraId="01E65758" w14:textId="5137A21D" w:rsidR="00332975" w:rsidRDefault="00332975">
      <w:pPr>
        <w:pStyle w:val="CommentText"/>
      </w:pPr>
      <w:r>
        <w:rPr>
          <w:rStyle w:val="CommentReference"/>
        </w:rPr>
        <w:annotationRef/>
      </w:r>
      <w:r>
        <w:t>Not clear what they can be, but need to discuss together.</w:t>
      </w:r>
    </w:p>
  </w:comment>
  <w:comment w:id="27" w:author="Lisboa, Francy (ESS)" w:date="2018-09-06T17:38:00Z" w:initials="LF(">
    <w:p w14:paraId="5E53179D" w14:textId="6782D12D" w:rsidR="00332975" w:rsidRDefault="00332975">
      <w:pPr>
        <w:pStyle w:val="CommentText"/>
      </w:pPr>
      <w:r>
        <w:rPr>
          <w:rStyle w:val="CommentReference"/>
        </w:rPr>
        <w:annotationRef/>
      </w:r>
      <w:r>
        <w:t xml:space="preserve">Hi, in this case I am not proposing to change the already existing rules. The point here is that I </w:t>
      </w:r>
      <w:r w:rsidR="0071177A">
        <w:t xml:space="preserve">want to allow you and Aquastat to change the data </w:t>
      </w:r>
      <w:proofErr w:type="spellStart"/>
      <w:r w:rsidR="0071177A">
        <w:t>automactically</w:t>
      </w:r>
      <w:proofErr w:type="spellEnd"/>
      <w:r w:rsidR="0071177A">
        <w:t xml:space="preserve"> </w:t>
      </w:r>
      <w:proofErr w:type="gramStart"/>
      <w:r w:rsidR="0071177A">
        <w:t>whenever  mistakes</w:t>
      </w:r>
      <w:proofErr w:type="gramEnd"/>
      <w:r w:rsidR="0071177A">
        <w:t xml:space="preserve"> are spotted. To do so, aquastat can define rules for modification, see the proposal for shiny app </w:t>
      </w:r>
      <w:proofErr w:type="spellStart"/>
      <w:r w:rsidR="0071177A">
        <w:t>beloow</w:t>
      </w:r>
      <w:proofErr w:type="spellEnd"/>
      <w:r w:rsidR="0071177A">
        <w:t>.</w:t>
      </w:r>
    </w:p>
    <w:p w14:paraId="209F8C4F" w14:textId="371E012F" w:rsidR="0071177A" w:rsidRDefault="0071177A">
      <w:pPr>
        <w:pStyle w:val="CommentText"/>
      </w:pPr>
      <w:r>
        <w:t xml:space="preserve">Thanks, </w:t>
      </w:r>
    </w:p>
    <w:p w14:paraId="15204344" w14:textId="2E503E0E" w:rsidR="0071177A" w:rsidRDefault="0071177A">
      <w:pPr>
        <w:pStyle w:val="CommentText"/>
      </w:pPr>
      <w:r>
        <w:t>Francy</w:t>
      </w:r>
    </w:p>
    <w:p w14:paraId="57696AEA" w14:textId="77777777" w:rsidR="0071177A" w:rsidRDefault="0071177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7937359" w15:done="0"/>
  <w15:commentEx w15:paraId="709A42AB" w15:done="0"/>
  <w15:commentEx w15:paraId="6D0480C9" w15:done="0"/>
  <w15:commentEx w15:paraId="7ACBA324" w15:done="0"/>
  <w15:commentEx w15:paraId="498CEBAF" w15:paraIdParent="7ACBA324" w15:done="0"/>
  <w15:commentEx w15:paraId="09043315" w15:done="0"/>
  <w15:commentEx w15:paraId="51B34807" w15:paraIdParent="09043315" w15:done="0"/>
  <w15:commentEx w15:paraId="25BE8FF8" w15:done="0"/>
  <w15:commentEx w15:paraId="67F9EECB" w15:paraIdParent="25BE8FF8" w15:done="0"/>
  <w15:commentEx w15:paraId="1CD76B09" w15:done="0"/>
  <w15:commentEx w15:paraId="53DA5D11" w15:paraIdParent="1CD76B09" w15:done="0"/>
  <w15:commentEx w15:paraId="3CDF982D" w15:done="0"/>
  <w15:commentEx w15:paraId="5CC2E960" w15:paraIdParent="3CDF982D" w15:done="0"/>
  <w15:commentEx w15:paraId="5767C22C" w15:done="0"/>
  <w15:commentEx w15:paraId="59778DE2" w15:done="0"/>
  <w15:commentEx w15:paraId="21B98102" w15:done="0"/>
  <w15:commentEx w15:paraId="2D9E1381" w15:done="0"/>
  <w15:commentEx w15:paraId="5A28F845" w15:paraIdParent="2D9E1381" w15:done="0"/>
  <w15:commentEx w15:paraId="68D1BA1C" w15:done="0"/>
  <w15:commentEx w15:paraId="224F1E67" w15:paraIdParent="68D1BA1C" w15:done="0"/>
  <w15:commentEx w15:paraId="01E65758" w15:done="0"/>
  <w15:commentEx w15:paraId="57696AEA" w15:paraIdParent="01E6575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16DE5D" w16cid:durableId="1F3B84B3"/>
  <w16cid:commentId w16cid:paraId="709A42AB" w16cid:durableId="1F3B837E"/>
  <w16cid:commentId w16cid:paraId="1287B230" w16cid:durableId="1F3B83FA"/>
  <w16cid:commentId w16cid:paraId="7ACBA324" w16cid:durableId="1F3BB76A"/>
  <w16cid:commentId w16cid:paraId="09043315" w16cid:durableId="1F3BB80D"/>
  <w16cid:commentId w16cid:paraId="5FF01644" w16cid:durableId="1F3BB953"/>
  <w16cid:commentId w16cid:paraId="1CD76B09" w16cid:durableId="1F3BBC25"/>
  <w16cid:commentId w16cid:paraId="3CDF982D" w16cid:durableId="1F3BBD0F"/>
  <w16cid:commentId w16cid:paraId="5767C22C" w16cid:durableId="1F3BBF77"/>
  <w16cid:commentId w16cid:paraId="59778DE2" w16cid:durableId="1F3BBEA7"/>
  <w16cid:commentId w16cid:paraId="21B98102" w16cid:durableId="1F3BBEF6"/>
  <w16cid:commentId w16cid:paraId="2D9E1381" w16cid:durableId="1F3BC35C"/>
  <w16cid:commentId w16cid:paraId="68D1BA1C" w16cid:durableId="1F3BC3C9"/>
  <w16cid:commentId w16cid:paraId="01E65758" w16cid:durableId="1F3BC42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BD5C01" w14:textId="77777777" w:rsidR="00377E32" w:rsidRDefault="00377E32" w:rsidP="006B1F2B">
      <w:pPr>
        <w:spacing w:after="0" w:line="240" w:lineRule="auto"/>
      </w:pPr>
      <w:r>
        <w:separator/>
      </w:r>
    </w:p>
  </w:endnote>
  <w:endnote w:type="continuationSeparator" w:id="0">
    <w:p w14:paraId="0DB13E2F" w14:textId="77777777" w:rsidR="00377E32" w:rsidRDefault="00377E32" w:rsidP="006B1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803F1E" w14:textId="77777777" w:rsidR="00377E32" w:rsidRDefault="00377E32" w:rsidP="006B1F2B">
      <w:pPr>
        <w:spacing w:after="0" w:line="240" w:lineRule="auto"/>
      </w:pPr>
      <w:r>
        <w:separator/>
      </w:r>
    </w:p>
  </w:footnote>
  <w:footnote w:type="continuationSeparator" w:id="0">
    <w:p w14:paraId="23F1B368" w14:textId="77777777" w:rsidR="00377E32" w:rsidRDefault="00377E32" w:rsidP="006B1F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6306516"/>
      <w:docPartObj>
        <w:docPartGallery w:val="Watermarks"/>
        <w:docPartUnique/>
      </w:docPartObj>
    </w:sdtPr>
    <w:sdtContent>
      <w:p w14:paraId="779F78C8" w14:textId="77777777" w:rsidR="00332975" w:rsidRDefault="00332975">
        <w:pPr>
          <w:pStyle w:val="Header"/>
        </w:pPr>
        <w:r>
          <w:rPr>
            <w:noProof/>
          </w:rPr>
          <w:pict w14:anchorId="2300590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107A5"/>
    <w:multiLevelType w:val="hybridMultilevel"/>
    <w:tmpl w:val="7C625CB2"/>
    <w:lvl w:ilvl="0" w:tplc="BED8D8FA">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1" w15:restartNumberingAfterBreak="0">
    <w:nsid w:val="1D575C8E"/>
    <w:multiLevelType w:val="hybridMultilevel"/>
    <w:tmpl w:val="C5A61026"/>
    <w:lvl w:ilvl="0" w:tplc="C3E6FCB2">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E07728"/>
    <w:multiLevelType w:val="hybridMultilevel"/>
    <w:tmpl w:val="581EC828"/>
    <w:lvl w:ilvl="0" w:tplc="ADCACE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4760827"/>
    <w:multiLevelType w:val="hybridMultilevel"/>
    <w:tmpl w:val="B72EF7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r">
    <w15:presenceInfo w15:providerId="None" w15:userId="Vir"/>
  </w15:person>
  <w15:person w15:author="Lisboa, Francy (ESS)">
    <w15:presenceInfo w15:providerId="AD" w15:userId="S-1-5-21-2107199734-1002509562-578033828-916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hideSpellingErrors/>
  <w:hideGrammaticalErrors/>
  <w:proofState w:spelling="clean" w:grammar="clean"/>
  <w:trackRevision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cwMzQ0M7QwMDczNjZX0lEKTi0uzszPAykwqwUAO1FkMiwAAAA="/>
  </w:docVars>
  <w:rsids>
    <w:rsidRoot w:val="006B1F2B"/>
    <w:rsid w:val="00074F84"/>
    <w:rsid w:val="000942F1"/>
    <w:rsid w:val="00096068"/>
    <w:rsid w:val="000A2206"/>
    <w:rsid w:val="000D3A04"/>
    <w:rsid w:val="000E627A"/>
    <w:rsid w:val="000F7304"/>
    <w:rsid w:val="000F76CE"/>
    <w:rsid w:val="001447DB"/>
    <w:rsid w:val="00144D0B"/>
    <w:rsid w:val="0015397E"/>
    <w:rsid w:val="001A2664"/>
    <w:rsid w:val="001A2784"/>
    <w:rsid w:val="001C25F5"/>
    <w:rsid w:val="001D6F60"/>
    <w:rsid w:val="001D7689"/>
    <w:rsid w:val="001F3388"/>
    <w:rsid w:val="00245CC6"/>
    <w:rsid w:val="002718B9"/>
    <w:rsid w:val="0028353F"/>
    <w:rsid w:val="00287ECA"/>
    <w:rsid w:val="002A2C70"/>
    <w:rsid w:val="002E10BA"/>
    <w:rsid w:val="002F38EC"/>
    <w:rsid w:val="00303DDA"/>
    <w:rsid w:val="00315118"/>
    <w:rsid w:val="00332975"/>
    <w:rsid w:val="00335CB7"/>
    <w:rsid w:val="00344EBF"/>
    <w:rsid w:val="00377CE7"/>
    <w:rsid w:val="00377E32"/>
    <w:rsid w:val="0038248C"/>
    <w:rsid w:val="00395C9B"/>
    <w:rsid w:val="003A739B"/>
    <w:rsid w:val="003F6587"/>
    <w:rsid w:val="004033DA"/>
    <w:rsid w:val="0043177F"/>
    <w:rsid w:val="0044649F"/>
    <w:rsid w:val="00451C0C"/>
    <w:rsid w:val="004D7095"/>
    <w:rsid w:val="004E256A"/>
    <w:rsid w:val="004F5C50"/>
    <w:rsid w:val="0054207A"/>
    <w:rsid w:val="00552A04"/>
    <w:rsid w:val="005742BE"/>
    <w:rsid w:val="005B7F4E"/>
    <w:rsid w:val="005C18AF"/>
    <w:rsid w:val="00617942"/>
    <w:rsid w:val="006219FF"/>
    <w:rsid w:val="00623911"/>
    <w:rsid w:val="0064130C"/>
    <w:rsid w:val="00650491"/>
    <w:rsid w:val="006A42E4"/>
    <w:rsid w:val="006B1F2B"/>
    <w:rsid w:val="006D789C"/>
    <w:rsid w:val="0071177A"/>
    <w:rsid w:val="00751D4D"/>
    <w:rsid w:val="00786089"/>
    <w:rsid w:val="00795561"/>
    <w:rsid w:val="007C091F"/>
    <w:rsid w:val="00807099"/>
    <w:rsid w:val="0081422B"/>
    <w:rsid w:val="00842BB8"/>
    <w:rsid w:val="008D7FDC"/>
    <w:rsid w:val="008F4567"/>
    <w:rsid w:val="0092472B"/>
    <w:rsid w:val="00933BA4"/>
    <w:rsid w:val="009A0FD2"/>
    <w:rsid w:val="009B52EC"/>
    <w:rsid w:val="009E25B1"/>
    <w:rsid w:val="00A06F59"/>
    <w:rsid w:val="00A2637D"/>
    <w:rsid w:val="00A37CF3"/>
    <w:rsid w:val="00A5630A"/>
    <w:rsid w:val="00AA2424"/>
    <w:rsid w:val="00AE0BD8"/>
    <w:rsid w:val="00B04C3F"/>
    <w:rsid w:val="00B2123F"/>
    <w:rsid w:val="00B53643"/>
    <w:rsid w:val="00B6233B"/>
    <w:rsid w:val="00B77692"/>
    <w:rsid w:val="00B84CDC"/>
    <w:rsid w:val="00BD40E6"/>
    <w:rsid w:val="00BE1618"/>
    <w:rsid w:val="00C07DE2"/>
    <w:rsid w:val="00C53043"/>
    <w:rsid w:val="00C63B62"/>
    <w:rsid w:val="00C73AAF"/>
    <w:rsid w:val="00C97DBC"/>
    <w:rsid w:val="00CA7AC4"/>
    <w:rsid w:val="00CB48F0"/>
    <w:rsid w:val="00CD28F5"/>
    <w:rsid w:val="00CD4927"/>
    <w:rsid w:val="00D1250E"/>
    <w:rsid w:val="00D16E60"/>
    <w:rsid w:val="00D800BF"/>
    <w:rsid w:val="00D97204"/>
    <w:rsid w:val="00DA3845"/>
    <w:rsid w:val="00DB4C02"/>
    <w:rsid w:val="00DD3818"/>
    <w:rsid w:val="00DE3640"/>
    <w:rsid w:val="00DE7AB5"/>
    <w:rsid w:val="00DF0D37"/>
    <w:rsid w:val="00DF2F5B"/>
    <w:rsid w:val="00E52C15"/>
    <w:rsid w:val="00E82CF5"/>
    <w:rsid w:val="00E8734C"/>
    <w:rsid w:val="00EB3A13"/>
    <w:rsid w:val="00ED2189"/>
    <w:rsid w:val="00F175B0"/>
    <w:rsid w:val="00FA12DD"/>
    <w:rsid w:val="00FA16FB"/>
    <w:rsid w:val="00FB1DC2"/>
    <w:rsid w:val="00FC0B80"/>
    <w:rsid w:val="00FD4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D9A09B6"/>
  <w15:chartTrackingRefBased/>
  <w15:docId w15:val="{2C1B1DB2-3516-4544-826E-16A171744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B1F2B"/>
  </w:style>
  <w:style w:type="paragraph" w:styleId="ListParagraph">
    <w:name w:val="List Paragraph"/>
    <w:basedOn w:val="Normal"/>
    <w:uiPriority w:val="34"/>
    <w:qFormat/>
    <w:rsid w:val="006B1F2B"/>
    <w:pPr>
      <w:ind w:left="720"/>
      <w:contextualSpacing/>
    </w:pPr>
  </w:style>
  <w:style w:type="paragraph" w:styleId="Header">
    <w:name w:val="header"/>
    <w:basedOn w:val="Normal"/>
    <w:link w:val="HeaderChar"/>
    <w:uiPriority w:val="99"/>
    <w:unhideWhenUsed/>
    <w:rsid w:val="006B1F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F2B"/>
  </w:style>
  <w:style w:type="paragraph" w:styleId="Footer">
    <w:name w:val="footer"/>
    <w:basedOn w:val="Normal"/>
    <w:link w:val="FooterChar"/>
    <w:uiPriority w:val="99"/>
    <w:unhideWhenUsed/>
    <w:rsid w:val="006B1F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F2B"/>
  </w:style>
  <w:style w:type="table" w:styleId="TableGrid">
    <w:name w:val="Table Grid"/>
    <w:basedOn w:val="TableNormal"/>
    <w:uiPriority w:val="39"/>
    <w:rsid w:val="000F7304"/>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97204"/>
    <w:rPr>
      <w:sz w:val="16"/>
      <w:szCs w:val="16"/>
    </w:rPr>
  </w:style>
  <w:style w:type="paragraph" w:styleId="CommentText">
    <w:name w:val="annotation text"/>
    <w:basedOn w:val="Normal"/>
    <w:link w:val="CommentTextChar"/>
    <w:uiPriority w:val="99"/>
    <w:semiHidden/>
    <w:unhideWhenUsed/>
    <w:rsid w:val="00D97204"/>
    <w:pPr>
      <w:spacing w:line="240" w:lineRule="auto"/>
    </w:pPr>
    <w:rPr>
      <w:sz w:val="20"/>
      <w:szCs w:val="20"/>
    </w:rPr>
  </w:style>
  <w:style w:type="character" w:customStyle="1" w:styleId="CommentTextChar">
    <w:name w:val="Comment Text Char"/>
    <w:basedOn w:val="DefaultParagraphFont"/>
    <w:link w:val="CommentText"/>
    <w:uiPriority w:val="99"/>
    <w:semiHidden/>
    <w:rsid w:val="00D97204"/>
    <w:rPr>
      <w:sz w:val="20"/>
      <w:szCs w:val="20"/>
    </w:rPr>
  </w:style>
  <w:style w:type="paragraph" w:styleId="CommentSubject">
    <w:name w:val="annotation subject"/>
    <w:basedOn w:val="CommentText"/>
    <w:next w:val="CommentText"/>
    <w:link w:val="CommentSubjectChar"/>
    <w:uiPriority w:val="99"/>
    <w:semiHidden/>
    <w:unhideWhenUsed/>
    <w:rsid w:val="00D97204"/>
    <w:rPr>
      <w:b/>
      <w:bCs/>
    </w:rPr>
  </w:style>
  <w:style w:type="character" w:customStyle="1" w:styleId="CommentSubjectChar">
    <w:name w:val="Comment Subject Char"/>
    <w:basedOn w:val="CommentTextChar"/>
    <w:link w:val="CommentSubject"/>
    <w:uiPriority w:val="99"/>
    <w:semiHidden/>
    <w:rsid w:val="00D97204"/>
    <w:rPr>
      <w:b/>
      <w:bCs/>
      <w:sz w:val="20"/>
      <w:szCs w:val="20"/>
    </w:rPr>
  </w:style>
  <w:style w:type="paragraph" w:styleId="BalloonText">
    <w:name w:val="Balloon Text"/>
    <w:basedOn w:val="Normal"/>
    <w:link w:val="BalloonTextChar"/>
    <w:uiPriority w:val="99"/>
    <w:semiHidden/>
    <w:unhideWhenUsed/>
    <w:rsid w:val="00D972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72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332309">
      <w:bodyDiv w:val="1"/>
      <w:marLeft w:val="0"/>
      <w:marRight w:val="0"/>
      <w:marTop w:val="0"/>
      <w:marBottom w:val="0"/>
      <w:divBdr>
        <w:top w:val="none" w:sz="0" w:space="0" w:color="auto"/>
        <w:left w:val="none" w:sz="0" w:space="0" w:color="auto"/>
        <w:bottom w:val="none" w:sz="0" w:space="0" w:color="auto"/>
        <w:right w:val="none" w:sz="0" w:space="0" w:color="auto"/>
      </w:divBdr>
    </w:div>
    <w:div w:id="184701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437D1-DBBE-475E-9B34-8B444AEA0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5271</Words>
  <Characters>30048</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FAO of the UN</Company>
  <LinksUpToDate>false</LinksUpToDate>
  <CharactersWithSpaces>35249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Lisboa, Francy (ESS)</dc:creator>
  <cp:keywords/>
  <dc:description/>
  <cp:lastModifiedBy>Lisboa, Francy (ESS)</cp:lastModifiedBy>
  <cp:revision>2</cp:revision>
  <dcterms:created xsi:type="dcterms:W3CDTF">2018-09-06T16:04:00Z</dcterms:created>
  <dcterms:modified xsi:type="dcterms:W3CDTF">2018-09-06T16:04:00Z</dcterms:modified>
</cp:coreProperties>
</file>