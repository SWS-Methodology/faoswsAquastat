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9FF54" w14:textId="77777777" w:rsidR="00DD3818" w:rsidRPr="00A5630A" w:rsidRDefault="00DD3818" w:rsidP="00DD3818">
      <w:pPr>
        <w:spacing w:after="0" w:line="360" w:lineRule="auto"/>
        <w:jc w:val="center"/>
        <w:rPr>
          <w:rFonts w:ascii="Times New Roman" w:hAnsi="Times New Roman" w:cs="Times New Roman"/>
          <w:b/>
          <w:sz w:val="28"/>
          <w:szCs w:val="28"/>
        </w:rPr>
      </w:pPr>
      <w:r w:rsidRPr="00A5630A">
        <w:rPr>
          <w:rFonts w:ascii="Times New Roman" w:hAnsi="Times New Roman" w:cs="Times New Roman"/>
          <w:b/>
          <w:sz w:val="28"/>
          <w:szCs w:val="28"/>
        </w:rPr>
        <w:t>AQUASTAT Domain (Methodological workflow)</w:t>
      </w:r>
    </w:p>
    <w:p w14:paraId="2E452484" w14:textId="77777777" w:rsidR="00DD3818" w:rsidRDefault="000F76CE" w:rsidP="000F76CE">
      <w:pPr>
        <w:spacing w:after="0" w:line="360" w:lineRule="auto"/>
        <w:jc w:val="center"/>
        <w:rPr>
          <w:rFonts w:ascii="Times New Roman" w:hAnsi="Times New Roman" w:cs="Times New Roman"/>
          <w:b/>
        </w:rPr>
      </w:pPr>
      <w:r>
        <w:rPr>
          <w:rFonts w:ascii="Times New Roman" w:hAnsi="Times New Roman" w:cs="Times New Roman"/>
          <w:b/>
        </w:rPr>
        <w:t>Francy Lisboa (Team A, Statistics Division (ESSD), FAO)</w:t>
      </w:r>
    </w:p>
    <w:p w14:paraId="2D969E1E" w14:textId="77777777" w:rsidR="000F76CE" w:rsidRDefault="000F76CE" w:rsidP="000F76CE">
      <w:pPr>
        <w:spacing w:after="0" w:line="360" w:lineRule="auto"/>
        <w:jc w:val="center"/>
        <w:rPr>
          <w:rFonts w:ascii="Times New Roman" w:hAnsi="Times New Roman" w:cs="Times New Roman"/>
          <w:b/>
        </w:rPr>
      </w:pPr>
    </w:p>
    <w:p w14:paraId="063CA74A" w14:textId="77777777" w:rsidR="006B1F2B" w:rsidRPr="006B1F2B" w:rsidRDefault="000F76CE" w:rsidP="006B1F2B">
      <w:pPr>
        <w:spacing w:after="0" w:line="360" w:lineRule="auto"/>
        <w:jc w:val="both"/>
        <w:rPr>
          <w:rFonts w:ascii="Times New Roman" w:hAnsi="Times New Roman" w:cs="Times New Roman"/>
          <w:b/>
        </w:rPr>
      </w:pPr>
      <w:r>
        <w:rPr>
          <w:rFonts w:ascii="Times New Roman" w:hAnsi="Times New Roman" w:cs="Times New Roman"/>
          <w:b/>
        </w:rPr>
        <w:t>About</w:t>
      </w:r>
      <w:r w:rsidR="006B1F2B" w:rsidRPr="006B1F2B">
        <w:rPr>
          <w:rFonts w:ascii="Times New Roman" w:hAnsi="Times New Roman" w:cs="Times New Roman"/>
          <w:b/>
        </w:rPr>
        <w:t xml:space="preserve"> this document</w:t>
      </w:r>
    </w:p>
    <w:p w14:paraId="5FEA72CF" w14:textId="77777777" w:rsidR="006B1F2B" w:rsidRPr="000E627A" w:rsidRDefault="006B1F2B" w:rsidP="005C18AF">
      <w:pPr>
        <w:spacing w:after="0" w:line="360" w:lineRule="auto"/>
        <w:ind w:firstLine="720"/>
        <w:jc w:val="both"/>
        <w:rPr>
          <w:rFonts w:ascii="Times New Roman" w:hAnsi="Times New Roman" w:cs="Times New Roman"/>
          <w:caps/>
        </w:rPr>
      </w:pPr>
      <w:r w:rsidRPr="006B1F2B">
        <w:rPr>
          <w:rFonts w:ascii="Times New Roman" w:hAnsi="Times New Roman" w:cs="Times New Roman"/>
        </w:rPr>
        <w:t>This document describes the framework regarding the migration of the FAO-AQUASTAT analytical data procedures into the SWS framework</w:t>
      </w:r>
      <w:r w:rsidR="00AE0BD8">
        <w:rPr>
          <w:rFonts w:ascii="Times New Roman" w:hAnsi="Times New Roman" w:cs="Times New Roman"/>
        </w:rPr>
        <w:t xml:space="preserve"> (</w:t>
      </w:r>
      <w:r w:rsidR="00AE0BD8" w:rsidRPr="00A5630A">
        <w:rPr>
          <w:rFonts w:ascii="Times New Roman" w:hAnsi="Times New Roman" w:cs="Times New Roman"/>
        </w:rPr>
        <w:t>Fig. 1</w:t>
      </w:r>
      <w:r w:rsidR="00AE0BD8">
        <w:rPr>
          <w:rFonts w:ascii="Times New Roman" w:hAnsi="Times New Roman" w:cs="Times New Roman"/>
        </w:rPr>
        <w:t>)</w:t>
      </w:r>
      <w:r w:rsidRPr="006B1F2B">
        <w:rPr>
          <w:rFonts w:ascii="Times New Roman" w:hAnsi="Times New Roman" w:cs="Times New Roman"/>
        </w:rPr>
        <w:t xml:space="preserve">. The AQUASTAT - SWS migration represents FAO efforts to allocate interdepartmental statistical procedures into a single platform, facilitating and improving the analytical/statistical value chains of the whole </w:t>
      </w:r>
      <w:r w:rsidRPr="0028353F">
        <w:rPr>
          <w:rFonts w:ascii="Times New Roman" w:hAnsi="Times New Roman" w:cs="Times New Roman"/>
          <w:noProof/>
        </w:rPr>
        <w:t>organization</w:t>
      </w:r>
      <w:r w:rsidRPr="006B1F2B">
        <w:rPr>
          <w:rFonts w:ascii="Times New Roman" w:hAnsi="Times New Roman" w:cs="Times New Roman"/>
        </w:rPr>
        <w:t xml:space="preserve">. The AQUASTAT - SWS migration framework has three main modules, connected through their outputs: </w:t>
      </w:r>
      <w:r w:rsidRPr="006B1F2B">
        <w:rPr>
          <w:rFonts w:ascii="Times New Roman" w:hAnsi="Times New Roman" w:cs="Times New Roman"/>
          <w:b/>
        </w:rPr>
        <w:t>faoswsAquastatImputation</w:t>
      </w:r>
      <w:r w:rsidRPr="006B1F2B">
        <w:rPr>
          <w:rFonts w:ascii="Times New Roman" w:hAnsi="Times New Roman" w:cs="Times New Roman"/>
        </w:rPr>
        <w:t xml:space="preserve">; </w:t>
      </w:r>
      <w:r w:rsidRPr="006B1F2B">
        <w:rPr>
          <w:rFonts w:ascii="Times New Roman" w:hAnsi="Times New Roman" w:cs="Times New Roman"/>
          <w:b/>
        </w:rPr>
        <w:t>faoswsAquastatCalculation</w:t>
      </w:r>
      <w:r w:rsidRPr="006B1F2B">
        <w:rPr>
          <w:rFonts w:ascii="Times New Roman" w:hAnsi="Times New Roman" w:cs="Times New Roman"/>
        </w:rPr>
        <w:t xml:space="preserve">; </w:t>
      </w:r>
      <w:r w:rsidR="005C18AF">
        <w:rPr>
          <w:rFonts w:ascii="Times New Roman" w:hAnsi="Times New Roman" w:cs="Times New Roman"/>
          <w:b/>
        </w:rPr>
        <w:t>faoswsAquastatValidation.</w:t>
      </w:r>
      <w:r w:rsidR="005C18AF">
        <w:rPr>
          <w:rFonts w:ascii="Times New Roman" w:hAnsi="Times New Roman" w:cs="Times New Roman"/>
        </w:rPr>
        <w:t xml:space="preserve"> </w:t>
      </w:r>
      <w:r w:rsidRPr="006B1F2B">
        <w:rPr>
          <w:rFonts w:ascii="Times New Roman" w:hAnsi="Times New Roman" w:cs="Times New Roman"/>
        </w:rPr>
        <w:t xml:space="preserve">In this document, </w:t>
      </w:r>
      <w:r w:rsidR="006219FF">
        <w:rPr>
          <w:rFonts w:ascii="Times New Roman" w:hAnsi="Times New Roman" w:cs="Times New Roman"/>
        </w:rPr>
        <w:t xml:space="preserve">whenever the term elements is used, it will be referring to either </w:t>
      </w:r>
      <w:r w:rsidR="006219FF" w:rsidRPr="006219FF">
        <w:rPr>
          <w:rFonts w:ascii="Times New Roman" w:hAnsi="Times New Roman" w:cs="Times New Roman"/>
          <w:i/>
        </w:rPr>
        <w:t>indicator</w:t>
      </w:r>
      <w:r w:rsidR="006219FF">
        <w:rPr>
          <w:rFonts w:ascii="Times New Roman" w:hAnsi="Times New Roman" w:cs="Times New Roman"/>
        </w:rPr>
        <w:t xml:space="preserve"> or </w:t>
      </w:r>
      <w:r w:rsidR="006219FF" w:rsidRPr="006219FF">
        <w:rPr>
          <w:rFonts w:ascii="Times New Roman" w:hAnsi="Times New Roman" w:cs="Times New Roman"/>
          <w:i/>
        </w:rPr>
        <w:t>variable/component</w:t>
      </w:r>
      <w:r w:rsidR="006219FF">
        <w:rPr>
          <w:rFonts w:ascii="Times New Roman" w:hAnsi="Times New Roman" w:cs="Times New Roman"/>
        </w:rPr>
        <w:t>. T</w:t>
      </w:r>
      <w:r w:rsidRPr="006B1F2B">
        <w:rPr>
          <w:rFonts w:ascii="Times New Roman" w:hAnsi="Times New Roman" w:cs="Times New Roman"/>
        </w:rPr>
        <w:t xml:space="preserve">he term </w:t>
      </w:r>
      <w:r w:rsidRPr="006B1F2B">
        <w:rPr>
          <w:rFonts w:ascii="Times New Roman" w:hAnsi="Times New Roman" w:cs="Times New Roman"/>
          <w:i/>
        </w:rPr>
        <w:t>indicator</w:t>
      </w:r>
      <w:r w:rsidRPr="006B1F2B">
        <w:rPr>
          <w:rFonts w:ascii="Times New Roman" w:hAnsi="Times New Roman" w:cs="Times New Roman"/>
        </w:rPr>
        <w:t xml:space="preserve"> is used to define a composed variable</w:t>
      </w:r>
      <w:r w:rsidR="00DA3845">
        <w:rPr>
          <w:rFonts w:ascii="Times New Roman" w:hAnsi="Times New Roman" w:cs="Times New Roman"/>
        </w:rPr>
        <w:t xml:space="preserve"> (the </w:t>
      </w:r>
      <w:r w:rsidR="006219FF">
        <w:rPr>
          <w:rFonts w:ascii="Times New Roman" w:hAnsi="Times New Roman" w:cs="Times New Roman"/>
        </w:rPr>
        <w:t>left</w:t>
      </w:r>
      <w:r w:rsidR="00DA3845">
        <w:rPr>
          <w:rFonts w:ascii="Times New Roman" w:hAnsi="Times New Roman" w:cs="Times New Roman"/>
        </w:rPr>
        <w:t>-hand side of the formulas)</w:t>
      </w:r>
      <w:r w:rsidRPr="006B1F2B">
        <w:rPr>
          <w:rFonts w:ascii="Times New Roman" w:hAnsi="Times New Roman" w:cs="Times New Roman"/>
        </w:rPr>
        <w:t xml:space="preserve"> relevant in the AQUASTAT database context while the term variables refer</w:t>
      </w:r>
      <w:r w:rsidR="006219FF">
        <w:rPr>
          <w:rFonts w:ascii="Times New Roman" w:hAnsi="Times New Roman" w:cs="Times New Roman"/>
        </w:rPr>
        <w:t>s</w:t>
      </w:r>
      <w:r w:rsidRPr="006B1F2B">
        <w:rPr>
          <w:rFonts w:ascii="Times New Roman" w:hAnsi="Times New Roman" w:cs="Times New Roman"/>
        </w:rPr>
        <w:t xml:space="preserve"> to as components or dimensions o</w:t>
      </w:r>
      <w:r>
        <w:rPr>
          <w:rFonts w:ascii="Times New Roman" w:hAnsi="Times New Roman" w:cs="Times New Roman"/>
        </w:rPr>
        <w:t>f an indicator</w:t>
      </w:r>
      <w:r w:rsidR="00DA3845">
        <w:rPr>
          <w:rFonts w:ascii="Times New Roman" w:hAnsi="Times New Roman" w:cs="Times New Roman"/>
        </w:rPr>
        <w:t xml:space="preserve"> (the </w:t>
      </w:r>
      <w:r w:rsidR="006219FF">
        <w:rPr>
          <w:rFonts w:ascii="Times New Roman" w:hAnsi="Times New Roman" w:cs="Times New Roman"/>
        </w:rPr>
        <w:t>right</w:t>
      </w:r>
      <w:r w:rsidR="00DA3845">
        <w:rPr>
          <w:rFonts w:ascii="Times New Roman" w:hAnsi="Times New Roman" w:cs="Times New Roman"/>
        </w:rPr>
        <w:t>-hand side of the formulas)</w:t>
      </w:r>
      <w:r>
        <w:rPr>
          <w:rFonts w:ascii="Times New Roman" w:hAnsi="Times New Roman" w:cs="Times New Roman"/>
        </w:rPr>
        <w:t xml:space="preserve">. It is an important distinction given that variables </w:t>
      </w:r>
      <w:r w:rsidR="000E627A">
        <w:rPr>
          <w:rFonts w:ascii="Times New Roman" w:hAnsi="Times New Roman" w:cs="Times New Roman"/>
        </w:rPr>
        <w:t>are</w:t>
      </w:r>
      <w:r>
        <w:rPr>
          <w:rFonts w:ascii="Times New Roman" w:hAnsi="Times New Roman" w:cs="Times New Roman"/>
        </w:rPr>
        <w:t xml:space="preserve"> processed separately from indicators </w:t>
      </w:r>
      <w:r w:rsidR="00DA3845">
        <w:rPr>
          <w:rFonts w:ascii="Times New Roman" w:hAnsi="Times New Roman" w:cs="Times New Roman"/>
        </w:rPr>
        <w:t>along</w:t>
      </w:r>
      <w:r>
        <w:rPr>
          <w:rFonts w:ascii="Times New Roman" w:hAnsi="Times New Roman" w:cs="Times New Roman"/>
        </w:rPr>
        <w:t xml:space="preserve"> the data analytical value chain as seen in the next sections of this document.</w:t>
      </w:r>
      <w:r w:rsidR="00AE0BD8">
        <w:rPr>
          <w:rFonts w:ascii="Times New Roman" w:hAnsi="Times New Roman" w:cs="Times New Roman"/>
        </w:rPr>
        <w:t xml:space="preserve"> For definitions of the indicator and variables</w:t>
      </w:r>
      <w:r w:rsidR="0028353F">
        <w:rPr>
          <w:rFonts w:ascii="Times New Roman" w:hAnsi="Times New Roman" w:cs="Times New Roman"/>
        </w:rPr>
        <w:t>,</w:t>
      </w:r>
      <w:r w:rsidR="00AE0BD8">
        <w:rPr>
          <w:rFonts w:ascii="Times New Roman" w:hAnsi="Times New Roman" w:cs="Times New Roman"/>
        </w:rPr>
        <w:t xml:space="preserve"> </w:t>
      </w:r>
      <w:r w:rsidR="00AE0BD8" w:rsidRPr="0028353F">
        <w:rPr>
          <w:rFonts w:ascii="Times New Roman" w:hAnsi="Times New Roman" w:cs="Times New Roman"/>
          <w:noProof/>
        </w:rPr>
        <w:t>please</w:t>
      </w:r>
      <w:r w:rsidR="00AE0BD8">
        <w:rPr>
          <w:rFonts w:ascii="Times New Roman" w:hAnsi="Times New Roman" w:cs="Times New Roman"/>
        </w:rPr>
        <w:t xml:space="preserve"> check the </w:t>
      </w:r>
      <w:r w:rsidR="00AE0BD8" w:rsidRPr="00A5630A">
        <w:rPr>
          <w:rFonts w:ascii="Times New Roman" w:hAnsi="Times New Roman" w:cs="Times New Roman"/>
          <w:b/>
          <w:i/>
        </w:rPr>
        <w:t>Annex 1</w:t>
      </w:r>
      <w:r w:rsidR="00AE0BD8" w:rsidRPr="00A5630A">
        <w:rPr>
          <w:rFonts w:ascii="Times New Roman" w:hAnsi="Times New Roman" w:cs="Times New Roman"/>
          <w:b/>
        </w:rPr>
        <w:t>.</w:t>
      </w:r>
      <w:r w:rsidR="000E627A">
        <w:rPr>
          <w:rFonts w:ascii="Times New Roman" w:hAnsi="Times New Roman" w:cs="Times New Roman"/>
          <w:b/>
        </w:rPr>
        <w:t xml:space="preserve"> </w:t>
      </w:r>
      <w:r w:rsidR="000E627A">
        <w:rPr>
          <w:rFonts w:ascii="Times New Roman" w:hAnsi="Times New Roman" w:cs="Times New Roman"/>
        </w:rPr>
        <w:t xml:space="preserve">Notice </w:t>
      </w:r>
      <w:r w:rsidR="000E627A" w:rsidRPr="0054207A">
        <w:rPr>
          <w:rFonts w:ascii="Times New Roman" w:hAnsi="Times New Roman" w:cs="Times New Roman"/>
          <w:noProof/>
        </w:rPr>
        <w:t>that relevant AQUASTAT elements (indicator/variables)</w:t>
      </w:r>
      <w:r w:rsidR="000E627A">
        <w:rPr>
          <w:rFonts w:ascii="Times New Roman" w:hAnsi="Times New Roman" w:cs="Times New Roman"/>
          <w:noProof/>
        </w:rPr>
        <w:t xml:space="preserve"> in the </w:t>
      </w:r>
      <w:r w:rsidR="000E627A" w:rsidRPr="000E627A">
        <w:rPr>
          <w:rFonts w:ascii="Times New Roman" w:hAnsi="Times New Roman" w:cs="Times New Roman"/>
          <w:b/>
          <w:i/>
          <w:noProof/>
        </w:rPr>
        <w:t>Annex 1</w:t>
      </w:r>
      <w:r w:rsidR="000E627A" w:rsidRPr="0054207A">
        <w:rPr>
          <w:rFonts w:ascii="Times New Roman" w:hAnsi="Times New Roman" w:cs="Times New Roman"/>
          <w:noProof/>
        </w:rPr>
        <w:t xml:space="preserve"> are those described in the calculation rules provided by the AQUASTAT-SWS migration focal point</w:t>
      </w:r>
      <w:r w:rsidR="000E627A">
        <w:rPr>
          <w:rFonts w:ascii="Times New Roman" w:hAnsi="Times New Roman" w:cs="Times New Roman"/>
          <w:noProof/>
        </w:rPr>
        <w:t xml:space="preserve"> (</w:t>
      </w:r>
      <w:r w:rsidR="000E627A" w:rsidRPr="000E627A">
        <w:rPr>
          <w:rFonts w:ascii="Times New Roman" w:hAnsi="Times New Roman" w:cs="Times New Roman"/>
          <w:b/>
          <w:i/>
          <w:noProof/>
        </w:rPr>
        <w:t xml:space="preserve">Annex </w:t>
      </w:r>
      <w:commentRangeStart w:id="0"/>
      <w:r w:rsidR="000E627A" w:rsidRPr="000E627A">
        <w:rPr>
          <w:rFonts w:ascii="Times New Roman" w:hAnsi="Times New Roman" w:cs="Times New Roman"/>
          <w:b/>
          <w:noProof/>
        </w:rPr>
        <w:t>2</w:t>
      </w:r>
      <w:commentRangeEnd w:id="0"/>
      <w:r w:rsidR="00D97204">
        <w:rPr>
          <w:rStyle w:val="CommentReference"/>
        </w:rPr>
        <w:commentReference w:id="0"/>
      </w:r>
      <w:r w:rsidR="000E627A">
        <w:rPr>
          <w:rFonts w:ascii="Times New Roman" w:hAnsi="Times New Roman" w:cs="Times New Roman"/>
          <w:noProof/>
        </w:rPr>
        <w:t>).</w:t>
      </w:r>
    </w:p>
    <w:p w14:paraId="4043607E" w14:textId="77777777" w:rsidR="006B1F2B" w:rsidRPr="006B1F2B" w:rsidRDefault="006B1F2B" w:rsidP="006B1F2B">
      <w:pPr>
        <w:spacing w:after="0" w:line="360" w:lineRule="auto"/>
        <w:jc w:val="both"/>
        <w:rPr>
          <w:rFonts w:ascii="Times New Roman" w:hAnsi="Times New Roman" w:cs="Times New Roman"/>
        </w:rPr>
      </w:pPr>
      <w:r>
        <w:rPr>
          <w:rFonts w:ascii="Times New Roman" w:hAnsi="Times New Roman" w:cs="Times New Roman"/>
        </w:rPr>
        <w:t xml:space="preserve">     </w:t>
      </w:r>
      <w:r w:rsidR="004D7095">
        <w:rPr>
          <w:rFonts w:ascii="Times New Roman" w:hAnsi="Times New Roman" w:cs="Times New Roman"/>
          <w:noProof/>
        </w:rPr>
        <w:drawing>
          <wp:inline distT="0" distB="0" distL="0" distR="0" wp14:anchorId="7442FC26" wp14:editId="48D027C1">
            <wp:extent cx="6254368" cy="226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3351" cy="2270099"/>
                    </a:xfrm>
                    <a:prstGeom prst="rect">
                      <a:avLst/>
                    </a:prstGeom>
                    <a:noFill/>
                  </pic:spPr>
                </pic:pic>
              </a:graphicData>
            </a:graphic>
          </wp:inline>
        </w:drawing>
      </w:r>
    </w:p>
    <w:p w14:paraId="73D98DD3" w14:textId="77777777" w:rsidR="006B1F2B" w:rsidRPr="006B1F2B" w:rsidRDefault="006B1F2B" w:rsidP="006B1F2B">
      <w:pPr>
        <w:spacing w:after="0" w:line="360" w:lineRule="auto"/>
        <w:jc w:val="both"/>
        <w:rPr>
          <w:rFonts w:ascii="Times New Roman" w:hAnsi="Times New Roman" w:cs="Times New Roman"/>
        </w:rPr>
      </w:pPr>
      <w:r w:rsidRPr="00A5630A">
        <w:rPr>
          <w:rFonts w:ascii="Times New Roman" w:hAnsi="Times New Roman" w:cs="Times New Roman"/>
          <w:b/>
        </w:rPr>
        <w:t>Figure</w:t>
      </w:r>
      <w:r w:rsidR="00AE0BD8" w:rsidRPr="00A5630A">
        <w:rPr>
          <w:rFonts w:ascii="Times New Roman" w:hAnsi="Times New Roman" w:cs="Times New Roman"/>
          <w:b/>
        </w:rPr>
        <w:t xml:space="preserve"> </w:t>
      </w:r>
      <w:r w:rsidRPr="00A5630A">
        <w:rPr>
          <w:rFonts w:ascii="Times New Roman" w:hAnsi="Times New Roman" w:cs="Times New Roman"/>
          <w:b/>
        </w:rPr>
        <w:t>1</w:t>
      </w:r>
      <w:r w:rsidRPr="00751D4D">
        <w:rPr>
          <w:rFonts w:ascii="Times New Roman" w:hAnsi="Times New Roman" w:cs="Times New Roman"/>
        </w:rPr>
        <w:t xml:space="preserve">. </w:t>
      </w:r>
      <w:r w:rsidR="00CD4927" w:rsidRPr="00751D4D">
        <w:rPr>
          <w:rFonts w:ascii="Times New Roman" w:hAnsi="Times New Roman" w:cs="Times New Roman"/>
        </w:rPr>
        <w:t xml:space="preserve">The Aquastat domain </w:t>
      </w:r>
      <w:r w:rsidR="001D7689">
        <w:rPr>
          <w:rFonts w:ascii="Times New Roman" w:hAnsi="Times New Roman" w:cs="Times New Roman"/>
        </w:rPr>
        <w:t xml:space="preserve">on SWS </w:t>
      </w:r>
      <w:r w:rsidR="00CD4927" w:rsidRPr="00751D4D">
        <w:rPr>
          <w:rFonts w:ascii="Times New Roman" w:hAnsi="Times New Roman" w:cs="Times New Roman"/>
        </w:rPr>
        <w:t xml:space="preserve">runs in three </w:t>
      </w:r>
      <w:r w:rsidR="00751D4D">
        <w:rPr>
          <w:rFonts w:ascii="Times New Roman" w:hAnsi="Times New Roman" w:cs="Times New Roman"/>
        </w:rPr>
        <w:t xml:space="preserve">modules connected through their </w:t>
      </w:r>
      <w:commentRangeStart w:id="2"/>
      <w:commentRangeStart w:id="3"/>
      <w:r w:rsidR="00751D4D">
        <w:rPr>
          <w:rFonts w:ascii="Times New Roman" w:hAnsi="Times New Roman" w:cs="Times New Roman"/>
        </w:rPr>
        <w:t>outputs</w:t>
      </w:r>
      <w:commentRangeEnd w:id="2"/>
      <w:r w:rsidR="00D97204">
        <w:rPr>
          <w:rStyle w:val="CommentReference"/>
        </w:rPr>
        <w:commentReference w:id="2"/>
      </w:r>
      <w:commentRangeEnd w:id="3"/>
      <w:r w:rsidR="00D97204">
        <w:rPr>
          <w:rStyle w:val="CommentReference"/>
        </w:rPr>
        <w:commentReference w:id="3"/>
      </w:r>
      <w:r w:rsidR="00751D4D">
        <w:rPr>
          <w:rFonts w:ascii="Times New Roman" w:hAnsi="Times New Roman" w:cs="Times New Roman"/>
        </w:rPr>
        <w:t>.</w:t>
      </w:r>
    </w:p>
    <w:p w14:paraId="7C22BF80" w14:textId="77777777" w:rsidR="006B1F2B" w:rsidRPr="006B1F2B" w:rsidRDefault="006B1F2B" w:rsidP="006B1F2B">
      <w:pPr>
        <w:spacing w:after="0" w:line="360" w:lineRule="auto"/>
        <w:jc w:val="both"/>
        <w:rPr>
          <w:rFonts w:ascii="Times New Roman" w:hAnsi="Times New Roman" w:cs="Times New Roman"/>
        </w:rPr>
      </w:pPr>
    </w:p>
    <w:p w14:paraId="5C198869" w14:textId="77777777" w:rsidR="00144D0B" w:rsidRDefault="00144D0B" w:rsidP="006B1F2B">
      <w:pPr>
        <w:spacing w:after="0" w:line="360" w:lineRule="auto"/>
        <w:jc w:val="both"/>
        <w:rPr>
          <w:rFonts w:ascii="Times New Roman" w:hAnsi="Times New Roman" w:cs="Times New Roman"/>
          <w:b/>
          <w:sz w:val="28"/>
          <w:szCs w:val="28"/>
        </w:rPr>
      </w:pPr>
    </w:p>
    <w:p w14:paraId="5A93082C" w14:textId="77777777" w:rsidR="00144D0B" w:rsidRDefault="00144D0B" w:rsidP="006B1F2B">
      <w:pPr>
        <w:spacing w:after="0" w:line="360" w:lineRule="auto"/>
        <w:jc w:val="both"/>
        <w:rPr>
          <w:rFonts w:ascii="Times New Roman" w:hAnsi="Times New Roman" w:cs="Times New Roman"/>
          <w:b/>
          <w:sz w:val="28"/>
          <w:szCs w:val="28"/>
        </w:rPr>
      </w:pPr>
    </w:p>
    <w:p w14:paraId="55AD6CA1" w14:textId="77777777" w:rsidR="00144D0B" w:rsidRDefault="006A42E4" w:rsidP="006B1F2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Aquastat data</w:t>
      </w:r>
      <w:r w:rsidR="000942F1">
        <w:rPr>
          <w:rFonts w:ascii="Times New Roman" w:hAnsi="Times New Roman" w:cs="Times New Roman"/>
          <w:b/>
          <w:sz w:val="28"/>
          <w:szCs w:val="28"/>
        </w:rPr>
        <w:t>base</w:t>
      </w:r>
      <w:r>
        <w:rPr>
          <w:rFonts w:ascii="Times New Roman" w:hAnsi="Times New Roman" w:cs="Times New Roman"/>
          <w:b/>
          <w:sz w:val="28"/>
          <w:szCs w:val="28"/>
        </w:rPr>
        <w:t xml:space="preserve"> </w:t>
      </w:r>
      <w:r w:rsidR="0054207A">
        <w:rPr>
          <w:rFonts w:ascii="Times New Roman" w:hAnsi="Times New Roman" w:cs="Times New Roman"/>
          <w:b/>
          <w:sz w:val="28"/>
          <w:szCs w:val="28"/>
        </w:rPr>
        <w:t xml:space="preserve">data </w:t>
      </w:r>
      <w:r>
        <w:rPr>
          <w:rFonts w:ascii="Times New Roman" w:hAnsi="Times New Roman" w:cs="Times New Roman"/>
          <w:b/>
          <w:sz w:val="28"/>
          <w:szCs w:val="28"/>
        </w:rPr>
        <w:t>formation</w:t>
      </w:r>
    </w:p>
    <w:p w14:paraId="792D44DC" w14:textId="77777777" w:rsidR="00C97DBC" w:rsidRPr="0054207A" w:rsidRDefault="00650491" w:rsidP="005742BE">
      <w:pPr>
        <w:spacing w:after="0" w:line="360" w:lineRule="auto"/>
        <w:ind w:firstLine="720"/>
        <w:jc w:val="both"/>
        <w:rPr>
          <w:rFonts w:ascii="Times New Roman" w:hAnsi="Times New Roman" w:cs="Times New Roman"/>
        </w:rPr>
      </w:pPr>
      <w:r w:rsidRPr="0054207A">
        <w:rPr>
          <w:rFonts w:ascii="Times New Roman" w:hAnsi="Times New Roman" w:cs="Times New Roman"/>
        </w:rPr>
        <w:t xml:space="preserve">With the migration of the Aquastat domain and </w:t>
      </w:r>
      <w:r w:rsidR="000942F1" w:rsidRPr="0054207A">
        <w:rPr>
          <w:rFonts w:ascii="Times New Roman" w:hAnsi="Times New Roman" w:cs="Times New Roman"/>
        </w:rPr>
        <w:t>the aquastat dataset into SWS</w:t>
      </w:r>
      <w:r w:rsidR="006219FF" w:rsidRPr="0054207A">
        <w:rPr>
          <w:rFonts w:ascii="Times New Roman" w:hAnsi="Times New Roman" w:cs="Times New Roman"/>
        </w:rPr>
        <w:t xml:space="preserve"> finalized</w:t>
      </w:r>
      <w:r w:rsidRPr="0054207A">
        <w:rPr>
          <w:rFonts w:ascii="Times New Roman" w:hAnsi="Times New Roman" w:cs="Times New Roman"/>
        </w:rPr>
        <w:t xml:space="preserve">, </w:t>
      </w:r>
      <w:r w:rsidR="005742BE">
        <w:rPr>
          <w:rFonts w:ascii="Times New Roman" w:hAnsi="Times New Roman" w:cs="Times New Roman"/>
        </w:rPr>
        <w:t xml:space="preserve">the </w:t>
      </w:r>
      <w:r w:rsidR="000E627A">
        <w:rPr>
          <w:rFonts w:ascii="Times New Roman" w:hAnsi="Times New Roman" w:cs="Times New Roman"/>
        </w:rPr>
        <w:t xml:space="preserve">natural </w:t>
      </w:r>
      <w:r w:rsidR="005742BE">
        <w:rPr>
          <w:rFonts w:ascii="Times New Roman" w:hAnsi="Times New Roman" w:cs="Times New Roman"/>
        </w:rPr>
        <w:t>step is</w:t>
      </w:r>
      <w:r w:rsidRPr="0054207A">
        <w:rPr>
          <w:rFonts w:ascii="Times New Roman" w:hAnsi="Times New Roman" w:cs="Times New Roman"/>
        </w:rPr>
        <w:t xml:space="preserve"> to identify the relevant elem</w:t>
      </w:r>
      <w:r w:rsidR="000942F1" w:rsidRPr="0054207A">
        <w:rPr>
          <w:rFonts w:ascii="Times New Roman" w:hAnsi="Times New Roman" w:cs="Times New Roman"/>
        </w:rPr>
        <w:t xml:space="preserve">ents </w:t>
      </w:r>
      <w:r w:rsidRPr="0054207A">
        <w:rPr>
          <w:rFonts w:ascii="Times New Roman" w:hAnsi="Times New Roman" w:cs="Times New Roman"/>
          <w:noProof/>
        </w:rPr>
        <w:t xml:space="preserve">that </w:t>
      </w:r>
      <w:r w:rsidR="000E627A">
        <w:rPr>
          <w:rFonts w:ascii="Times New Roman" w:hAnsi="Times New Roman" w:cs="Times New Roman"/>
          <w:noProof/>
        </w:rPr>
        <w:t xml:space="preserve">are </w:t>
      </w:r>
      <w:r w:rsidRPr="0054207A">
        <w:rPr>
          <w:rFonts w:ascii="Times New Roman" w:hAnsi="Times New Roman" w:cs="Times New Roman"/>
          <w:noProof/>
        </w:rPr>
        <w:t>already</w:t>
      </w:r>
      <w:r w:rsidR="000E627A">
        <w:rPr>
          <w:rFonts w:ascii="Times New Roman" w:hAnsi="Times New Roman" w:cs="Times New Roman"/>
        </w:rPr>
        <w:t xml:space="preserve"> elsewhere in the</w:t>
      </w:r>
      <w:r w:rsidRPr="0054207A">
        <w:rPr>
          <w:rFonts w:ascii="Times New Roman" w:hAnsi="Times New Roman" w:cs="Times New Roman"/>
        </w:rPr>
        <w:t xml:space="preserve"> SWS. For example, </w:t>
      </w:r>
      <w:r w:rsidRPr="0054207A">
        <w:rPr>
          <w:rFonts w:ascii="Times New Roman" w:hAnsi="Times New Roman" w:cs="Times New Roman"/>
          <w:b/>
        </w:rPr>
        <w:t>Total area of the country</w:t>
      </w:r>
      <w:r w:rsidRPr="0054207A">
        <w:rPr>
          <w:rFonts w:ascii="Times New Roman" w:hAnsi="Times New Roman" w:cs="Times New Roman"/>
        </w:rPr>
        <w:t xml:space="preserve"> already resides in SWS in the domain “</w:t>
      </w:r>
      <w:r w:rsidRPr="0054207A">
        <w:rPr>
          <w:rFonts w:ascii="Times New Roman" w:hAnsi="Times New Roman" w:cs="Times New Roman"/>
          <w:i/>
        </w:rPr>
        <w:t>Land</w:t>
      </w:r>
      <w:r w:rsidRPr="0054207A">
        <w:rPr>
          <w:rFonts w:ascii="Times New Roman" w:hAnsi="Times New Roman" w:cs="Times New Roman"/>
        </w:rPr>
        <w:t>” and dataset “</w:t>
      </w:r>
      <w:r w:rsidRPr="0054207A">
        <w:rPr>
          <w:rFonts w:ascii="Times New Roman" w:hAnsi="Times New Roman" w:cs="Times New Roman"/>
          <w:i/>
        </w:rPr>
        <w:t>land_use_dissemination</w:t>
      </w:r>
      <w:r w:rsidRPr="0054207A">
        <w:rPr>
          <w:rFonts w:ascii="Times New Roman" w:hAnsi="Times New Roman" w:cs="Times New Roman"/>
        </w:rPr>
        <w:t xml:space="preserve">”. </w:t>
      </w:r>
      <w:r w:rsidR="00C97DBC" w:rsidRPr="0054207A">
        <w:rPr>
          <w:rFonts w:ascii="Times New Roman" w:hAnsi="Times New Roman" w:cs="Times New Roman"/>
        </w:rPr>
        <w:t xml:space="preserve">The questions </w:t>
      </w:r>
      <w:r w:rsidR="000942F1" w:rsidRPr="0054207A">
        <w:rPr>
          <w:rFonts w:ascii="Times New Roman" w:hAnsi="Times New Roman" w:cs="Times New Roman"/>
        </w:rPr>
        <w:t>addressed here is</w:t>
      </w:r>
      <w:r w:rsidR="00C97DBC" w:rsidRPr="0054207A">
        <w:rPr>
          <w:rFonts w:ascii="Times New Roman" w:hAnsi="Times New Roman" w:cs="Times New Roman"/>
        </w:rPr>
        <w:t xml:space="preserve">: </w:t>
      </w:r>
      <w:r w:rsidR="000E627A">
        <w:rPr>
          <w:rFonts w:ascii="Times New Roman" w:hAnsi="Times New Roman" w:cs="Times New Roman"/>
        </w:rPr>
        <w:t>What are the Aquastat elements in SWS occurring in other SWS data domains</w:t>
      </w:r>
      <w:r w:rsidR="00C97DBC" w:rsidRPr="0054207A">
        <w:rPr>
          <w:rFonts w:ascii="Times New Roman" w:hAnsi="Times New Roman" w:cs="Times New Roman"/>
        </w:rPr>
        <w:t>?</w:t>
      </w:r>
      <w:r w:rsidR="00144D0B" w:rsidRPr="0054207A">
        <w:rPr>
          <w:rFonts w:ascii="Times New Roman" w:hAnsi="Times New Roman" w:cs="Times New Roman"/>
        </w:rPr>
        <w:t xml:space="preserve"> </w:t>
      </w:r>
      <w:r w:rsidR="006219FF" w:rsidRPr="0054207A">
        <w:rPr>
          <w:rFonts w:ascii="Times New Roman" w:hAnsi="Times New Roman" w:cs="Times New Roman"/>
        </w:rPr>
        <w:t>The answer of this question is the clear definition of the dataset</w:t>
      </w:r>
      <w:r w:rsidR="00623911">
        <w:rPr>
          <w:rFonts w:ascii="Times New Roman" w:hAnsi="Times New Roman" w:cs="Times New Roman"/>
        </w:rPr>
        <w:t xml:space="preserve">s feeding the Aquastat database before downstream </w:t>
      </w:r>
      <w:r w:rsidR="005742BE">
        <w:rPr>
          <w:rFonts w:ascii="Times New Roman" w:hAnsi="Times New Roman" w:cs="Times New Roman"/>
        </w:rPr>
        <w:t>data processing</w:t>
      </w:r>
      <w:r w:rsidR="00623911">
        <w:rPr>
          <w:rFonts w:ascii="Times New Roman" w:hAnsi="Times New Roman" w:cs="Times New Roman"/>
        </w:rPr>
        <w:t>.</w:t>
      </w:r>
    </w:p>
    <w:p w14:paraId="58B7AD19" w14:textId="77777777" w:rsidR="00650491" w:rsidRPr="0054207A" w:rsidRDefault="00650491" w:rsidP="0054207A">
      <w:pPr>
        <w:spacing w:after="0" w:line="360" w:lineRule="auto"/>
        <w:jc w:val="both"/>
        <w:rPr>
          <w:rFonts w:ascii="Times New Roman" w:hAnsi="Times New Roman" w:cs="Times New Roman"/>
        </w:rPr>
      </w:pPr>
    </w:p>
    <w:p w14:paraId="1978779E" w14:textId="77777777" w:rsidR="00144D0B" w:rsidRPr="0054207A" w:rsidRDefault="000942F1" w:rsidP="0054207A">
      <w:pPr>
        <w:spacing w:after="0" w:line="360" w:lineRule="auto"/>
        <w:jc w:val="both"/>
        <w:rPr>
          <w:rFonts w:ascii="Times New Roman" w:hAnsi="Times New Roman" w:cs="Times New Roman"/>
        </w:rPr>
      </w:pPr>
      <w:r w:rsidRPr="0054207A">
        <w:rPr>
          <w:rFonts w:ascii="Times New Roman" w:hAnsi="Times New Roman" w:cs="Times New Roman"/>
          <w:b/>
        </w:rPr>
        <w:t>Table 1</w:t>
      </w:r>
      <w:r w:rsidRPr="0054207A">
        <w:rPr>
          <w:rFonts w:ascii="Times New Roman" w:hAnsi="Times New Roman" w:cs="Times New Roman"/>
        </w:rPr>
        <w:t>. T</w:t>
      </w:r>
      <w:r w:rsidR="00650491" w:rsidRPr="0054207A">
        <w:rPr>
          <w:rFonts w:ascii="Times New Roman" w:hAnsi="Times New Roman" w:cs="Times New Roman"/>
        </w:rPr>
        <w:t xml:space="preserve">he table shows the elements in </w:t>
      </w:r>
      <w:r w:rsidR="00650491" w:rsidRPr="0054207A">
        <w:rPr>
          <w:rFonts w:ascii="Times New Roman" w:hAnsi="Times New Roman" w:cs="Times New Roman"/>
          <w:i/>
        </w:rPr>
        <w:t>Aquastat domain – Aquastat dataset</w:t>
      </w:r>
      <w:r w:rsidR="00650491" w:rsidRPr="0054207A">
        <w:rPr>
          <w:rFonts w:ascii="Times New Roman" w:hAnsi="Times New Roman" w:cs="Times New Roman"/>
        </w:rPr>
        <w:t xml:space="preserve"> in SWS that: </w:t>
      </w:r>
      <w:r w:rsidR="00650491" w:rsidRPr="0054207A">
        <w:rPr>
          <w:rFonts w:ascii="Times New Roman" w:hAnsi="Times New Roman" w:cs="Times New Roman"/>
          <w:b/>
        </w:rPr>
        <w:t>i</w:t>
      </w:r>
      <w:r w:rsidR="00650491" w:rsidRPr="0054207A">
        <w:rPr>
          <w:rFonts w:ascii="Times New Roman" w:hAnsi="Times New Roman" w:cs="Times New Roman"/>
        </w:rPr>
        <w:t>) are already on other SWS datasets</w:t>
      </w:r>
      <w:r w:rsidRPr="0054207A">
        <w:rPr>
          <w:rFonts w:ascii="Times New Roman" w:hAnsi="Times New Roman" w:cs="Times New Roman"/>
        </w:rPr>
        <w:t xml:space="preserve"> (*)</w:t>
      </w:r>
      <w:r w:rsidR="00650491" w:rsidRPr="0054207A">
        <w:rPr>
          <w:rFonts w:ascii="Times New Roman" w:hAnsi="Times New Roman" w:cs="Times New Roman"/>
        </w:rPr>
        <w:t xml:space="preserve">; </w:t>
      </w:r>
      <w:r w:rsidR="00650491" w:rsidRPr="0054207A">
        <w:rPr>
          <w:rFonts w:ascii="Times New Roman" w:hAnsi="Times New Roman" w:cs="Times New Roman"/>
          <w:b/>
        </w:rPr>
        <w:t>ii)</w:t>
      </w:r>
      <w:r w:rsidR="00650491" w:rsidRPr="0054207A">
        <w:rPr>
          <w:rFonts w:ascii="Times New Roman" w:hAnsi="Times New Roman" w:cs="Times New Roman"/>
        </w:rPr>
        <w:t xml:space="preserve"> only occur in the Aquastat domain</w:t>
      </w:r>
      <w:r w:rsidRPr="0054207A">
        <w:rPr>
          <w:rFonts w:ascii="Times New Roman" w:hAnsi="Times New Roman" w:cs="Times New Roman"/>
        </w:rPr>
        <w:t xml:space="preserve">. Notice that the elements described here are those used in the calculation rules provided by the AQUASTAT – SWS focal point. </w:t>
      </w:r>
    </w:p>
    <w:tbl>
      <w:tblPr>
        <w:tblStyle w:val="TableGrid"/>
        <w:tblW w:w="0" w:type="auto"/>
        <w:tblLook w:val="04A0" w:firstRow="1" w:lastRow="0" w:firstColumn="1" w:lastColumn="0" w:noHBand="0" w:noVBand="1"/>
      </w:tblPr>
      <w:tblGrid>
        <w:gridCol w:w="756"/>
        <w:gridCol w:w="4199"/>
        <w:gridCol w:w="1302"/>
        <w:gridCol w:w="1793"/>
        <w:gridCol w:w="1300"/>
      </w:tblGrid>
      <w:tr w:rsidR="006A42E4" w:rsidRPr="006A42E4" w14:paraId="7D89C27A" w14:textId="77777777" w:rsidTr="000942F1">
        <w:tc>
          <w:tcPr>
            <w:tcW w:w="0" w:type="auto"/>
            <w:vAlign w:val="bottom"/>
          </w:tcPr>
          <w:p w14:paraId="3D91B294"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Element</w:t>
            </w:r>
          </w:p>
        </w:tc>
        <w:tc>
          <w:tcPr>
            <w:tcW w:w="0" w:type="auto"/>
            <w:vAlign w:val="bottom"/>
          </w:tcPr>
          <w:p w14:paraId="197CAADD"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Element Name</w:t>
            </w:r>
          </w:p>
        </w:tc>
        <w:tc>
          <w:tcPr>
            <w:tcW w:w="0" w:type="auto"/>
            <w:vAlign w:val="bottom"/>
          </w:tcPr>
          <w:p w14:paraId="5EB3A49E" w14:textId="77777777" w:rsidR="00650491" w:rsidRDefault="00144D0B" w:rsidP="000942F1">
            <w:pPr>
              <w:jc w:val="center"/>
              <w:rPr>
                <w:rFonts w:cstheme="minorHAnsi"/>
                <w:color w:val="000000"/>
                <w:sz w:val="16"/>
                <w:szCs w:val="16"/>
              </w:rPr>
            </w:pPr>
            <w:r w:rsidRPr="00650491">
              <w:rPr>
                <w:rFonts w:cstheme="minorHAnsi"/>
                <w:color w:val="000000"/>
                <w:sz w:val="16"/>
                <w:szCs w:val="16"/>
              </w:rPr>
              <w:t>SWS</w:t>
            </w:r>
          </w:p>
          <w:p w14:paraId="2CBF346A"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domain</w:t>
            </w:r>
          </w:p>
        </w:tc>
        <w:tc>
          <w:tcPr>
            <w:tcW w:w="0" w:type="auto"/>
            <w:vAlign w:val="bottom"/>
          </w:tcPr>
          <w:p w14:paraId="3E4A9961" w14:textId="77777777" w:rsidR="00842BB8" w:rsidRPr="00650491" w:rsidRDefault="00144D0B" w:rsidP="000942F1">
            <w:pPr>
              <w:jc w:val="center"/>
              <w:rPr>
                <w:rFonts w:cstheme="minorHAnsi"/>
                <w:color w:val="000000"/>
                <w:sz w:val="16"/>
                <w:szCs w:val="16"/>
              </w:rPr>
            </w:pPr>
            <w:r w:rsidRPr="00650491">
              <w:rPr>
                <w:rFonts w:cstheme="minorHAnsi"/>
                <w:color w:val="000000"/>
                <w:sz w:val="16"/>
                <w:szCs w:val="16"/>
              </w:rPr>
              <w:t>SWS</w:t>
            </w:r>
          </w:p>
          <w:p w14:paraId="4EEAF408"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dataset</w:t>
            </w:r>
          </w:p>
        </w:tc>
        <w:tc>
          <w:tcPr>
            <w:tcW w:w="0" w:type="auto"/>
            <w:vAlign w:val="bottom"/>
          </w:tcPr>
          <w:p w14:paraId="26A0AFEC" w14:textId="77777777" w:rsidR="00144D0B" w:rsidRPr="00650491" w:rsidRDefault="00842BB8" w:rsidP="000942F1">
            <w:pPr>
              <w:jc w:val="center"/>
              <w:rPr>
                <w:rFonts w:cstheme="minorHAnsi"/>
                <w:color w:val="000000"/>
                <w:sz w:val="16"/>
                <w:szCs w:val="16"/>
              </w:rPr>
            </w:pPr>
            <w:r w:rsidRPr="00650491">
              <w:rPr>
                <w:rFonts w:cstheme="minorHAnsi"/>
                <w:color w:val="000000"/>
                <w:sz w:val="16"/>
                <w:szCs w:val="16"/>
              </w:rPr>
              <w:t>SWS Element Code</w:t>
            </w:r>
          </w:p>
        </w:tc>
      </w:tr>
      <w:tr w:rsidR="006A42E4" w:rsidRPr="006A42E4" w14:paraId="65BEDEA8" w14:textId="77777777" w:rsidTr="000942F1">
        <w:tc>
          <w:tcPr>
            <w:tcW w:w="0" w:type="auto"/>
            <w:vAlign w:val="bottom"/>
          </w:tcPr>
          <w:p w14:paraId="28F6C90B"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4100</w:t>
            </w:r>
            <w:r w:rsidR="006A42E4" w:rsidRPr="000942F1">
              <w:rPr>
                <w:rFonts w:cstheme="minorHAnsi"/>
                <w:color w:val="000000"/>
                <w:sz w:val="16"/>
                <w:szCs w:val="16"/>
              </w:rPr>
              <w:t>*</w:t>
            </w:r>
          </w:p>
        </w:tc>
        <w:tc>
          <w:tcPr>
            <w:tcW w:w="0" w:type="auto"/>
            <w:vAlign w:val="bottom"/>
          </w:tcPr>
          <w:p w14:paraId="1E8B7541"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Total area of the country</w:t>
            </w:r>
          </w:p>
        </w:tc>
        <w:tc>
          <w:tcPr>
            <w:tcW w:w="0" w:type="auto"/>
            <w:vAlign w:val="bottom"/>
          </w:tcPr>
          <w:p w14:paraId="671DF25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02E5CDA5"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450ED99B"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5115</w:t>
            </w:r>
          </w:p>
        </w:tc>
      </w:tr>
      <w:tr w:rsidR="006A42E4" w:rsidRPr="006A42E4" w14:paraId="24EDD39D" w14:textId="77777777" w:rsidTr="000942F1">
        <w:tc>
          <w:tcPr>
            <w:tcW w:w="0" w:type="auto"/>
            <w:vAlign w:val="bottom"/>
          </w:tcPr>
          <w:p w14:paraId="6670D195"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4101</w:t>
            </w:r>
            <w:r w:rsidR="006A42E4" w:rsidRPr="000942F1">
              <w:rPr>
                <w:rFonts w:cstheme="minorHAnsi"/>
                <w:color w:val="000000"/>
                <w:sz w:val="16"/>
                <w:szCs w:val="16"/>
              </w:rPr>
              <w:t>*</w:t>
            </w:r>
          </w:p>
        </w:tc>
        <w:tc>
          <w:tcPr>
            <w:tcW w:w="0" w:type="auto"/>
            <w:vAlign w:val="bottom"/>
          </w:tcPr>
          <w:p w14:paraId="11253951"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Arable land area</w:t>
            </w:r>
          </w:p>
        </w:tc>
        <w:tc>
          <w:tcPr>
            <w:tcW w:w="0" w:type="auto"/>
            <w:vAlign w:val="bottom"/>
          </w:tcPr>
          <w:p w14:paraId="5C149963"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1D4D575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3B1B6491"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5710</w:t>
            </w:r>
          </w:p>
        </w:tc>
      </w:tr>
      <w:tr w:rsidR="006A42E4" w:rsidRPr="006A42E4" w14:paraId="6CF0921D" w14:textId="77777777" w:rsidTr="000942F1">
        <w:tc>
          <w:tcPr>
            <w:tcW w:w="0" w:type="auto"/>
            <w:vAlign w:val="bottom"/>
          </w:tcPr>
          <w:p w14:paraId="52DBE5B5"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4102</w:t>
            </w:r>
            <w:r w:rsidR="006A42E4" w:rsidRPr="000942F1">
              <w:rPr>
                <w:rFonts w:cstheme="minorHAnsi"/>
                <w:color w:val="000000"/>
                <w:sz w:val="16"/>
                <w:szCs w:val="16"/>
              </w:rPr>
              <w:t>*</w:t>
            </w:r>
          </w:p>
        </w:tc>
        <w:tc>
          <w:tcPr>
            <w:tcW w:w="0" w:type="auto"/>
            <w:vAlign w:val="bottom"/>
          </w:tcPr>
          <w:p w14:paraId="59082905"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Permanent crops area</w:t>
            </w:r>
          </w:p>
        </w:tc>
        <w:tc>
          <w:tcPr>
            <w:tcW w:w="0" w:type="auto"/>
            <w:vAlign w:val="bottom"/>
          </w:tcPr>
          <w:p w14:paraId="291A7D9C"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78518683"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6AA23C4F"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5011</w:t>
            </w:r>
          </w:p>
        </w:tc>
      </w:tr>
      <w:tr w:rsidR="006A42E4" w:rsidRPr="006A42E4" w14:paraId="64CB2CF1" w14:textId="77777777" w:rsidTr="000942F1">
        <w:tc>
          <w:tcPr>
            <w:tcW w:w="0" w:type="auto"/>
            <w:vAlign w:val="bottom"/>
          </w:tcPr>
          <w:p w14:paraId="6422668F"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4103</w:t>
            </w:r>
            <w:r w:rsidR="006A42E4" w:rsidRPr="000942F1">
              <w:rPr>
                <w:rFonts w:cstheme="minorHAnsi"/>
                <w:color w:val="000000"/>
                <w:sz w:val="16"/>
                <w:szCs w:val="16"/>
              </w:rPr>
              <w:t>*</w:t>
            </w:r>
          </w:p>
        </w:tc>
        <w:tc>
          <w:tcPr>
            <w:tcW w:w="0" w:type="auto"/>
            <w:vAlign w:val="bottom"/>
          </w:tcPr>
          <w:p w14:paraId="16C557E4"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Cultivated area (arable land + permanent crops)</w:t>
            </w:r>
          </w:p>
        </w:tc>
        <w:tc>
          <w:tcPr>
            <w:tcW w:w="0" w:type="auto"/>
            <w:vAlign w:val="bottom"/>
          </w:tcPr>
          <w:p w14:paraId="2BC9746F"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6A849F69"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7CE47E38"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5522</w:t>
            </w:r>
          </w:p>
        </w:tc>
      </w:tr>
      <w:tr w:rsidR="006A42E4" w:rsidRPr="006A42E4" w14:paraId="6BF6433A" w14:textId="77777777" w:rsidTr="000942F1">
        <w:tc>
          <w:tcPr>
            <w:tcW w:w="0" w:type="auto"/>
            <w:vAlign w:val="bottom"/>
          </w:tcPr>
          <w:p w14:paraId="61880A77"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4104</w:t>
            </w:r>
            <w:r w:rsidR="006A42E4" w:rsidRPr="000942F1">
              <w:rPr>
                <w:rFonts w:cstheme="minorHAnsi"/>
                <w:color w:val="000000"/>
                <w:sz w:val="16"/>
                <w:szCs w:val="16"/>
              </w:rPr>
              <w:t>*</w:t>
            </w:r>
          </w:p>
        </w:tc>
        <w:tc>
          <w:tcPr>
            <w:tcW w:w="0" w:type="auto"/>
            <w:vAlign w:val="bottom"/>
          </w:tcPr>
          <w:p w14:paraId="3B066D2B"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Total population</w:t>
            </w:r>
          </w:p>
        </w:tc>
        <w:tc>
          <w:tcPr>
            <w:tcW w:w="0" w:type="auto"/>
            <w:vAlign w:val="bottom"/>
          </w:tcPr>
          <w:p w14:paraId="0096E0B8"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14:paraId="37379B02"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14:paraId="6B425CFD"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511</w:t>
            </w:r>
          </w:p>
        </w:tc>
      </w:tr>
      <w:tr w:rsidR="006A42E4" w:rsidRPr="006A42E4" w14:paraId="5C83F46E" w14:textId="77777777" w:rsidTr="000942F1">
        <w:tc>
          <w:tcPr>
            <w:tcW w:w="0" w:type="auto"/>
            <w:vAlign w:val="bottom"/>
          </w:tcPr>
          <w:p w14:paraId="617E08DF"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4105</w:t>
            </w:r>
            <w:r w:rsidR="006A42E4" w:rsidRPr="000942F1">
              <w:rPr>
                <w:rFonts w:cstheme="minorHAnsi"/>
                <w:color w:val="000000"/>
                <w:sz w:val="16"/>
                <w:szCs w:val="16"/>
              </w:rPr>
              <w:t>*</w:t>
            </w:r>
          </w:p>
        </w:tc>
        <w:tc>
          <w:tcPr>
            <w:tcW w:w="0" w:type="auto"/>
            <w:vAlign w:val="bottom"/>
          </w:tcPr>
          <w:p w14:paraId="3B273624"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Rural population</w:t>
            </w:r>
          </w:p>
        </w:tc>
        <w:tc>
          <w:tcPr>
            <w:tcW w:w="0" w:type="auto"/>
            <w:vAlign w:val="bottom"/>
          </w:tcPr>
          <w:p w14:paraId="6A54E8D4"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14:paraId="5675007B"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14:paraId="61A0450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551</w:t>
            </w:r>
          </w:p>
        </w:tc>
      </w:tr>
      <w:tr w:rsidR="006A42E4" w:rsidRPr="006A42E4" w14:paraId="43999AF5" w14:textId="77777777" w:rsidTr="000942F1">
        <w:tc>
          <w:tcPr>
            <w:tcW w:w="0" w:type="auto"/>
            <w:vAlign w:val="bottom"/>
          </w:tcPr>
          <w:p w14:paraId="4D44FB39"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4106</w:t>
            </w:r>
            <w:r w:rsidR="006A42E4" w:rsidRPr="000942F1">
              <w:rPr>
                <w:rFonts w:cstheme="minorHAnsi"/>
                <w:color w:val="000000"/>
                <w:sz w:val="16"/>
                <w:szCs w:val="16"/>
              </w:rPr>
              <w:t>*</w:t>
            </w:r>
          </w:p>
        </w:tc>
        <w:tc>
          <w:tcPr>
            <w:tcW w:w="0" w:type="auto"/>
            <w:vAlign w:val="bottom"/>
          </w:tcPr>
          <w:p w14:paraId="6A669CAF"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Urban population</w:t>
            </w:r>
            <w:r w:rsidR="00B2123F">
              <w:rPr>
                <w:rFonts w:cstheme="minorHAnsi"/>
                <w:color w:val="000000"/>
                <w:sz w:val="16"/>
                <w:szCs w:val="16"/>
              </w:rPr>
              <w:t>3</w:t>
            </w:r>
          </w:p>
        </w:tc>
        <w:tc>
          <w:tcPr>
            <w:tcW w:w="0" w:type="auto"/>
            <w:vAlign w:val="bottom"/>
          </w:tcPr>
          <w:p w14:paraId="7D95E3C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14:paraId="7A4F3874"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14:paraId="4C35B626"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561</w:t>
            </w:r>
          </w:p>
        </w:tc>
      </w:tr>
      <w:tr w:rsidR="00650491" w:rsidRPr="006A42E4" w14:paraId="05CCDB4B" w14:textId="77777777" w:rsidTr="000942F1">
        <w:tc>
          <w:tcPr>
            <w:tcW w:w="0" w:type="auto"/>
            <w:vAlign w:val="bottom"/>
          </w:tcPr>
          <w:p w14:paraId="76DA89F5" w14:textId="77777777" w:rsidR="00842BB8" w:rsidRPr="000942F1" w:rsidRDefault="00842BB8" w:rsidP="000942F1">
            <w:pPr>
              <w:jc w:val="center"/>
              <w:rPr>
                <w:rFonts w:cstheme="minorHAnsi"/>
                <w:color w:val="000000"/>
                <w:sz w:val="16"/>
                <w:szCs w:val="16"/>
              </w:rPr>
            </w:pPr>
            <w:r w:rsidRPr="000942F1">
              <w:rPr>
                <w:rFonts w:cstheme="minorHAnsi"/>
                <w:color w:val="000000"/>
                <w:sz w:val="16"/>
                <w:szCs w:val="16"/>
              </w:rPr>
              <w:t>4107</w:t>
            </w:r>
            <w:r w:rsidR="006A42E4" w:rsidRPr="000942F1">
              <w:rPr>
                <w:rFonts w:cstheme="minorHAnsi"/>
                <w:color w:val="000000"/>
                <w:sz w:val="16"/>
                <w:szCs w:val="16"/>
              </w:rPr>
              <w:t>*</w:t>
            </w:r>
          </w:p>
        </w:tc>
        <w:tc>
          <w:tcPr>
            <w:tcW w:w="0" w:type="auto"/>
            <w:vAlign w:val="bottom"/>
          </w:tcPr>
          <w:p w14:paraId="38EB7DDB" w14:textId="77777777" w:rsidR="00842BB8" w:rsidRPr="000942F1" w:rsidRDefault="00842BB8" w:rsidP="000942F1">
            <w:pPr>
              <w:jc w:val="both"/>
              <w:rPr>
                <w:rFonts w:cstheme="minorHAnsi"/>
                <w:color w:val="000000"/>
                <w:sz w:val="16"/>
                <w:szCs w:val="16"/>
              </w:rPr>
            </w:pPr>
            <w:r w:rsidRPr="000942F1">
              <w:rPr>
                <w:rFonts w:cstheme="minorHAnsi"/>
                <w:color w:val="000000"/>
                <w:sz w:val="16"/>
                <w:szCs w:val="16"/>
              </w:rPr>
              <w:t>Population density</w:t>
            </w:r>
          </w:p>
        </w:tc>
        <w:tc>
          <w:tcPr>
            <w:tcW w:w="0" w:type="auto"/>
            <w:vAlign w:val="bottom"/>
          </w:tcPr>
          <w:p w14:paraId="3D480C28" w14:textId="77777777" w:rsidR="00842BB8" w:rsidRPr="00650491" w:rsidRDefault="00842BB8" w:rsidP="000942F1">
            <w:pPr>
              <w:jc w:val="center"/>
              <w:rPr>
                <w:rFonts w:cstheme="minorHAnsi"/>
                <w:color w:val="000000"/>
                <w:sz w:val="16"/>
                <w:szCs w:val="16"/>
              </w:rPr>
            </w:pPr>
            <w:r w:rsidRPr="00650491">
              <w:rPr>
                <w:rFonts w:cstheme="minorHAnsi"/>
                <w:color w:val="000000"/>
                <w:sz w:val="16"/>
                <w:szCs w:val="16"/>
              </w:rPr>
              <w:t>calculated</w:t>
            </w:r>
          </w:p>
        </w:tc>
        <w:tc>
          <w:tcPr>
            <w:tcW w:w="0" w:type="auto"/>
            <w:vAlign w:val="bottom"/>
          </w:tcPr>
          <w:p w14:paraId="10072CF5" w14:textId="77777777" w:rsidR="00842BB8" w:rsidRPr="00650491" w:rsidRDefault="00842BB8" w:rsidP="000942F1">
            <w:pPr>
              <w:jc w:val="center"/>
              <w:rPr>
                <w:rFonts w:cstheme="minorHAnsi"/>
                <w:color w:val="000000"/>
                <w:sz w:val="16"/>
                <w:szCs w:val="16"/>
              </w:rPr>
            </w:pPr>
            <w:r w:rsidRPr="00650491">
              <w:rPr>
                <w:rFonts w:cstheme="minorHAnsi"/>
                <w:color w:val="000000"/>
                <w:sz w:val="16"/>
                <w:szCs w:val="16"/>
              </w:rPr>
              <w:t>calculated</w:t>
            </w:r>
          </w:p>
        </w:tc>
        <w:tc>
          <w:tcPr>
            <w:tcW w:w="0" w:type="auto"/>
            <w:vAlign w:val="bottom"/>
          </w:tcPr>
          <w:p w14:paraId="7E545EFC" w14:textId="77777777" w:rsidR="00842BB8" w:rsidRPr="00650491" w:rsidRDefault="00842BB8" w:rsidP="000942F1">
            <w:pPr>
              <w:jc w:val="center"/>
              <w:rPr>
                <w:rFonts w:cstheme="minorHAnsi"/>
                <w:color w:val="000000"/>
                <w:sz w:val="16"/>
                <w:szCs w:val="16"/>
              </w:rPr>
            </w:pPr>
            <w:r w:rsidRPr="00650491">
              <w:rPr>
                <w:rFonts w:cstheme="minorHAnsi"/>
                <w:color w:val="000000"/>
                <w:sz w:val="16"/>
                <w:szCs w:val="16"/>
              </w:rPr>
              <w:t>4107</w:t>
            </w:r>
          </w:p>
        </w:tc>
      </w:tr>
      <w:tr w:rsidR="00650491" w:rsidRPr="006A42E4" w14:paraId="71A98412" w14:textId="77777777" w:rsidTr="000942F1">
        <w:tc>
          <w:tcPr>
            <w:tcW w:w="0" w:type="auto"/>
            <w:vAlign w:val="bottom"/>
          </w:tcPr>
          <w:p w14:paraId="1F057589" w14:textId="77777777" w:rsidR="00FA12DD" w:rsidRPr="000942F1" w:rsidRDefault="00FA12DD" w:rsidP="000942F1">
            <w:pPr>
              <w:jc w:val="center"/>
              <w:rPr>
                <w:rFonts w:cstheme="minorHAnsi"/>
                <w:color w:val="000000"/>
                <w:sz w:val="16"/>
                <w:szCs w:val="16"/>
              </w:rPr>
            </w:pPr>
            <w:r w:rsidRPr="000942F1">
              <w:rPr>
                <w:rFonts w:cstheme="minorHAnsi"/>
                <w:color w:val="000000"/>
                <w:sz w:val="16"/>
                <w:szCs w:val="16"/>
              </w:rPr>
              <w:t>4112</w:t>
            </w:r>
            <w:r w:rsidR="006A42E4" w:rsidRPr="000942F1">
              <w:rPr>
                <w:rFonts w:cstheme="minorHAnsi"/>
                <w:color w:val="000000"/>
                <w:sz w:val="16"/>
                <w:szCs w:val="16"/>
              </w:rPr>
              <w:t>*</w:t>
            </w:r>
          </w:p>
        </w:tc>
        <w:tc>
          <w:tcPr>
            <w:tcW w:w="0" w:type="auto"/>
            <w:vAlign w:val="bottom"/>
          </w:tcPr>
          <w:p w14:paraId="2F7ABF78" w14:textId="77777777" w:rsidR="00FA12DD" w:rsidRPr="000942F1" w:rsidRDefault="00FA12DD" w:rsidP="000942F1">
            <w:pPr>
              <w:jc w:val="both"/>
              <w:rPr>
                <w:rFonts w:cstheme="minorHAnsi"/>
                <w:color w:val="000000"/>
                <w:sz w:val="16"/>
                <w:szCs w:val="16"/>
              </w:rPr>
            </w:pPr>
            <w:r w:rsidRPr="000942F1">
              <w:rPr>
                <w:rFonts w:cstheme="minorHAnsi"/>
                <w:color w:val="000000"/>
                <w:sz w:val="16"/>
                <w:szCs w:val="16"/>
              </w:rPr>
              <w:t>Gross Domestic Product (GDP)</w:t>
            </w:r>
          </w:p>
        </w:tc>
        <w:tc>
          <w:tcPr>
            <w:tcW w:w="0" w:type="auto"/>
            <w:vAlign w:val="bottom"/>
          </w:tcPr>
          <w:p w14:paraId="13102900" w14:textId="77777777" w:rsidR="00FA12DD" w:rsidRPr="00650491" w:rsidRDefault="00FA12DD" w:rsidP="000942F1">
            <w:pPr>
              <w:jc w:val="center"/>
              <w:rPr>
                <w:rFonts w:cstheme="minorHAnsi"/>
                <w:color w:val="000000"/>
                <w:sz w:val="16"/>
                <w:szCs w:val="16"/>
              </w:rPr>
            </w:pPr>
            <w:r w:rsidRPr="00650491">
              <w:rPr>
                <w:rFonts w:cstheme="minorHAnsi"/>
                <w:color w:val="000000"/>
                <w:sz w:val="16"/>
                <w:szCs w:val="16"/>
              </w:rPr>
              <w:t>faostat_datasets</w:t>
            </w:r>
          </w:p>
        </w:tc>
        <w:tc>
          <w:tcPr>
            <w:tcW w:w="0" w:type="auto"/>
            <w:vAlign w:val="bottom"/>
          </w:tcPr>
          <w:p w14:paraId="6E01A6A2" w14:textId="77777777" w:rsidR="00FA12DD" w:rsidRPr="00650491" w:rsidRDefault="00FA12DD" w:rsidP="000942F1">
            <w:pPr>
              <w:jc w:val="center"/>
              <w:rPr>
                <w:rFonts w:cstheme="minorHAnsi"/>
                <w:color w:val="000000"/>
                <w:sz w:val="16"/>
                <w:szCs w:val="16"/>
              </w:rPr>
            </w:pPr>
            <w:r w:rsidRPr="00650491">
              <w:rPr>
                <w:rFonts w:cstheme="minorHAnsi"/>
                <w:color w:val="000000"/>
                <w:sz w:val="16"/>
                <w:szCs w:val="16"/>
              </w:rPr>
              <w:t>faostat_macro_ind</w:t>
            </w:r>
          </w:p>
        </w:tc>
        <w:tc>
          <w:tcPr>
            <w:tcW w:w="0" w:type="auto"/>
            <w:vAlign w:val="bottom"/>
          </w:tcPr>
          <w:p w14:paraId="5062998D" w14:textId="77777777" w:rsidR="00FA12DD" w:rsidRPr="00650491" w:rsidRDefault="00FA12DD" w:rsidP="000942F1">
            <w:pPr>
              <w:jc w:val="center"/>
              <w:rPr>
                <w:rFonts w:cstheme="minorHAnsi"/>
                <w:color w:val="000000"/>
                <w:sz w:val="16"/>
                <w:szCs w:val="16"/>
              </w:rPr>
            </w:pPr>
            <w:r w:rsidRPr="00650491">
              <w:rPr>
                <w:rFonts w:cstheme="minorHAnsi"/>
                <w:color w:val="000000"/>
                <w:sz w:val="16"/>
                <w:szCs w:val="16"/>
              </w:rPr>
              <w:t>22008</w:t>
            </w:r>
          </w:p>
        </w:tc>
      </w:tr>
      <w:tr w:rsidR="00650491" w:rsidRPr="006A42E4" w14:paraId="430B8FB4" w14:textId="77777777" w:rsidTr="000942F1">
        <w:tc>
          <w:tcPr>
            <w:tcW w:w="0" w:type="auto"/>
            <w:vAlign w:val="bottom"/>
          </w:tcPr>
          <w:p w14:paraId="0F3C9C2E"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4150</w:t>
            </w:r>
          </w:p>
        </w:tc>
        <w:tc>
          <w:tcPr>
            <w:tcW w:w="0" w:type="auto"/>
            <w:vAlign w:val="bottom"/>
          </w:tcPr>
          <w:p w14:paraId="23404B1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Long-term average annual precipitation in volume</w:t>
            </w:r>
          </w:p>
        </w:tc>
        <w:tc>
          <w:tcPr>
            <w:tcW w:w="0" w:type="auto"/>
            <w:vAlign w:val="bottom"/>
          </w:tcPr>
          <w:p w14:paraId="748D2B3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BF948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EB0E34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4150</w:t>
            </w:r>
          </w:p>
        </w:tc>
      </w:tr>
      <w:tr w:rsidR="00650491" w:rsidRPr="006A42E4" w14:paraId="00BC7C04" w14:textId="77777777" w:rsidTr="000942F1">
        <w:tc>
          <w:tcPr>
            <w:tcW w:w="0" w:type="auto"/>
            <w:vAlign w:val="bottom"/>
          </w:tcPr>
          <w:p w14:paraId="2D94CABA"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4154</w:t>
            </w:r>
          </w:p>
        </w:tc>
        <w:tc>
          <w:tcPr>
            <w:tcW w:w="0" w:type="auto"/>
            <w:vAlign w:val="bottom"/>
          </w:tcPr>
          <w:p w14:paraId="40320F5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Groundwater produced internally</w:t>
            </w:r>
          </w:p>
        </w:tc>
        <w:tc>
          <w:tcPr>
            <w:tcW w:w="0" w:type="auto"/>
            <w:vAlign w:val="bottom"/>
          </w:tcPr>
          <w:p w14:paraId="5B8391A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76FEE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D1E5C0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4154</w:t>
            </w:r>
          </w:p>
        </w:tc>
      </w:tr>
      <w:tr w:rsidR="00650491" w:rsidRPr="006A42E4" w14:paraId="67DE28F0" w14:textId="77777777" w:rsidTr="000942F1">
        <w:tc>
          <w:tcPr>
            <w:tcW w:w="0" w:type="auto"/>
            <w:vAlign w:val="bottom"/>
          </w:tcPr>
          <w:p w14:paraId="59EE5D4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4155</w:t>
            </w:r>
          </w:p>
        </w:tc>
        <w:tc>
          <w:tcPr>
            <w:tcW w:w="0" w:type="auto"/>
            <w:vAlign w:val="bottom"/>
          </w:tcPr>
          <w:p w14:paraId="287D2CA3"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produced internally</w:t>
            </w:r>
          </w:p>
        </w:tc>
        <w:tc>
          <w:tcPr>
            <w:tcW w:w="0" w:type="auto"/>
            <w:vAlign w:val="bottom"/>
          </w:tcPr>
          <w:p w14:paraId="65261ED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7AE03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EF8BFA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4155</w:t>
            </w:r>
          </w:p>
        </w:tc>
      </w:tr>
      <w:tr w:rsidR="00650491" w:rsidRPr="006A42E4" w14:paraId="3EA6D52B" w14:textId="77777777" w:rsidTr="000942F1">
        <w:tc>
          <w:tcPr>
            <w:tcW w:w="0" w:type="auto"/>
            <w:vAlign w:val="bottom"/>
          </w:tcPr>
          <w:p w14:paraId="50D56EE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4156</w:t>
            </w:r>
          </w:p>
        </w:tc>
        <w:tc>
          <w:tcPr>
            <w:tcW w:w="0" w:type="auto"/>
            <w:vAlign w:val="bottom"/>
          </w:tcPr>
          <w:p w14:paraId="270C8D74" w14:textId="77777777"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Overlap</w:t>
            </w:r>
            <w:r w:rsidRPr="000942F1">
              <w:rPr>
                <w:rFonts w:cstheme="minorHAnsi"/>
                <w:color w:val="000000"/>
                <w:sz w:val="16"/>
                <w:szCs w:val="16"/>
              </w:rPr>
              <w:t xml:space="preserve"> between surface water and groundwater</w:t>
            </w:r>
          </w:p>
        </w:tc>
        <w:tc>
          <w:tcPr>
            <w:tcW w:w="0" w:type="auto"/>
            <w:vAlign w:val="bottom"/>
          </w:tcPr>
          <w:p w14:paraId="279B667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FB5EBF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129762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4156</w:t>
            </w:r>
          </w:p>
        </w:tc>
      </w:tr>
      <w:tr w:rsidR="00650491" w:rsidRPr="006A42E4" w14:paraId="4BF38701" w14:textId="77777777" w:rsidTr="000942F1">
        <w:tc>
          <w:tcPr>
            <w:tcW w:w="0" w:type="auto"/>
            <w:vAlign w:val="bottom"/>
          </w:tcPr>
          <w:p w14:paraId="214C970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4157</w:t>
            </w:r>
          </w:p>
        </w:tc>
        <w:tc>
          <w:tcPr>
            <w:tcW w:w="0" w:type="auto"/>
            <w:vAlign w:val="bottom"/>
          </w:tcPr>
          <w:p w14:paraId="124AE188"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internal renewable water resources (IRWR)</w:t>
            </w:r>
          </w:p>
        </w:tc>
        <w:tc>
          <w:tcPr>
            <w:tcW w:w="0" w:type="auto"/>
            <w:vAlign w:val="bottom"/>
          </w:tcPr>
          <w:p w14:paraId="5DBAC6C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692FE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B5FF98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4157</w:t>
            </w:r>
          </w:p>
        </w:tc>
      </w:tr>
      <w:tr w:rsidR="00650491" w:rsidRPr="006A42E4" w14:paraId="6418C9BD" w14:textId="77777777" w:rsidTr="000942F1">
        <w:tc>
          <w:tcPr>
            <w:tcW w:w="0" w:type="auto"/>
            <w:vAlign w:val="bottom"/>
          </w:tcPr>
          <w:p w14:paraId="588F139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4158</w:t>
            </w:r>
          </w:p>
        </w:tc>
        <w:tc>
          <w:tcPr>
            <w:tcW w:w="0" w:type="auto"/>
            <w:vAlign w:val="bottom"/>
          </w:tcPr>
          <w:p w14:paraId="03EF8D1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internal renewable water resources per capita</w:t>
            </w:r>
          </w:p>
        </w:tc>
        <w:tc>
          <w:tcPr>
            <w:tcW w:w="0" w:type="auto"/>
            <w:vAlign w:val="bottom"/>
          </w:tcPr>
          <w:p w14:paraId="1804107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EF82A5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17C997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4158</w:t>
            </w:r>
          </w:p>
        </w:tc>
      </w:tr>
      <w:tr w:rsidR="00650491" w:rsidRPr="006A42E4" w14:paraId="1775618F" w14:textId="77777777" w:rsidTr="000942F1">
        <w:tc>
          <w:tcPr>
            <w:tcW w:w="0" w:type="auto"/>
            <w:vAlign w:val="bottom"/>
          </w:tcPr>
          <w:p w14:paraId="2600517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4160</w:t>
            </w:r>
          </w:p>
        </w:tc>
        <w:tc>
          <w:tcPr>
            <w:tcW w:w="0" w:type="auto"/>
            <w:vAlign w:val="bottom"/>
          </w:tcPr>
          <w:p w14:paraId="754335F2"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inflow not submitted to treaties</w:t>
            </w:r>
          </w:p>
        </w:tc>
        <w:tc>
          <w:tcPr>
            <w:tcW w:w="0" w:type="auto"/>
            <w:vAlign w:val="bottom"/>
          </w:tcPr>
          <w:p w14:paraId="2E7989B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7A3F9A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8AE72C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4160</w:t>
            </w:r>
          </w:p>
        </w:tc>
      </w:tr>
      <w:tr w:rsidR="00650491" w:rsidRPr="006A42E4" w14:paraId="2B34B11B" w14:textId="77777777" w:rsidTr="000942F1">
        <w:tc>
          <w:tcPr>
            <w:tcW w:w="0" w:type="auto"/>
            <w:vAlign w:val="bottom"/>
          </w:tcPr>
          <w:p w14:paraId="0D2C5FB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4162</w:t>
            </w:r>
          </w:p>
        </w:tc>
        <w:tc>
          <w:tcPr>
            <w:tcW w:w="0" w:type="auto"/>
            <w:vAlign w:val="bottom"/>
          </w:tcPr>
          <w:p w14:paraId="7A602B1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inflow secured through treaties</w:t>
            </w:r>
          </w:p>
        </w:tc>
        <w:tc>
          <w:tcPr>
            <w:tcW w:w="0" w:type="auto"/>
            <w:vAlign w:val="bottom"/>
          </w:tcPr>
          <w:p w14:paraId="5661319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9B88F5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5F4DB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4162</w:t>
            </w:r>
          </w:p>
        </w:tc>
      </w:tr>
      <w:tr w:rsidR="00650491" w:rsidRPr="006A42E4" w14:paraId="5D3A3218" w14:textId="77777777" w:rsidTr="000942F1">
        <w:tc>
          <w:tcPr>
            <w:tcW w:w="0" w:type="auto"/>
            <w:vAlign w:val="bottom"/>
          </w:tcPr>
          <w:p w14:paraId="1F7B33E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4164</w:t>
            </w:r>
          </w:p>
        </w:tc>
        <w:tc>
          <w:tcPr>
            <w:tcW w:w="0" w:type="auto"/>
            <w:vAlign w:val="bottom"/>
          </w:tcPr>
          <w:p w14:paraId="5483B9C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Surface water: </w:t>
            </w:r>
            <w:r w:rsidRPr="000942F1">
              <w:rPr>
                <w:rFonts w:cstheme="minorHAnsi"/>
                <w:noProof/>
                <w:color w:val="000000"/>
                <w:sz w:val="16"/>
                <w:szCs w:val="16"/>
              </w:rPr>
              <w:t>accounted</w:t>
            </w:r>
            <w:r w:rsidRPr="000942F1">
              <w:rPr>
                <w:rFonts w:cstheme="minorHAnsi"/>
                <w:color w:val="000000"/>
                <w:sz w:val="16"/>
                <w:szCs w:val="16"/>
              </w:rPr>
              <w:t xml:space="preserve"> inflow</w:t>
            </w:r>
          </w:p>
        </w:tc>
        <w:tc>
          <w:tcPr>
            <w:tcW w:w="0" w:type="auto"/>
            <w:vAlign w:val="bottom"/>
          </w:tcPr>
          <w:p w14:paraId="5C7AE75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20A3C4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B7BF7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4164</w:t>
            </w:r>
          </w:p>
        </w:tc>
      </w:tr>
      <w:tr w:rsidR="00650491" w:rsidRPr="006A42E4" w14:paraId="0403C93E" w14:textId="77777777" w:rsidTr="000942F1">
        <w:tc>
          <w:tcPr>
            <w:tcW w:w="0" w:type="auto"/>
            <w:vAlign w:val="bottom"/>
          </w:tcPr>
          <w:p w14:paraId="1CA09D1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4168</w:t>
            </w:r>
          </w:p>
        </w:tc>
        <w:tc>
          <w:tcPr>
            <w:tcW w:w="0" w:type="auto"/>
            <w:vAlign w:val="bottom"/>
          </w:tcPr>
          <w:p w14:paraId="58B70AB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Surface water: </w:t>
            </w:r>
            <w:r w:rsidRPr="000942F1">
              <w:rPr>
                <w:rFonts w:cstheme="minorHAnsi"/>
                <w:noProof/>
                <w:color w:val="000000"/>
                <w:sz w:val="16"/>
                <w:szCs w:val="16"/>
              </w:rPr>
              <w:t>accounted</w:t>
            </w:r>
            <w:r w:rsidRPr="000942F1">
              <w:rPr>
                <w:rFonts w:cstheme="minorHAnsi"/>
                <w:color w:val="000000"/>
                <w:sz w:val="16"/>
                <w:szCs w:val="16"/>
              </w:rPr>
              <w:t xml:space="preserve"> flow of border rivers</w:t>
            </w:r>
          </w:p>
        </w:tc>
        <w:tc>
          <w:tcPr>
            <w:tcW w:w="0" w:type="auto"/>
            <w:vAlign w:val="bottom"/>
          </w:tcPr>
          <w:p w14:paraId="0122F16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9333D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E378C0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4168</w:t>
            </w:r>
          </w:p>
        </w:tc>
      </w:tr>
      <w:tr w:rsidR="00650491" w:rsidRPr="006A42E4" w14:paraId="30F551FD" w14:textId="77777777" w:rsidTr="000942F1">
        <w:tc>
          <w:tcPr>
            <w:tcW w:w="0" w:type="auto"/>
            <w:vAlign w:val="bottom"/>
          </w:tcPr>
          <w:p w14:paraId="204BFF7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4170</w:t>
            </w:r>
          </w:p>
        </w:tc>
        <w:tc>
          <w:tcPr>
            <w:tcW w:w="0" w:type="auto"/>
            <w:vAlign w:val="bottom"/>
          </w:tcPr>
          <w:p w14:paraId="1E935ED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accounted part of border lakes (actual)</w:t>
            </w:r>
          </w:p>
        </w:tc>
        <w:tc>
          <w:tcPr>
            <w:tcW w:w="0" w:type="auto"/>
            <w:vAlign w:val="bottom"/>
          </w:tcPr>
          <w:p w14:paraId="16A9421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65868F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8BFCBA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4170</w:t>
            </w:r>
          </w:p>
        </w:tc>
      </w:tr>
      <w:tr w:rsidR="00650491" w:rsidRPr="006A42E4" w14:paraId="437AFFA4" w14:textId="77777777" w:rsidTr="000942F1">
        <w:tc>
          <w:tcPr>
            <w:tcW w:w="0" w:type="auto"/>
            <w:vAlign w:val="bottom"/>
          </w:tcPr>
          <w:p w14:paraId="4E571BD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4174</w:t>
            </w:r>
          </w:p>
        </w:tc>
        <w:tc>
          <w:tcPr>
            <w:tcW w:w="0" w:type="auto"/>
            <w:vAlign w:val="bottom"/>
          </w:tcPr>
          <w:p w14:paraId="7ED40B8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outflow to other countries secured through treaties</w:t>
            </w:r>
          </w:p>
        </w:tc>
        <w:tc>
          <w:tcPr>
            <w:tcW w:w="0" w:type="auto"/>
            <w:vAlign w:val="bottom"/>
          </w:tcPr>
          <w:p w14:paraId="27CA2C2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20BC6E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DB633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4174</w:t>
            </w:r>
          </w:p>
        </w:tc>
      </w:tr>
      <w:tr w:rsidR="00650491" w:rsidRPr="006A42E4" w14:paraId="386A6B20" w14:textId="77777777" w:rsidTr="000942F1">
        <w:tc>
          <w:tcPr>
            <w:tcW w:w="0" w:type="auto"/>
            <w:vAlign w:val="bottom"/>
          </w:tcPr>
          <w:p w14:paraId="60AE004E"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4176</w:t>
            </w:r>
          </w:p>
        </w:tc>
        <w:tc>
          <w:tcPr>
            <w:tcW w:w="0" w:type="auto"/>
            <w:vAlign w:val="bottom"/>
          </w:tcPr>
          <w:p w14:paraId="0E4EA65A"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total external renewable</w:t>
            </w:r>
          </w:p>
        </w:tc>
        <w:tc>
          <w:tcPr>
            <w:tcW w:w="0" w:type="auto"/>
            <w:vAlign w:val="bottom"/>
          </w:tcPr>
          <w:p w14:paraId="7A50816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80CA1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0D5E2C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4176</w:t>
            </w:r>
          </w:p>
        </w:tc>
      </w:tr>
      <w:tr w:rsidR="00650491" w:rsidRPr="006A42E4" w14:paraId="5749D5AE" w14:textId="77777777" w:rsidTr="000942F1">
        <w:tc>
          <w:tcPr>
            <w:tcW w:w="0" w:type="auto"/>
            <w:vAlign w:val="bottom"/>
          </w:tcPr>
          <w:p w14:paraId="659C7B3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4182</w:t>
            </w:r>
          </w:p>
        </w:tc>
        <w:tc>
          <w:tcPr>
            <w:tcW w:w="0" w:type="auto"/>
            <w:vAlign w:val="bottom"/>
          </w:tcPr>
          <w:p w14:paraId="3F310AC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Water resources: total external renewable</w:t>
            </w:r>
          </w:p>
        </w:tc>
        <w:tc>
          <w:tcPr>
            <w:tcW w:w="0" w:type="auto"/>
            <w:vAlign w:val="bottom"/>
          </w:tcPr>
          <w:p w14:paraId="577888C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62340F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180DA7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4182</w:t>
            </w:r>
          </w:p>
        </w:tc>
      </w:tr>
      <w:tr w:rsidR="00650491" w:rsidRPr="006A42E4" w14:paraId="6AF08B86" w14:textId="77777777" w:rsidTr="000942F1">
        <w:tc>
          <w:tcPr>
            <w:tcW w:w="0" w:type="auto"/>
            <w:vAlign w:val="bottom"/>
          </w:tcPr>
          <w:p w14:paraId="469754DE"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4185</w:t>
            </w:r>
          </w:p>
        </w:tc>
        <w:tc>
          <w:tcPr>
            <w:tcW w:w="0" w:type="auto"/>
            <w:vAlign w:val="bottom"/>
          </w:tcPr>
          <w:p w14:paraId="369FAEA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surface water</w:t>
            </w:r>
          </w:p>
        </w:tc>
        <w:tc>
          <w:tcPr>
            <w:tcW w:w="0" w:type="auto"/>
            <w:vAlign w:val="bottom"/>
          </w:tcPr>
          <w:p w14:paraId="26FB122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8F36C4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8ED0E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4185</w:t>
            </w:r>
          </w:p>
        </w:tc>
      </w:tr>
      <w:tr w:rsidR="00650491" w:rsidRPr="006A42E4" w14:paraId="3E170487" w14:textId="77777777" w:rsidTr="000942F1">
        <w:tc>
          <w:tcPr>
            <w:tcW w:w="0" w:type="auto"/>
            <w:vAlign w:val="bottom"/>
          </w:tcPr>
          <w:p w14:paraId="292585A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4187</w:t>
            </w:r>
          </w:p>
        </w:tc>
        <w:tc>
          <w:tcPr>
            <w:tcW w:w="0" w:type="auto"/>
            <w:vAlign w:val="bottom"/>
          </w:tcPr>
          <w:p w14:paraId="1F84EF6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groundwater</w:t>
            </w:r>
          </w:p>
        </w:tc>
        <w:tc>
          <w:tcPr>
            <w:tcW w:w="0" w:type="auto"/>
            <w:vAlign w:val="bottom"/>
          </w:tcPr>
          <w:p w14:paraId="49E1CBF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65A926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BAE704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4187</w:t>
            </w:r>
          </w:p>
        </w:tc>
      </w:tr>
      <w:tr w:rsidR="00650491" w:rsidRPr="006A42E4" w14:paraId="72B3D80C" w14:textId="77777777" w:rsidTr="000942F1">
        <w:tc>
          <w:tcPr>
            <w:tcW w:w="0" w:type="auto"/>
            <w:vAlign w:val="bottom"/>
          </w:tcPr>
          <w:p w14:paraId="14157E9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4188</w:t>
            </w:r>
          </w:p>
        </w:tc>
        <w:tc>
          <w:tcPr>
            <w:tcW w:w="0" w:type="auto"/>
            <w:vAlign w:val="bottom"/>
          </w:tcPr>
          <w:p w14:paraId="17A7497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water resources</w:t>
            </w:r>
          </w:p>
        </w:tc>
        <w:tc>
          <w:tcPr>
            <w:tcW w:w="0" w:type="auto"/>
            <w:vAlign w:val="bottom"/>
          </w:tcPr>
          <w:p w14:paraId="07BB354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3F88C3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28BBA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4188</w:t>
            </w:r>
          </w:p>
        </w:tc>
      </w:tr>
      <w:tr w:rsidR="00650491" w:rsidRPr="006A42E4" w14:paraId="310FCDD4" w14:textId="77777777" w:rsidTr="000942F1">
        <w:tc>
          <w:tcPr>
            <w:tcW w:w="0" w:type="auto"/>
            <w:vAlign w:val="bottom"/>
          </w:tcPr>
          <w:p w14:paraId="7874312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4190</w:t>
            </w:r>
          </w:p>
        </w:tc>
        <w:tc>
          <w:tcPr>
            <w:tcW w:w="0" w:type="auto"/>
            <w:vAlign w:val="bottom"/>
          </w:tcPr>
          <w:p w14:paraId="1C8E9B7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water resources per capita</w:t>
            </w:r>
          </w:p>
        </w:tc>
        <w:tc>
          <w:tcPr>
            <w:tcW w:w="0" w:type="auto"/>
            <w:vAlign w:val="bottom"/>
          </w:tcPr>
          <w:p w14:paraId="25EF905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280CDC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262BD9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4190</w:t>
            </w:r>
          </w:p>
        </w:tc>
      </w:tr>
      <w:tr w:rsidR="00650491" w:rsidRPr="006A42E4" w14:paraId="7BFCF39E" w14:textId="77777777" w:rsidTr="000942F1">
        <w:tc>
          <w:tcPr>
            <w:tcW w:w="0" w:type="auto"/>
            <w:vAlign w:val="bottom"/>
          </w:tcPr>
          <w:p w14:paraId="4658098B"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4192</w:t>
            </w:r>
          </w:p>
        </w:tc>
        <w:tc>
          <w:tcPr>
            <w:tcW w:w="0" w:type="auto"/>
            <w:vAlign w:val="bottom"/>
          </w:tcPr>
          <w:p w14:paraId="3A72F6E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Dependency ratio</w:t>
            </w:r>
          </w:p>
        </w:tc>
        <w:tc>
          <w:tcPr>
            <w:tcW w:w="0" w:type="auto"/>
            <w:vAlign w:val="bottom"/>
          </w:tcPr>
          <w:p w14:paraId="6777F5B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019F42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EB8360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4192</w:t>
            </w:r>
          </w:p>
        </w:tc>
      </w:tr>
      <w:tr w:rsidR="00650491" w:rsidRPr="006A42E4" w14:paraId="0931F687" w14:textId="77777777" w:rsidTr="000942F1">
        <w:tc>
          <w:tcPr>
            <w:tcW w:w="0" w:type="auto"/>
            <w:vAlign w:val="bottom"/>
          </w:tcPr>
          <w:p w14:paraId="321AFCD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4193</w:t>
            </w:r>
          </w:p>
        </w:tc>
        <w:tc>
          <w:tcPr>
            <w:tcW w:w="0" w:type="auto"/>
            <w:vAlign w:val="bottom"/>
          </w:tcPr>
          <w:p w14:paraId="5062BB7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regular renewable surface water</w:t>
            </w:r>
          </w:p>
        </w:tc>
        <w:tc>
          <w:tcPr>
            <w:tcW w:w="0" w:type="auto"/>
            <w:vAlign w:val="bottom"/>
          </w:tcPr>
          <w:p w14:paraId="76BEABA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BCB32C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68D14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4193</w:t>
            </w:r>
          </w:p>
        </w:tc>
      </w:tr>
      <w:tr w:rsidR="00650491" w:rsidRPr="006A42E4" w14:paraId="450FDC54" w14:textId="77777777" w:rsidTr="000942F1">
        <w:tc>
          <w:tcPr>
            <w:tcW w:w="0" w:type="auto"/>
            <w:vAlign w:val="bottom"/>
          </w:tcPr>
          <w:p w14:paraId="5CCB4912"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4194</w:t>
            </w:r>
          </w:p>
        </w:tc>
        <w:tc>
          <w:tcPr>
            <w:tcW w:w="0" w:type="auto"/>
            <w:vAlign w:val="bottom"/>
          </w:tcPr>
          <w:p w14:paraId="7DBF21E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irregular renewable surface water</w:t>
            </w:r>
          </w:p>
        </w:tc>
        <w:tc>
          <w:tcPr>
            <w:tcW w:w="0" w:type="auto"/>
            <w:vAlign w:val="bottom"/>
          </w:tcPr>
          <w:p w14:paraId="2885CB5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D638F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853772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4194</w:t>
            </w:r>
          </w:p>
        </w:tc>
      </w:tr>
      <w:tr w:rsidR="00650491" w:rsidRPr="006A42E4" w14:paraId="65CC1AA5" w14:textId="77777777" w:rsidTr="000942F1">
        <w:tc>
          <w:tcPr>
            <w:tcW w:w="0" w:type="auto"/>
            <w:vAlign w:val="bottom"/>
          </w:tcPr>
          <w:p w14:paraId="0C845A5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4195</w:t>
            </w:r>
          </w:p>
        </w:tc>
        <w:tc>
          <w:tcPr>
            <w:tcW w:w="0" w:type="auto"/>
            <w:vAlign w:val="bottom"/>
          </w:tcPr>
          <w:p w14:paraId="4C8A443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regular renewable groundwater</w:t>
            </w:r>
          </w:p>
        </w:tc>
        <w:tc>
          <w:tcPr>
            <w:tcW w:w="0" w:type="auto"/>
            <w:vAlign w:val="bottom"/>
          </w:tcPr>
          <w:p w14:paraId="6F68144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6DEABE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7759B1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4195</w:t>
            </w:r>
          </w:p>
        </w:tc>
      </w:tr>
      <w:tr w:rsidR="00650491" w:rsidRPr="006A42E4" w14:paraId="54A896DC" w14:textId="77777777" w:rsidTr="000942F1">
        <w:tc>
          <w:tcPr>
            <w:tcW w:w="0" w:type="auto"/>
            <w:vAlign w:val="bottom"/>
          </w:tcPr>
          <w:p w14:paraId="622722DA"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4196</w:t>
            </w:r>
          </w:p>
        </w:tc>
        <w:tc>
          <w:tcPr>
            <w:tcW w:w="0" w:type="auto"/>
            <w:vAlign w:val="bottom"/>
          </w:tcPr>
          <w:p w14:paraId="1270E92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exploitable water resources</w:t>
            </w:r>
          </w:p>
        </w:tc>
        <w:tc>
          <w:tcPr>
            <w:tcW w:w="0" w:type="auto"/>
            <w:vAlign w:val="bottom"/>
          </w:tcPr>
          <w:p w14:paraId="10AD3C7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0F6272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E49EA2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4196</w:t>
            </w:r>
          </w:p>
        </w:tc>
      </w:tr>
      <w:tr w:rsidR="00650491" w:rsidRPr="006A42E4" w14:paraId="1910405C" w14:textId="77777777" w:rsidTr="000942F1">
        <w:tc>
          <w:tcPr>
            <w:tcW w:w="0" w:type="auto"/>
            <w:vAlign w:val="bottom"/>
          </w:tcPr>
          <w:p w14:paraId="62B054B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4197</w:t>
            </w:r>
          </w:p>
        </w:tc>
        <w:tc>
          <w:tcPr>
            <w:tcW w:w="0" w:type="auto"/>
            <w:vAlign w:val="bottom"/>
          </w:tcPr>
          <w:p w14:paraId="21AE74FA"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dam capacity</w:t>
            </w:r>
          </w:p>
        </w:tc>
        <w:tc>
          <w:tcPr>
            <w:tcW w:w="0" w:type="auto"/>
            <w:vAlign w:val="bottom"/>
          </w:tcPr>
          <w:p w14:paraId="3CCA70C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D54CFC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9B4683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4197</w:t>
            </w:r>
          </w:p>
        </w:tc>
      </w:tr>
      <w:tr w:rsidR="00650491" w:rsidRPr="006A42E4" w14:paraId="6C9B1A8C" w14:textId="77777777" w:rsidTr="000942F1">
        <w:tc>
          <w:tcPr>
            <w:tcW w:w="0" w:type="auto"/>
            <w:vAlign w:val="bottom"/>
          </w:tcPr>
          <w:p w14:paraId="1F81CC7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4250</w:t>
            </w:r>
          </w:p>
        </w:tc>
        <w:tc>
          <w:tcPr>
            <w:tcW w:w="0" w:type="auto"/>
            <w:vAlign w:val="bottom"/>
          </w:tcPr>
          <w:p w14:paraId="518E7A53"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w:t>
            </w:r>
          </w:p>
        </w:tc>
        <w:tc>
          <w:tcPr>
            <w:tcW w:w="0" w:type="auto"/>
            <w:vAlign w:val="bottom"/>
          </w:tcPr>
          <w:p w14:paraId="61F7B4B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6DCC64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EAF0D3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4250</w:t>
            </w:r>
          </w:p>
        </w:tc>
      </w:tr>
      <w:tr w:rsidR="00650491" w:rsidRPr="006A42E4" w14:paraId="0ABA537B" w14:textId="77777777" w:rsidTr="000942F1">
        <w:tc>
          <w:tcPr>
            <w:tcW w:w="0" w:type="auto"/>
            <w:vAlign w:val="bottom"/>
          </w:tcPr>
          <w:p w14:paraId="15565AB5"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4251</w:t>
            </w:r>
          </w:p>
        </w:tc>
        <w:tc>
          <w:tcPr>
            <w:tcW w:w="0" w:type="auto"/>
            <w:vAlign w:val="bottom"/>
          </w:tcPr>
          <w:p w14:paraId="2CE29052"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Municipal water withdrawal</w:t>
            </w:r>
          </w:p>
        </w:tc>
        <w:tc>
          <w:tcPr>
            <w:tcW w:w="0" w:type="auto"/>
            <w:vAlign w:val="bottom"/>
          </w:tcPr>
          <w:p w14:paraId="0AC766F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EC5EF0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A6F4BC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4251</w:t>
            </w:r>
          </w:p>
        </w:tc>
      </w:tr>
      <w:tr w:rsidR="00650491" w:rsidRPr="006A42E4" w14:paraId="3BBA65F2" w14:textId="77777777" w:rsidTr="000942F1">
        <w:tc>
          <w:tcPr>
            <w:tcW w:w="0" w:type="auto"/>
            <w:vAlign w:val="bottom"/>
          </w:tcPr>
          <w:p w14:paraId="29214EC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4252</w:t>
            </w:r>
          </w:p>
        </w:tc>
        <w:tc>
          <w:tcPr>
            <w:tcW w:w="0" w:type="auto"/>
            <w:vAlign w:val="bottom"/>
          </w:tcPr>
          <w:p w14:paraId="7DD811DD"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Industrial water withdrawal</w:t>
            </w:r>
          </w:p>
        </w:tc>
        <w:tc>
          <w:tcPr>
            <w:tcW w:w="0" w:type="auto"/>
            <w:vAlign w:val="bottom"/>
          </w:tcPr>
          <w:p w14:paraId="653248D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522309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BAFA0D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4252</w:t>
            </w:r>
          </w:p>
        </w:tc>
      </w:tr>
      <w:tr w:rsidR="00650491" w:rsidRPr="006A42E4" w14:paraId="41E38404" w14:textId="77777777" w:rsidTr="000942F1">
        <w:tc>
          <w:tcPr>
            <w:tcW w:w="0" w:type="auto"/>
            <w:vAlign w:val="bottom"/>
          </w:tcPr>
          <w:p w14:paraId="78E5C8D5"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4253</w:t>
            </w:r>
          </w:p>
        </w:tc>
        <w:tc>
          <w:tcPr>
            <w:tcW w:w="0" w:type="auto"/>
            <w:vAlign w:val="bottom"/>
          </w:tcPr>
          <w:p w14:paraId="22567E0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water withdrawal</w:t>
            </w:r>
          </w:p>
        </w:tc>
        <w:tc>
          <w:tcPr>
            <w:tcW w:w="0" w:type="auto"/>
            <w:vAlign w:val="bottom"/>
          </w:tcPr>
          <w:p w14:paraId="6B2CB21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CBA2D3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65B52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4253</w:t>
            </w:r>
          </w:p>
        </w:tc>
      </w:tr>
      <w:tr w:rsidR="00650491" w:rsidRPr="006A42E4" w14:paraId="74B7CC50" w14:textId="77777777" w:rsidTr="000942F1">
        <w:tc>
          <w:tcPr>
            <w:tcW w:w="0" w:type="auto"/>
            <w:vAlign w:val="bottom"/>
          </w:tcPr>
          <w:p w14:paraId="504C683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4254</w:t>
            </w:r>
          </w:p>
        </w:tc>
        <w:tc>
          <w:tcPr>
            <w:tcW w:w="0" w:type="auto"/>
            <w:vAlign w:val="bottom"/>
          </w:tcPr>
          <w:p w14:paraId="1E45F85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 as % of total water withdrawal</w:t>
            </w:r>
          </w:p>
        </w:tc>
        <w:tc>
          <w:tcPr>
            <w:tcW w:w="0" w:type="auto"/>
            <w:vAlign w:val="bottom"/>
          </w:tcPr>
          <w:p w14:paraId="7D55FC7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C29A7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2ADE85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4254</w:t>
            </w:r>
          </w:p>
        </w:tc>
      </w:tr>
      <w:tr w:rsidR="00650491" w:rsidRPr="006A42E4" w14:paraId="14E54985" w14:textId="77777777" w:rsidTr="000942F1">
        <w:tc>
          <w:tcPr>
            <w:tcW w:w="0" w:type="auto"/>
            <w:vAlign w:val="bottom"/>
          </w:tcPr>
          <w:p w14:paraId="4A26106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4255</w:t>
            </w:r>
          </w:p>
        </w:tc>
        <w:tc>
          <w:tcPr>
            <w:tcW w:w="0" w:type="auto"/>
            <w:vAlign w:val="bottom"/>
          </w:tcPr>
          <w:p w14:paraId="3150E6B6"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Municipal water withdrawal as % of total withdrawal</w:t>
            </w:r>
          </w:p>
        </w:tc>
        <w:tc>
          <w:tcPr>
            <w:tcW w:w="0" w:type="auto"/>
            <w:vAlign w:val="bottom"/>
          </w:tcPr>
          <w:p w14:paraId="07AFA80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8CE4BE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D4255E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4255</w:t>
            </w:r>
          </w:p>
        </w:tc>
      </w:tr>
      <w:tr w:rsidR="00650491" w:rsidRPr="006A42E4" w14:paraId="21CC240F" w14:textId="77777777" w:rsidTr="000942F1">
        <w:tc>
          <w:tcPr>
            <w:tcW w:w="0" w:type="auto"/>
            <w:vAlign w:val="bottom"/>
          </w:tcPr>
          <w:p w14:paraId="3B42304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lastRenderedPageBreak/>
              <w:t>4256</w:t>
            </w:r>
          </w:p>
        </w:tc>
        <w:tc>
          <w:tcPr>
            <w:tcW w:w="0" w:type="auto"/>
            <w:vAlign w:val="bottom"/>
          </w:tcPr>
          <w:p w14:paraId="75441AF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Industrial water withdrawal as % of total water withdrawal</w:t>
            </w:r>
          </w:p>
        </w:tc>
        <w:tc>
          <w:tcPr>
            <w:tcW w:w="0" w:type="auto"/>
            <w:vAlign w:val="bottom"/>
          </w:tcPr>
          <w:p w14:paraId="50CC696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CF35F5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9C7F4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4256</w:t>
            </w:r>
          </w:p>
        </w:tc>
      </w:tr>
      <w:tr w:rsidR="00650491" w:rsidRPr="006A42E4" w14:paraId="438FE6FC" w14:textId="77777777" w:rsidTr="000942F1">
        <w:tc>
          <w:tcPr>
            <w:tcW w:w="0" w:type="auto"/>
            <w:vAlign w:val="bottom"/>
          </w:tcPr>
          <w:p w14:paraId="2F9015B0"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4257</w:t>
            </w:r>
          </w:p>
        </w:tc>
        <w:tc>
          <w:tcPr>
            <w:tcW w:w="0" w:type="auto"/>
            <w:vAlign w:val="bottom"/>
          </w:tcPr>
          <w:p w14:paraId="459CCA4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water withdrawal per capita</w:t>
            </w:r>
          </w:p>
        </w:tc>
        <w:tc>
          <w:tcPr>
            <w:tcW w:w="0" w:type="auto"/>
            <w:vAlign w:val="bottom"/>
          </w:tcPr>
          <w:p w14:paraId="2B09726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4773E2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990CE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4257</w:t>
            </w:r>
          </w:p>
        </w:tc>
      </w:tr>
      <w:tr w:rsidR="00650491" w:rsidRPr="006A42E4" w14:paraId="031C6A8B" w14:textId="77777777" w:rsidTr="000942F1">
        <w:tc>
          <w:tcPr>
            <w:tcW w:w="0" w:type="auto"/>
            <w:vAlign w:val="bottom"/>
          </w:tcPr>
          <w:p w14:paraId="029D23D2"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4260</w:t>
            </w:r>
          </w:p>
        </w:tc>
        <w:tc>
          <w:tcPr>
            <w:tcW w:w="0" w:type="auto"/>
            <w:vAlign w:val="bottom"/>
          </w:tcPr>
          <w:p w14:paraId="6173F3B2"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Irrigation water requirement</w:t>
            </w:r>
          </w:p>
        </w:tc>
        <w:tc>
          <w:tcPr>
            <w:tcW w:w="0" w:type="auto"/>
            <w:vAlign w:val="bottom"/>
          </w:tcPr>
          <w:p w14:paraId="3858EDA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6A1DF0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AF70F8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4260</w:t>
            </w:r>
          </w:p>
        </w:tc>
      </w:tr>
      <w:tr w:rsidR="00650491" w:rsidRPr="006A42E4" w14:paraId="4EA148C3" w14:textId="77777777" w:rsidTr="000942F1">
        <w:tc>
          <w:tcPr>
            <w:tcW w:w="0" w:type="auto"/>
            <w:vAlign w:val="bottom"/>
          </w:tcPr>
          <w:p w14:paraId="7430138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4263</w:t>
            </w:r>
          </w:p>
        </w:tc>
        <w:tc>
          <w:tcPr>
            <w:tcW w:w="0" w:type="auto"/>
            <w:vAlign w:val="bottom"/>
          </w:tcPr>
          <w:p w14:paraId="736B5693"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freshwater withdrawal (primary and secondary)</w:t>
            </w:r>
          </w:p>
        </w:tc>
        <w:tc>
          <w:tcPr>
            <w:tcW w:w="0" w:type="auto"/>
            <w:vAlign w:val="bottom"/>
          </w:tcPr>
          <w:p w14:paraId="77E53F7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0C067A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055977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4263</w:t>
            </w:r>
          </w:p>
        </w:tc>
      </w:tr>
      <w:tr w:rsidR="00650491" w:rsidRPr="006A42E4" w14:paraId="76536D18" w14:textId="77777777" w:rsidTr="000942F1">
        <w:tc>
          <w:tcPr>
            <w:tcW w:w="0" w:type="auto"/>
            <w:vAlign w:val="bottom"/>
          </w:tcPr>
          <w:p w14:paraId="1C713D1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4264</w:t>
            </w:r>
          </w:p>
        </w:tc>
        <w:tc>
          <w:tcPr>
            <w:tcW w:w="0" w:type="auto"/>
            <w:vAlign w:val="bottom"/>
          </w:tcPr>
          <w:p w14:paraId="3F40F2B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Desalinated water produced</w:t>
            </w:r>
          </w:p>
        </w:tc>
        <w:tc>
          <w:tcPr>
            <w:tcW w:w="0" w:type="auto"/>
            <w:vAlign w:val="bottom"/>
          </w:tcPr>
          <w:p w14:paraId="39AD51F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92F577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83C249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4264</w:t>
            </w:r>
          </w:p>
        </w:tc>
      </w:tr>
      <w:tr w:rsidR="00650491" w:rsidRPr="006A42E4" w14:paraId="3623AA4D" w14:textId="77777777" w:rsidTr="000942F1">
        <w:tc>
          <w:tcPr>
            <w:tcW w:w="0" w:type="auto"/>
            <w:vAlign w:val="bottom"/>
          </w:tcPr>
          <w:p w14:paraId="798D282D"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4265</w:t>
            </w:r>
          </w:p>
        </w:tc>
        <w:tc>
          <w:tcPr>
            <w:tcW w:w="0" w:type="auto"/>
            <w:vAlign w:val="bottom"/>
          </w:tcPr>
          <w:p w14:paraId="374B4D4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Direct use of treated municipal wastewater</w:t>
            </w:r>
          </w:p>
        </w:tc>
        <w:tc>
          <w:tcPr>
            <w:tcW w:w="0" w:type="auto"/>
            <w:vAlign w:val="bottom"/>
          </w:tcPr>
          <w:p w14:paraId="5EE1155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BFC249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315607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4265</w:t>
            </w:r>
          </w:p>
        </w:tc>
      </w:tr>
      <w:tr w:rsidR="00650491" w:rsidRPr="006A42E4" w14:paraId="1430E8DB" w14:textId="77777777" w:rsidTr="000942F1">
        <w:tc>
          <w:tcPr>
            <w:tcW w:w="0" w:type="auto"/>
            <w:vAlign w:val="bottom"/>
          </w:tcPr>
          <w:p w14:paraId="11490E5D"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4271</w:t>
            </w:r>
          </w:p>
        </w:tc>
        <w:tc>
          <w:tcPr>
            <w:tcW w:w="0" w:type="auto"/>
            <w:vAlign w:val="bottom"/>
          </w:tcPr>
          <w:p w14:paraId="3AB8B6B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requirement as % of agricultural water withdrawal</w:t>
            </w:r>
          </w:p>
        </w:tc>
        <w:tc>
          <w:tcPr>
            <w:tcW w:w="0" w:type="auto"/>
            <w:vAlign w:val="bottom"/>
          </w:tcPr>
          <w:p w14:paraId="5B46556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47693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29B8B0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4271</w:t>
            </w:r>
          </w:p>
        </w:tc>
      </w:tr>
      <w:tr w:rsidR="00650491" w:rsidRPr="006A42E4" w14:paraId="7A380E1B" w14:textId="77777777" w:rsidTr="000942F1">
        <w:tc>
          <w:tcPr>
            <w:tcW w:w="0" w:type="auto"/>
            <w:vAlign w:val="bottom"/>
          </w:tcPr>
          <w:p w14:paraId="3361C93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4273</w:t>
            </w:r>
          </w:p>
        </w:tc>
        <w:tc>
          <w:tcPr>
            <w:tcW w:w="0" w:type="auto"/>
            <w:vAlign w:val="bottom"/>
          </w:tcPr>
          <w:p w14:paraId="49710A8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 as % of total renewable water resources</w:t>
            </w:r>
          </w:p>
        </w:tc>
        <w:tc>
          <w:tcPr>
            <w:tcW w:w="0" w:type="auto"/>
            <w:vAlign w:val="bottom"/>
          </w:tcPr>
          <w:p w14:paraId="10AE158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17C4A7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8406A3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4273</w:t>
            </w:r>
          </w:p>
        </w:tc>
      </w:tr>
      <w:tr w:rsidR="00650491" w:rsidRPr="006A42E4" w14:paraId="24C4274C" w14:textId="77777777" w:rsidTr="000942F1">
        <w:tc>
          <w:tcPr>
            <w:tcW w:w="0" w:type="auto"/>
            <w:vAlign w:val="bottom"/>
          </w:tcPr>
          <w:p w14:paraId="538221B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4275</w:t>
            </w:r>
          </w:p>
        </w:tc>
        <w:tc>
          <w:tcPr>
            <w:tcW w:w="0" w:type="auto"/>
            <w:vAlign w:val="bottom"/>
          </w:tcPr>
          <w:p w14:paraId="42558F4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MDG 7.5. Freshwater withdrawal as % of total renewable water resources</w:t>
            </w:r>
          </w:p>
        </w:tc>
        <w:tc>
          <w:tcPr>
            <w:tcW w:w="0" w:type="auto"/>
            <w:vAlign w:val="bottom"/>
          </w:tcPr>
          <w:p w14:paraId="6765758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A5B59E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D947E7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4275</w:t>
            </w:r>
          </w:p>
        </w:tc>
      </w:tr>
      <w:tr w:rsidR="00650491" w:rsidRPr="006A42E4" w14:paraId="7E5AD68B" w14:textId="77777777" w:rsidTr="000942F1">
        <w:tc>
          <w:tcPr>
            <w:tcW w:w="0" w:type="auto"/>
            <w:vAlign w:val="bottom"/>
          </w:tcPr>
          <w:p w14:paraId="14244B7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4300</w:t>
            </w:r>
          </w:p>
        </w:tc>
        <w:tc>
          <w:tcPr>
            <w:tcW w:w="0" w:type="auto"/>
            <w:vAlign w:val="bottom"/>
          </w:tcPr>
          <w:p w14:paraId="4F6F677F" w14:textId="77777777"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Total</w:t>
            </w:r>
            <w:r w:rsidRPr="000942F1">
              <w:rPr>
                <w:rFonts w:cstheme="minorHAnsi"/>
                <w:color w:val="000000"/>
                <w:sz w:val="16"/>
                <w:szCs w:val="16"/>
              </w:rPr>
              <w:t xml:space="preserve"> cultivated area drained</w:t>
            </w:r>
          </w:p>
        </w:tc>
        <w:tc>
          <w:tcPr>
            <w:tcW w:w="0" w:type="auto"/>
            <w:vAlign w:val="bottom"/>
          </w:tcPr>
          <w:p w14:paraId="7FE2627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AE8DF6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2CE45D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4300</w:t>
            </w:r>
          </w:p>
        </w:tc>
      </w:tr>
      <w:tr w:rsidR="00650491" w:rsidRPr="006A42E4" w14:paraId="283DD594" w14:textId="77777777" w:rsidTr="000942F1">
        <w:tc>
          <w:tcPr>
            <w:tcW w:w="0" w:type="auto"/>
            <w:vAlign w:val="bottom"/>
          </w:tcPr>
          <w:p w14:paraId="7DE5999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4303</w:t>
            </w:r>
          </w:p>
        </w:tc>
        <w:tc>
          <w:tcPr>
            <w:tcW w:w="0" w:type="auto"/>
            <w:vAlign w:val="bottom"/>
          </w:tcPr>
          <w:p w14:paraId="6C4222E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drained</w:t>
            </w:r>
          </w:p>
        </w:tc>
        <w:tc>
          <w:tcPr>
            <w:tcW w:w="0" w:type="auto"/>
            <w:vAlign w:val="bottom"/>
          </w:tcPr>
          <w:p w14:paraId="4040D04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1840D9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20A17C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4303</w:t>
            </w:r>
          </w:p>
        </w:tc>
      </w:tr>
      <w:tr w:rsidR="00650491" w:rsidRPr="006A42E4" w14:paraId="77E364B0" w14:textId="77777777" w:rsidTr="000942F1">
        <w:tc>
          <w:tcPr>
            <w:tcW w:w="0" w:type="auto"/>
            <w:vAlign w:val="bottom"/>
          </w:tcPr>
          <w:p w14:paraId="6737446A"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4304</w:t>
            </w:r>
          </w:p>
        </w:tc>
        <w:tc>
          <w:tcPr>
            <w:tcW w:w="0" w:type="auto"/>
            <w:vAlign w:val="bottom"/>
          </w:tcPr>
          <w:p w14:paraId="4E487272" w14:textId="77777777"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Non-irrigated</w:t>
            </w:r>
            <w:r w:rsidRPr="000942F1">
              <w:rPr>
                <w:rFonts w:cstheme="minorHAnsi"/>
                <w:color w:val="000000"/>
                <w:sz w:val="16"/>
                <w:szCs w:val="16"/>
              </w:rPr>
              <w:t xml:space="preserve"> cultivated area drained</w:t>
            </w:r>
          </w:p>
        </w:tc>
        <w:tc>
          <w:tcPr>
            <w:tcW w:w="0" w:type="auto"/>
            <w:vAlign w:val="bottom"/>
          </w:tcPr>
          <w:p w14:paraId="4C5B546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C10CB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710BB0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4304</w:t>
            </w:r>
          </w:p>
        </w:tc>
      </w:tr>
      <w:tr w:rsidR="00650491" w:rsidRPr="006A42E4" w14:paraId="42421908" w14:textId="77777777" w:rsidTr="000942F1">
        <w:tc>
          <w:tcPr>
            <w:tcW w:w="0" w:type="auto"/>
            <w:vAlign w:val="bottom"/>
          </w:tcPr>
          <w:p w14:paraId="699AA4C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4305</w:t>
            </w:r>
          </w:p>
        </w:tc>
        <w:tc>
          <w:tcPr>
            <w:tcW w:w="0" w:type="auto"/>
            <w:vAlign w:val="bottom"/>
          </w:tcPr>
          <w:p w14:paraId="6CB0556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 of </w:t>
            </w:r>
            <w:r w:rsidRPr="000942F1">
              <w:rPr>
                <w:rFonts w:cstheme="minorHAnsi"/>
                <w:noProof/>
                <w:color w:val="000000"/>
                <w:sz w:val="16"/>
                <w:szCs w:val="16"/>
              </w:rPr>
              <w:t>total</w:t>
            </w:r>
            <w:r w:rsidRPr="000942F1">
              <w:rPr>
                <w:rFonts w:cstheme="minorHAnsi"/>
                <w:color w:val="000000"/>
                <w:sz w:val="16"/>
                <w:szCs w:val="16"/>
              </w:rPr>
              <w:t xml:space="preserve"> cultivated area drained</w:t>
            </w:r>
          </w:p>
        </w:tc>
        <w:tc>
          <w:tcPr>
            <w:tcW w:w="0" w:type="auto"/>
            <w:vAlign w:val="bottom"/>
          </w:tcPr>
          <w:p w14:paraId="43C9854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50B7AA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46DC59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4305</w:t>
            </w:r>
          </w:p>
        </w:tc>
      </w:tr>
      <w:tr w:rsidR="00650491" w:rsidRPr="006A42E4" w14:paraId="3F412DAE" w14:textId="77777777" w:rsidTr="000942F1">
        <w:tc>
          <w:tcPr>
            <w:tcW w:w="0" w:type="auto"/>
            <w:vAlign w:val="bottom"/>
          </w:tcPr>
          <w:p w14:paraId="7CC72650"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4307</w:t>
            </w:r>
          </w:p>
        </w:tc>
        <w:tc>
          <w:tcPr>
            <w:tcW w:w="0" w:type="auto"/>
            <w:vAlign w:val="bottom"/>
          </w:tcPr>
          <w:p w14:paraId="7F15C62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Irrigation potential</w:t>
            </w:r>
          </w:p>
        </w:tc>
        <w:tc>
          <w:tcPr>
            <w:tcW w:w="0" w:type="auto"/>
            <w:vAlign w:val="bottom"/>
          </w:tcPr>
          <w:p w14:paraId="01604A4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0D18A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F774FE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4307</w:t>
            </w:r>
          </w:p>
        </w:tc>
      </w:tr>
      <w:tr w:rsidR="00650491" w:rsidRPr="006A42E4" w14:paraId="5AE11B37" w14:textId="77777777" w:rsidTr="000942F1">
        <w:trPr>
          <w:trHeight w:val="494"/>
        </w:trPr>
        <w:tc>
          <w:tcPr>
            <w:tcW w:w="0" w:type="auto"/>
            <w:vAlign w:val="bottom"/>
          </w:tcPr>
          <w:p w14:paraId="4282411B"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4308</w:t>
            </w:r>
          </w:p>
        </w:tc>
        <w:tc>
          <w:tcPr>
            <w:tcW w:w="0" w:type="auto"/>
            <w:vAlign w:val="bottom"/>
          </w:tcPr>
          <w:p w14:paraId="1A087AE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surface irrigation</w:t>
            </w:r>
          </w:p>
        </w:tc>
        <w:tc>
          <w:tcPr>
            <w:tcW w:w="0" w:type="auto"/>
            <w:vAlign w:val="bottom"/>
          </w:tcPr>
          <w:p w14:paraId="5260D94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7D147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18733F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4308</w:t>
            </w:r>
          </w:p>
        </w:tc>
      </w:tr>
      <w:tr w:rsidR="00650491" w:rsidRPr="006A42E4" w14:paraId="150BA34B" w14:textId="77777777" w:rsidTr="000942F1">
        <w:tc>
          <w:tcPr>
            <w:tcW w:w="0" w:type="auto"/>
            <w:vAlign w:val="bottom"/>
          </w:tcPr>
          <w:p w14:paraId="08DDE553"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4309</w:t>
            </w:r>
          </w:p>
        </w:tc>
        <w:tc>
          <w:tcPr>
            <w:tcW w:w="0" w:type="auto"/>
            <w:vAlign w:val="bottom"/>
          </w:tcPr>
          <w:p w14:paraId="43B35A8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sprinkler irrigation</w:t>
            </w:r>
          </w:p>
        </w:tc>
        <w:tc>
          <w:tcPr>
            <w:tcW w:w="0" w:type="auto"/>
            <w:vAlign w:val="bottom"/>
          </w:tcPr>
          <w:p w14:paraId="52A58BF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3F689A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40B6AC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4309</w:t>
            </w:r>
          </w:p>
        </w:tc>
      </w:tr>
      <w:tr w:rsidR="00650491" w:rsidRPr="006A42E4" w14:paraId="49F6625C" w14:textId="77777777" w:rsidTr="000942F1">
        <w:tc>
          <w:tcPr>
            <w:tcW w:w="0" w:type="auto"/>
            <w:vAlign w:val="bottom"/>
          </w:tcPr>
          <w:p w14:paraId="7A842FA9"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4310</w:t>
            </w:r>
          </w:p>
        </w:tc>
        <w:tc>
          <w:tcPr>
            <w:tcW w:w="0" w:type="auto"/>
            <w:vAlign w:val="bottom"/>
          </w:tcPr>
          <w:p w14:paraId="3C25682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Area equipped for full control irrigation: </w:t>
            </w:r>
            <w:r w:rsidRPr="000942F1">
              <w:rPr>
                <w:rFonts w:cstheme="minorHAnsi"/>
                <w:noProof/>
                <w:color w:val="000000"/>
                <w:sz w:val="16"/>
                <w:szCs w:val="16"/>
              </w:rPr>
              <w:t>localized</w:t>
            </w:r>
            <w:r w:rsidRPr="000942F1">
              <w:rPr>
                <w:rFonts w:cstheme="minorHAnsi"/>
                <w:color w:val="000000"/>
                <w:sz w:val="16"/>
                <w:szCs w:val="16"/>
              </w:rPr>
              <w:t xml:space="preserve"> irrigation</w:t>
            </w:r>
          </w:p>
        </w:tc>
        <w:tc>
          <w:tcPr>
            <w:tcW w:w="0" w:type="auto"/>
            <w:vAlign w:val="bottom"/>
          </w:tcPr>
          <w:p w14:paraId="021A2A8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0DEBFB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C6D58D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4310</w:t>
            </w:r>
          </w:p>
        </w:tc>
      </w:tr>
      <w:tr w:rsidR="00650491" w:rsidRPr="006A42E4" w14:paraId="234E574A" w14:textId="77777777" w:rsidTr="000942F1">
        <w:tc>
          <w:tcPr>
            <w:tcW w:w="0" w:type="auto"/>
            <w:vAlign w:val="bottom"/>
          </w:tcPr>
          <w:p w14:paraId="0C2841F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4311</w:t>
            </w:r>
          </w:p>
        </w:tc>
        <w:tc>
          <w:tcPr>
            <w:tcW w:w="0" w:type="auto"/>
            <w:vAlign w:val="bottom"/>
          </w:tcPr>
          <w:p w14:paraId="7F781CD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total</w:t>
            </w:r>
          </w:p>
        </w:tc>
        <w:tc>
          <w:tcPr>
            <w:tcW w:w="0" w:type="auto"/>
            <w:vAlign w:val="bottom"/>
          </w:tcPr>
          <w:p w14:paraId="3DF82C9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4D382A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14947A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4311</w:t>
            </w:r>
          </w:p>
        </w:tc>
      </w:tr>
      <w:tr w:rsidR="00650491" w:rsidRPr="006A42E4" w14:paraId="0BF66722" w14:textId="77777777" w:rsidTr="000942F1">
        <w:tc>
          <w:tcPr>
            <w:tcW w:w="0" w:type="auto"/>
            <w:vAlign w:val="bottom"/>
          </w:tcPr>
          <w:p w14:paraId="0F777D5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4312</w:t>
            </w:r>
          </w:p>
        </w:tc>
        <w:tc>
          <w:tcPr>
            <w:tcW w:w="0" w:type="auto"/>
            <w:vAlign w:val="bottom"/>
          </w:tcPr>
          <w:p w14:paraId="761022B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equipped lowland areas</w:t>
            </w:r>
          </w:p>
        </w:tc>
        <w:tc>
          <w:tcPr>
            <w:tcW w:w="0" w:type="auto"/>
            <w:vAlign w:val="bottom"/>
          </w:tcPr>
          <w:p w14:paraId="64106B1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4EA575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2628C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4312</w:t>
            </w:r>
          </w:p>
        </w:tc>
      </w:tr>
      <w:tr w:rsidR="00650491" w:rsidRPr="006A42E4" w14:paraId="71372FF9" w14:textId="77777777" w:rsidTr="000942F1">
        <w:tc>
          <w:tcPr>
            <w:tcW w:w="0" w:type="auto"/>
            <w:vAlign w:val="bottom"/>
          </w:tcPr>
          <w:p w14:paraId="06DF2FDD"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4313</w:t>
            </w:r>
          </w:p>
        </w:tc>
        <w:tc>
          <w:tcPr>
            <w:tcW w:w="0" w:type="auto"/>
            <w:vAlign w:val="bottom"/>
          </w:tcPr>
          <w:p w14:paraId="3B3BE0B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total</w:t>
            </w:r>
          </w:p>
        </w:tc>
        <w:tc>
          <w:tcPr>
            <w:tcW w:w="0" w:type="auto"/>
            <w:vAlign w:val="bottom"/>
          </w:tcPr>
          <w:p w14:paraId="0328A58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961CAE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7B1207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4313</w:t>
            </w:r>
          </w:p>
        </w:tc>
      </w:tr>
      <w:tr w:rsidR="00650491" w:rsidRPr="006A42E4" w14:paraId="1A21C838" w14:textId="77777777" w:rsidTr="000942F1">
        <w:tc>
          <w:tcPr>
            <w:tcW w:w="0" w:type="auto"/>
            <w:vAlign w:val="bottom"/>
          </w:tcPr>
          <w:p w14:paraId="6D384CE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4314</w:t>
            </w:r>
          </w:p>
        </w:tc>
        <w:tc>
          <w:tcPr>
            <w:tcW w:w="0" w:type="auto"/>
            <w:vAlign w:val="bottom"/>
          </w:tcPr>
          <w:p w14:paraId="23EA437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Flood recession cropping area non-equipped</w:t>
            </w:r>
          </w:p>
        </w:tc>
        <w:tc>
          <w:tcPr>
            <w:tcW w:w="0" w:type="auto"/>
            <w:vAlign w:val="bottom"/>
          </w:tcPr>
          <w:p w14:paraId="6D2AB2B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A18420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A9A4B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4314</w:t>
            </w:r>
          </w:p>
        </w:tc>
      </w:tr>
      <w:tr w:rsidR="00650491" w:rsidRPr="006A42E4" w14:paraId="2D6024A8" w14:textId="77777777" w:rsidTr="000942F1">
        <w:tc>
          <w:tcPr>
            <w:tcW w:w="0" w:type="auto"/>
            <w:vAlign w:val="bottom"/>
          </w:tcPr>
          <w:p w14:paraId="1D0AD2DB"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4315</w:t>
            </w:r>
          </w:p>
        </w:tc>
        <w:tc>
          <w:tcPr>
            <w:tcW w:w="0" w:type="auto"/>
            <w:vAlign w:val="bottom"/>
          </w:tcPr>
          <w:p w14:paraId="4347CC1D"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Cultivated wetlands and inland valley bottoms non-equipped</w:t>
            </w:r>
          </w:p>
        </w:tc>
        <w:tc>
          <w:tcPr>
            <w:tcW w:w="0" w:type="auto"/>
            <w:vAlign w:val="bottom"/>
          </w:tcPr>
          <w:p w14:paraId="346E42F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50C9E3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01E16D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4315</w:t>
            </w:r>
          </w:p>
        </w:tc>
      </w:tr>
      <w:tr w:rsidR="00650491" w:rsidRPr="006A42E4" w14:paraId="0222314B" w14:textId="77777777" w:rsidTr="000942F1">
        <w:tc>
          <w:tcPr>
            <w:tcW w:w="0" w:type="auto"/>
            <w:vAlign w:val="bottom"/>
          </w:tcPr>
          <w:p w14:paraId="5C6B0AF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4316</w:t>
            </w:r>
          </w:p>
        </w:tc>
        <w:tc>
          <w:tcPr>
            <w:tcW w:w="0" w:type="auto"/>
            <w:vAlign w:val="bottom"/>
          </w:tcPr>
          <w:p w14:paraId="11914A1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spate irrigation</w:t>
            </w:r>
          </w:p>
        </w:tc>
        <w:tc>
          <w:tcPr>
            <w:tcW w:w="0" w:type="auto"/>
            <w:vAlign w:val="bottom"/>
          </w:tcPr>
          <w:p w14:paraId="0DD4982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DD8EF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C29D8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4316</w:t>
            </w:r>
          </w:p>
        </w:tc>
      </w:tr>
      <w:tr w:rsidR="00650491" w:rsidRPr="006A42E4" w14:paraId="23EEE3AA" w14:textId="77777777" w:rsidTr="000942F1">
        <w:tc>
          <w:tcPr>
            <w:tcW w:w="0" w:type="auto"/>
            <w:vAlign w:val="bottom"/>
          </w:tcPr>
          <w:p w14:paraId="74C9B74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4317</w:t>
            </w:r>
          </w:p>
        </w:tc>
        <w:tc>
          <w:tcPr>
            <w:tcW w:w="0" w:type="auto"/>
            <w:vAlign w:val="bottom"/>
          </w:tcPr>
          <w:p w14:paraId="7988FF0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agricultural water managed area</w:t>
            </w:r>
          </w:p>
        </w:tc>
        <w:tc>
          <w:tcPr>
            <w:tcW w:w="0" w:type="auto"/>
            <w:vAlign w:val="bottom"/>
          </w:tcPr>
          <w:p w14:paraId="17AB9C9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DA3DF0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AF8E3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4317</w:t>
            </w:r>
          </w:p>
        </w:tc>
      </w:tr>
      <w:tr w:rsidR="00650491" w:rsidRPr="006A42E4" w14:paraId="5BC0C74F" w14:textId="77777777" w:rsidTr="000942F1">
        <w:tc>
          <w:tcPr>
            <w:tcW w:w="0" w:type="auto"/>
            <w:vAlign w:val="bottom"/>
          </w:tcPr>
          <w:p w14:paraId="1EA0BFE3"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4318</w:t>
            </w:r>
          </w:p>
        </w:tc>
        <w:tc>
          <w:tcPr>
            <w:tcW w:w="0" w:type="auto"/>
            <w:vAlign w:val="bottom"/>
          </w:tcPr>
          <w:p w14:paraId="17EE2AC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Area equipped for irrigation: </w:t>
            </w:r>
            <w:r w:rsidRPr="000942F1">
              <w:rPr>
                <w:rFonts w:cstheme="minorHAnsi"/>
                <w:noProof/>
                <w:color w:val="000000"/>
                <w:sz w:val="16"/>
                <w:szCs w:val="16"/>
              </w:rPr>
              <w:t>actually</w:t>
            </w:r>
            <w:r w:rsidRPr="000942F1">
              <w:rPr>
                <w:rFonts w:cstheme="minorHAnsi"/>
                <w:color w:val="000000"/>
                <w:sz w:val="16"/>
                <w:szCs w:val="16"/>
              </w:rPr>
              <w:t xml:space="preserve"> irrigated</w:t>
            </w:r>
          </w:p>
        </w:tc>
        <w:tc>
          <w:tcPr>
            <w:tcW w:w="0" w:type="auto"/>
            <w:vAlign w:val="bottom"/>
          </w:tcPr>
          <w:p w14:paraId="26EAE5F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C83E80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B69251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4318</w:t>
            </w:r>
          </w:p>
        </w:tc>
      </w:tr>
      <w:tr w:rsidR="00650491" w:rsidRPr="006A42E4" w14:paraId="348FE0E0" w14:textId="77777777" w:rsidTr="000942F1">
        <w:tc>
          <w:tcPr>
            <w:tcW w:w="0" w:type="auto"/>
            <w:vAlign w:val="bottom"/>
          </w:tcPr>
          <w:p w14:paraId="0DAB076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4319</w:t>
            </w:r>
          </w:p>
        </w:tc>
        <w:tc>
          <w:tcPr>
            <w:tcW w:w="0" w:type="auto"/>
            <w:vAlign w:val="bottom"/>
          </w:tcPr>
          <w:p w14:paraId="7546DA5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of agricultural water managed area equipped for irrigation</w:t>
            </w:r>
          </w:p>
        </w:tc>
        <w:tc>
          <w:tcPr>
            <w:tcW w:w="0" w:type="auto"/>
            <w:vAlign w:val="bottom"/>
          </w:tcPr>
          <w:p w14:paraId="3A3448F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DF756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1A7FC8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4319</w:t>
            </w:r>
          </w:p>
        </w:tc>
      </w:tr>
      <w:tr w:rsidR="00650491" w:rsidRPr="006A42E4" w14:paraId="061D0865" w14:textId="77777777" w:rsidTr="000942F1">
        <w:tc>
          <w:tcPr>
            <w:tcW w:w="0" w:type="auto"/>
            <w:vAlign w:val="bottom"/>
          </w:tcPr>
          <w:p w14:paraId="0EB2B85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4320</w:t>
            </w:r>
          </w:p>
        </w:tc>
        <w:tc>
          <w:tcPr>
            <w:tcW w:w="0" w:type="auto"/>
            <w:vAlign w:val="bottom"/>
          </w:tcPr>
          <w:p w14:paraId="79566F3D"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by groundwater</w:t>
            </w:r>
          </w:p>
        </w:tc>
        <w:tc>
          <w:tcPr>
            <w:tcW w:w="0" w:type="auto"/>
            <w:vAlign w:val="bottom"/>
          </w:tcPr>
          <w:p w14:paraId="03F6799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1A438A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1E367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4320</w:t>
            </w:r>
          </w:p>
        </w:tc>
      </w:tr>
      <w:tr w:rsidR="00650491" w:rsidRPr="006A42E4" w14:paraId="1C33B126" w14:textId="77777777" w:rsidTr="000942F1">
        <w:tc>
          <w:tcPr>
            <w:tcW w:w="0" w:type="auto"/>
            <w:vAlign w:val="bottom"/>
          </w:tcPr>
          <w:p w14:paraId="22D7B9E6"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4321</w:t>
            </w:r>
          </w:p>
        </w:tc>
        <w:tc>
          <w:tcPr>
            <w:tcW w:w="0" w:type="auto"/>
            <w:vAlign w:val="bottom"/>
          </w:tcPr>
          <w:p w14:paraId="490370AA"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irrigation by surface water</w:t>
            </w:r>
          </w:p>
        </w:tc>
        <w:tc>
          <w:tcPr>
            <w:tcW w:w="0" w:type="auto"/>
            <w:vAlign w:val="bottom"/>
          </w:tcPr>
          <w:p w14:paraId="240607D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668AEE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909E8C5"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4321</w:t>
            </w:r>
          </w:p>
        </w:tc>
      </w:tr>
      <w:tr w:rsidR="00650491" w:rsidRPr="006A42E4" w14:paraId="3E74757B" w14:textId="77777777" w:rsidTr="000942F1">
        <w:tc>
          <w:tcPr>
            <w:tcW w:w="0" w:type="auto"/>
            <w:vAlign w:val="bottom"/>
          </w:tcPr>
          <w:p w14:paraId="061FC1A5"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4322</w:t>
            </w:r>
          </w:p>
        </w:tc>
        <w:tc>
          <w:tcPr>
            <w:tcW w:w="0" w:type="auto"/>
            <w:vAlign w:val="bottom"/>
          </w:tcPr>
          <w:p w14:paraId="0B548B52"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irrigation by mixed surface water and groundwater</w:t>
            </w:r>
          </w:p>
        </w:tc>
        <w:tc>
          <w:tcPr>
            <w:tcW w:w="0" w:type="auto"/>
            <w:vAlign w:val="bottom"/>
          </w:tcPr>
          <w:p w14:paraId="45717AF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D88309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CBC4A1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4322</w:t>
            </w:r>
          </w:p>
        </w:tc>
      </w:tr>
      <w:tr w:rsidR="00650491" w:rsidRPr="006A42E4" w14:paraId="44A3CDCC" w14:textId="77777777" w:rsidTr="000942F1">
        <w:tc>
          <w:tcPr>
            <w:tcW w:w="0" w:type="auto"/>
            <w:vAlign w:val="bottom"/>
          </w:tcPr>
          <w:p w14:paraId="14CBD0F2"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4323</w:t>
            </w:r>
          </w:p>
        </w:tc>
        <w:tc>
          <w:tcPr>
            <w:tcW w:w="0" w:type="auto"/>
            <w:vAlign w:val="bottom"/>
          </w:tcPr>
          <w:p w14:paraId="6A1B7E8C"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xml:space="preserve">% of area equipped for irrigation by groundwater </w:t>
            </w:r>
          </w:p>
        </w:tc>
        <w:tc>
          <w:tcPr>
            <w:tcW w:w="0" w:type="auto"/>
            <w:vAlign w:val="bottom"/>
          </w:tcPr>
          <w:p w14:paraId="3BD2A84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B8DDF4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CBC08A1"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4323</w:t>
            </w:r>
          </w:p>
        </w:tc>
      </w:tr>
      <w:tr w:rsidR="00650491" w:rsidRPr="006A42E4" w14:paraId="5126B820" w14:textId="77777777" w:rsidTr="000942F1">
        <w:tc>
          <w:tcPr>
            <w:tcW w:w="0" w:type="auto"/>
            <w:vAlign w:val="bottom"/>
          </w:tcPr>
          <w:p w14:paraId="5B1AE59F"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4324</w:t>
            </w:r>
          </w:p>
        </w:tc>
        <w:tc>
          <w:tcPr>
            <w:tcW w:w="0" w:type="auto"/>
            <w:vAlign w:val="bottom"/>
          </w:tcPr>
          <w:p w14:paraId="31E7EEC9"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by surface water</w:t>
            </w:r>
          </w:p>
        </w:tc>
        <w:tc>
          <w:tcPr>
            <w:tcW w:w="0" w:type="auto"/>
            <w:vAlign w:val="bottom"/>
          </w:tcPr>
          <w:p w14:paraId="29C06FA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6895E2C"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EEE9067"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4324</w:t>
            </w:r>
          </w:p>
        </w:tc>
      </w:tr>
      <w:tr w:rsidR="00650491" w:rsidRPr="006A42E4" w14:paraId="0A33223D" w14:textId="77777777" w:rsidTr="000942F1">
        <w:tc>
          <w:tcPr>
            <w:tcW w:w="0" w:type="auto"/>
            <w:vAlign w:val="bottom"/>
          </w:tcPr>
          <w:p w14:paraId="55729571"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4325</w:t>
            </w:r>
          </w:p>
        </w:tc>
        <w:tc>
          <w:tcPr>
            <w:tcW w:w="0" w:type="auto"/>
            <w:vAlign w:val="bottom"/>
          </w:tcPr>
          <w:p w14:paraId="27DBE685"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by mixed surface water and groundwater</w:t>
            </w:r>
          </w:p>
        </w:tc>
        <w:tc>
          <w:tcPr>
            <w:tcW w:w="0" w:type="auto"/>
            <w:vAlign w:val="bottom"/>
          </w:tcPr>
          <w:p w14:paraId="3A274752"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FE7E7D0"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EB4D3E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4325</w:t>
            </w:r>
          </w:p>
        </w:tc>
      </w:tr>
      <w:tr w:rsidR="00650491" w:rsidRPr="006A42E4" w14:paraId="6C330013" w14:textId="77777777" w:rsidTr="000942F1">
        <w:tc>
          <w:tcPr>
            <w:tcW w:w="0" w:type="auto"/>
            <w:vAlign w:val="bottom"/>
          </w:tcPr>
          <w:p w14:paraId="66B52A4A"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4326</w:t>
            </w:r>
          </w:p>
        </w:tc>
        <w:tc>
          <w:tcPr>
            <w:tcW w:w="0" w:type="auto"/>
            <w:vAlign w:val="bottom"/>
          </w:tcPr>
          <w:p w14:paraId="4F24588F"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power irrigation (surface water or groundwater)</w:t>
            </w:r>
          </w:p>
        </w:tc>
        <w:tc>
          <w:tcPr>
            <w:tcW w:w="0" w:type="auto"/>
            <w:vAlign w:val="bottom"/>
          </w:tcPr>
          <w:p w14:paraId="40665392"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0A0D7EA"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587F79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4326</w:t>
            </w:r>
          </w:p>
        </w:tc>
      </w:tr>
      <w:tr w:rsidR="00650491" w:rsidRPr="006A42E4" w14:paraId="69B16F63" w14:textId="77777777" w:rsidTr="000942F1">
        <w:tc>
          <w:tcPr>
            <w:tcW w:w="0" w:type="auto"/>
            <w:vAlign w:val="bottom"/>
          </w:tcPr>
          <w:p w14:paraId="7B96C206"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4327</w:t>
            </w:r>
          </w:p>
        </w:tc>
        <w:tc>
          <w:tcPr>
            <w:tcW w:w="0" w:type="auto"/>
            <w:vAlign w:val="bottom"/>
          </w:tcPr>
          <w:p w14:paraId="619E5A63"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power irrigated</w:t>
            </w:r>
          </w:p>
        </w:tc>
        <w:tc>
          <w:tcPr>
            <w:tcW w:w="0" w:type="auto"/>
            <w:vAlign w:val="bottom"/>
          </w:tcPr>
          <w:p w14:paraId="12FE6BB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5765C70"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C5072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4327</w:t>
            </w:r>
          </w:p>
        </w:tc>
      </w:tr>
      <w:tr w:rsidR="00650491" w:rsidRPr="006A42E4" w14:paraId="6815D504" w14:textId="77777777" w:rsidTr="000942F1">
        <w:tc>
          <w:tcPr>
            <w:tcW w:w="0" w:type="auto"/>
            <w:vAlign w:val="bottom"/>
          </w:tcPr>
          <w:p w14:paraId="570B1695"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4328</w:t>
            </w:r>
          </w:p>
        </w:tc>
        <w:tc>
          <w:tcPr>
            <w:tcW w:w="0" w:type="auto"/>
            <w:vAlign w:val="bottom"/>
          </w:tcPr>
          <w:p w14:paraId="5F6E485D"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the area equipped for irrigation actually irrigated</w:t>
            </w:r>
          </w:p>
        </w:tc>
        <w:tc>
          <w:tcPr>
            <w:tcW w:w="0" w:type="auto"/>
            <w:vAlign w:val="bottom"/>
          </w:tcPr>
          <w:p w14:paraId="24DB09C1"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11EF28"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510944C"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4328</w:t>
            </w:r>
          </w:p>
        </w:tc>
      </w:tr>
      <w:tr w:rsidR="00650491" w:rsidRPr="006A42E4" w14:paraId="07EDA40A" w14:textId="77777777" w:rsidTr="000942F1">
        <w:tc>
          <w:tcPr>
            <w:tcW w:w="0" w:type="auto"/>
            <w:vAlign w:val="bottom"/>
          </w:tcPr>
          <w:p w14:paraId="2899EE23"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4330</w:t>
            </w:r>
          </w:p>
        </w:tc>
        <w:tc>
          <w:tcPr>
            <w:tcW w:w="0" w:type="auto"/>
            <w:vAlign w:val="bottom"/>
          </w:tcPr>
          <w:p w14:paraId="34516A4A"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irrigation potential equipped for irrigation</w:t>
            </w:r>
          </w:p>
        </w:tc>
        <w:tc>
          <w:tcPr>
            <w:tcW w:w="0" w:type="auto"/>
            <w:vAlign w:val="bottom"/>
          </w:tcPr>
          <w:p w14:paraId="32676DDA"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4EE1D4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E6523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4330</w:t>
            </w:r>
          </w:p>
        </w:tc>
      </w:tr>
      <w:tr w:rsidR="00650491" w:rsidRPr="006A42E4" w14:paraId="0E098904" w14:textId="77777777" w:rsidTr="000942F1">
        <w:tc>
          <w:tcPr>
            <w:tcW w:w="0" w:type="auto"/>
            <w:vAlign w:val="bottom"/>
          </w:tcPr>
          <w:p w14:paraId="42BAB7D3"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4331</w:t>
            </w:r>
          </w:p>
        </w:tc>
        <w:tc>
          <w:tcPr>
            <w:tcW w:w="0" w:type="auto"/>
            <w:vAlign w:val="bottom"/>
          </w:tcPr>
          <w:p w14:paraId="102AE93B"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the cultivated area equipped for irrigation</w:t>
            </w:r>
          </w:p>
        </w:tc>
        <w:tc>
          <w:tcPr>
            <w:tcW w:w="0" w:type="auto"/>
            <w:vAlign w:val="bottom"/>
          </w:tcPr>
          <w:p w14:paraId="59422C2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AA515C8"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A41814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4331</w:t>
            </w:r>
          </w:p>
        </w:tc>
      </w:tr>
      <w:tr w:rsidR="00650491" w:rsidRPr="006A42E4" w14:paraId="6DB721AC" w14:textId="77777777" w:rsidTr="000942F1">
        <w:tc>
          <w:tcPr>
            <w:tcW w:w="0" w:type="auto"/>
            <w:vAlign w:val="bottom"/>
          </w:tcPr>
          <w:p w14:paraId="1EDA1A79"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4379</w:t>
            </w:r>
          </w:p>
        </w:tc>
        <w:tc>
          <w:tcPr>
            <w:tcW w:w="0" w:type="auto"/>
            <w:vAlign w:val="bottom"/>
          </w:tcPr>
          <w:p w14:paraId="30365A64"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Total harvested irrigated crop area (full control irrigation)</w:t>
            </w:r>
          </w:p>
        </w:tc>
        <w:tc>
          <w:tcPr>
            <w:tcW w:w="0" w:type="auto"/>
            <w:vAlign w:val="bottom"/>
          </w:tcPr>
          <w:p w14:paraId="30367E47"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5973C5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5F39C12"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4379</w:t>
            </w:r>
          </w:p>
        </w:tc>
      </w:tr>
      <w:tr w:rsidR="00650491" w:rsidRPr="006A42E4" w14:paraId="2FFCC24A" w14:textId="77777777" w:rsidTr="000942F1">
        <w:tc>
          <w:tcPr>
            <w:tcW w:w="0" w:type="auto"/>
            <w:vAlign w:val="bottom"/>
          </w:tcPr>
          <w:p w14:paraId="2593BA19"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4400</w:t>
            </w:r>
          </w:p>
        </w:tc>
        <w:tc>
          <w:tcPr>
            <w:tcW w:w="0" w:type="auto"/>
            <w:vAlign w:val="bottom"/>
          </w:tcPr>
          <w:p w14:paraId="2F57193D"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salinized by irrigation</w:t>
            </w:r>
          </w:p>
        </w:tc>
        <w:tc>
          <w:tcPr>
            <w:tcW w:w="0" w:type="auto"/>
            <w:vAlign w:val="bottom"/>
          </w:tcPr>
          <w:p w14:paraId="3B700FE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51FDDF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293825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4400</w:t>
            </w:r>
          </w:p>
        </w:tc>
      </w:tr>
      <w:tr w:rsidR="00650491" w:rsidRPr="006A42E4" w14:paraId="11EBDC30" w14:textId="77777777" w:rsidTr="000942F1">
        <w:tc>
          <w:tcPr>
            <w:tcW w:w="0" w:type="auto"/>
            <w:vAlign w:val="bottom"/>
          </w:tcPr>
          <w:p w14:paraId="0EB65393"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4445</w:t>
            </w:r>
          </w:p>
        </w:tc>
        <w:tc>
          <w:tcPr>
            <w:tcW w:w="0" w:type="auto"/>
            <w:vAlign w:val="bottom"/>
          </w:tcPr>
          <w:p w14:paraId="03B0D4D8"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salinized</w:t>
            </w:r>
          </w:p>
        </w:tc>
        <w:tc>
          <w:tcPr>
            <w:tcW w:w="0" w:type="auto"/>
            <w:vAlign w:val="bottom"/>
          </w:tcPr>
          <w:p w14:paraId="31E21CEA"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A7C0A8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3ADE9B7"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4445</w:t>
            </w:r>
          </w:p>
        </w:tc>
      </w:tr>
      <w:tr w:rsidR="00650491" w:rsidRPr="006A42E4" w14:paraId="164A040E" w14:textId="77777777" w:rsidTr="000942F1">
        <w:tc>
          <w:tcPr>
            <w:tcW w:w="0" w:type="auto"/>
            <w:vAlign w:val="bottom"/>
          </w:tcPr>
          <w:p w14:paraId="206AD496"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4446</w:t>
            </w:r>
          </w:p>
        </w:tc>
        <w:tc>
          <w:tcPr>
            <w:tcW w:w="0" w:type="auto"/>
            <w:vAlign w:val="bottom"/>
          </w:tcPr>
          <w:p w14:paraId="3D6A4C58"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drained</w:t>
            </w:r>
          </w:p>
        </w:tc>
        <w:tc>
          <w:tcPr>
            <w:tcW w:w="0" w:type="auto"/>
            <w:vAlign w:val="bottom"/>
          </w:tcPr>
          <w:p w14:paraId="31FF9B3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5F37A1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8A03CD1"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4446</w:t>
            </w:r>
          </w:p>
        </w:tc>
      </w:tr>
      <w:tr w:rsidR="00650491" w:rsidRPr="006A42E4" w14:paraId="347A93B8" w14:textId="77777777" w:rsidTr="000942F1">
        <w:tc>
          <w:tcPr>
            <w:tcW w:w="0" w:type="auto"/>
            <w:vAlign w:val="bottom"/>
          </w:tcPr>
          <w:p w14:paraId="308A56AB"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4448</w:t>
            </w:r>
          </w:p>
        </w:tc>
        <w:tc>
          <w:tcPr>
            <w:tcW w:w="0" w:type="auto"/>
            <w:vAlign w:val="bottom"/>
          </w:tcPr>
          <w:p w14:paraId="462B9FD5"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Other agricultural water managed area</w:t>
            </w:r>
          </w:p>
        </w:tc>
        <w:tc>
          <w:tcPr>
            <w:tcW w:w="0" w:type="auto"/>
            <w:vAlign w:val="bottom"/>
          </w:tcPr>
          <w:p w14:paraId="129F93A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EF16A3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E85221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4448</w:t>
            </w:r>
          </w:p>
        </w:tc>
      </w:tr>
      <w:tr w:rsidR="00650491" w:rsidRPr="006A42E4" w14:paraId="69AA4CC1" w14:textId="77777777" w:rsidTr="000942F1">
        <w:tc>
          <w:tcPr>
            <w:tcW w:w="0" w:type="auto"/>
            <w:vAlign w:val="bottom"/>
          </w:tcPr>
          <w:p w14:paraId="5D81C3DF"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4450</w:t>
            </w:r>
          </w:p>
        </w:tc>
        <w:tc>
          <w:tcPr>
            <w:tcW w:w="0" w:type="auto"/>
            <w:vAlign w:val="bottom"/>
          </w:tcPr>
          <w:p w14:paraId="56442D88"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Freshwater withdrawal as % of internal renewable water resources</w:t>
            </w:r>
          </w:p>
        </w:tc>
        <w:tc>
          <w:tcPr>
            <w:tcW w:w="0" w:type="auto"/>
            <w:vAlign w:val="bottom"/>
          </w:tcPr>
          <w:p w14:paraId="1093AD5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C6DFB3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24C06B5"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4450</w:t>
            </w:r>
          </w:p>
        </w:tc>
      </w:tr>
      <w:tr w:rsidR="00650491" w:rsidRPr="006A42E4" w14:paraId="302EF59C" w14:textId="77777777" w:rsidTr="000942F1">
        <w:tc>
          <w:tcPr>
            <w:tcW w:w="0" w:type="auto"/>
            <w:vAlign w:val="bottom"/>
          </w:tcPr>
          <w:p w14:paraId="454F83D2"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4451</w:t>
            </w:r>
          </w:p>
        </w:tc>
        <w:tc>
          <w:tcPr>
            <w:tcW w:w="0" w:type="auto"/>
            <w:vAlign w:val="bottom"/>
          </w:tcPr>
          <w:p w14:paraId="1680E4DC"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Direct use of agricultural drainage water</w:t>
            </w:r>
          </w:p>
        </w:tc>
        <w:tc>
          <w:tcPr>
            <w:tcW w:w="0" w:type="auto"/>
            <w:vAlign w:val="bottom"/>
          </w:tcPr>
          <w:p w14:paraId="69D89008"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1A6104"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308B5A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4451</w:t>
            </w:r>
          </w:p>
        </w:tc>
      </w:tr>
    </w:tbl>
    <w:p w14:paraId="14911F0B" w14:textId="77777777" w:rsidR="00842BB8" w:rsidRDefault="00842BB8" w:rsidP="006B1F2B">
      <w:pPr>
        <w:spacing w:after="0" w:line="360" w:lineRule="auto"/>
        <w:jc w:val="both"/>
        <w:rPr>
          <w:rFonts w:ascii="Times New Roman" w:hAnsi="Times New Roman" w:cs="Times New Roman"/>
          <w:sz w:val="24"/>
          <w:szCs w:val="24"/>
        </w:rPr>
      </w:pPr>
    </w:p>
    <w:p w14:paraId="1E609368" w14:textId="77777777" w:rsidR="000942F1" w:rsidRDefault="000942F1" w:rsidP="006B1F2B">
      <w:pPr>
        <w:spacing w:after="0" w:line="360" w:lineRule="auto"/>
        <w:jc w:val="both"/>
        <w:rPr>
          <w:rFonts w:ascii="Times New Roman" w:hAnsi="Times New Roman" w:cs="Times New Roman"/>
          <w:sz w:val="24"/>
          <w:szCs w:val="24"/>
        </w:rPr>
      </w:pPr>
    </w:p>
    <w:p w14:paraId="7A03CF46" w14:textId="77777777" w:rsidR="002A2C70" w:rsidRDefault="002A2C70" w:rsidP="006B1F2B">
      <w:pPr>
        <w:spacing w:after="0" w:line="360" w:lineRule="auto"/>
        <w:jc w:val="both"/>
        <w:rPr>
          <w:rFonts w:ascii="Times New Roman" w:hAnsi="Times New Roman" w:cs="Times New Roman"/>
          <w:sz w:val="24"/>
          <w:szCs w:val="24"/>
        </w:rPr>
      </w:pPr>
    </w:p>
    <w:p w14:paraId="7F33B01B" w14:textId="77777777" w:rsidR="002A2C70" w:rsidRDefault="002A2C70" w:rsidP="006B1F2B">
      <w:pPr>
        <w:spacing w:after="0" w:line="360" w:lineRule="auto"/>
        <w:jc w:val="both"/>
        <w:rPr>
          <w:rFonts w:ascii="Times New Roman" w:hAnsi="Times New Roman" w:cs="Times New Roman"/>
          <w:sz w:val="24"/>
          <w:szCs w:val="24"/>
        </w:rPr>
      </w:pPr>
    </w:p>
    <w:p w14:paraId="7CF7E96D" w14:textId="77777777" w:rsidR="00377CE7" w:rsidRDefault="00377CE7" w:rsidP="006B1F2B">
      <w:pPr>
        <w:spacing w:after="0" w:line="360" w:lineRule="auto"/>
        <w:jc w:val="both"/>
        <w:rPr>
          <w:rFonts w:ascii="Times New Roman" w:hAnsi="Times New Roman" w:cs="Times New Roman"/>
          <w:sz w:val="24"/>
          <w:szCs w:val="24"/>
        </w:rPr>
      </w:pPr>
    </w:p>
    <w:p w14:paraId="4DC2F0E9" w14:textId="77777777" w:rsidR="00144D0B" w:rsidRPr="00245CC6" w:rsidRDefault="00096068" w:rsidP="006B1F2B">
      <w:pPr>
        <w:spacing w:after="0" w:line="360" w:lineRule="auto"/>
        <w:jc w:val="both"/>
        <w:rPr>
          <w:rFonts w:ascii="Times New Roman" w:hAnsi="Times New Roman" w:cs="Times New Roman"/>
          <w:b/>
          <w:sz w:val="24"/>
          <w:szCs w:val="24"/>
        </w:rPr>
      </w:pPr>
      <w:r w:rsidRPr="00FA12DD">
        <w:rPr>
          <w:rFonts w:ascii="Times New Roman" w:hAnsi="Times New Roman" w:cs="Times New Roman"/>
          <w:b/>
          <w:noProof/>
          <w:sz w:val="24"/>
          <w:szCs w:val="24"/>
        </w:rPr>
        <w:lastRenderedPageBreak/>
        <w:t>Discontinuity</w:t>
      </w:r>
      <w:r w:rsidRPr="00245CC6">
        <w:rPr>
          <w:rFonts w:ascii="Times New Roman" w:hAnsi="Times New Roman" w:cs="Times New Roman"/>
          <w:b/>
          <w:sz w:val="24"/>
          <w:szCs w:val="24"/>
        </w:rPr>
        <w:t xml:space="preserve"> of elements.</w:t>
      </w:r>
    </w:p>
    <w:p w14:paraId="4AA0ED4A" w14:textId="77777777" w:rsidR="00096068" w:rsidRPr="0054207A" w:rsidRDefault="00096068" w:rsidP="006B1F2B">
      <w:pPr>
        <w:spacing w:after="0" w:line="360" w:lineRule="auto"/>
        <w:jc w:val="both"/>
        <w:rPr>
          <w:rFonts w:ascii="Times New Roman" w:hAnsi="Times New Roman" w:cs="Times New Roman"/>
        </w:rPr>
      </w:pPr>
      <w:r w:rsidRPr="0054207A">
        <w:rPr>
          <w:rFonts w:ascii="Times New Roman" w:hAnsi="Times New Roman" w:cs="Times New Roman"/>
        </w:rPr>
        <w:t>Some AQUASTAT</w:t>
      </w:r>
      <w:r w:rsidR="0054207A">
        <w:rPr>
          <w:rFonts w:ascii="Times New Roman" w:hAnsi="Times New Roman" w:cs="Times New Roman"/>
        </w:rPr>
        <w:t xml:space="preserve"> domain</w:t>
      </w:r>
      <w:r w:rsidRPr="0054207A">
        <w:rPr>
          <w:rFonts w:ascii="Times New Roman" w:hAnsi="Times New Roman" w:cs="Times New Roman"/>
        </w:rPr>
        <w:t xml:space="preserve"> elements are </w:t>
      </w:r>
      <w:r w:rsidR="000E627A">
        <w:rPr>
          <w:rFonts w:ascii="Times New Roman" w:hAnsi="Times New Roman" w:cs="Times New Roman"/>
        </w:rPr>
        <w:t xml:space="preserve">sourced </w:t>
      </w:r>
      <w:r w:rsidRPr="0054207A">
        <w:rPr>
          <w:rFonts w:ascii="Times New Roman" w:hAnsi="Times New Roman" w:cs="Times New Roman"/>
        </w:rPr>
        <w:t xml:space="preserve">from dissemination platforms (e.g. FAOSTAT) where they </w:t>
      </w:r>
      <w:r w:rsidR="000E627A">
        <w:rPr>
          <w:rFonts w:ascii="Times New Roman" w:hAnsi="Times New Roman" w:cs="Times New Roman"/>
          <w:noProof/>
        </w:rPr>
        <w:t xml:space="preserve">have been </w:t>
      </w:r>
      <w:r w:rsidR="0054207A">
        <w:rPr>
          <w:rFonts w:ascii="Times New Roman" w:hAnsi="Times New Roman" w:cs="Times New Roman"/>
          <w:noProof/>
        </w:rPr>
        <w:t>discontinued</w:t>
      </w:r>
      <w:r w:rsidRPr="0054207A">
        <w:rPr>
          <w:rFonts w:ascii="Times New Roman" w:hAnsi="Times New Roman" w:cs="Times New Roman"/>
        </w:rPr>
        <w:t>. Thus,</w:t>
      </w:r>
      <w:r w:rsidR="000E627A">
        <w:rPr>
          <w:rFonts w:ascii="Times New Roman" w:hAnsi="Times New Roman" w:cs="Times New Roman"/>
        </w:rPr>
        <w:t xml:space="preserve"> there is no point in keeping them in the Aquastat database. The</w:t>
      </w:r>
      <w:r w:rsidRPr="0054207A">
        <w:rPr>
          <w:rFonts w:ascii="Times New Roman" w:hAnsi="Times New Roman" w:cs="Times New Roman"/>
        </w:rPr>
        <w:t xml:space="preserve"> proposal is to discontinue those elements. The</w:t>
      </w:r>
      <w:r w:rsidR="00C63B62" w:rsidRPr="0054207A">
        <w:rPr>
          <w:rFonts w:ascii="Times New Roman" w:hAnsi="Times New Roman" w:cs="Times New Roman"/>
        </w:rPr>
        <w:t xml:space="preserve"> </w:t>
      </w:r>
      <w:r w:rsidRPr="0054207A">
        <w:rPr>
          <w:rFonts w:ascii="Times New Roman" w:hAnsi="Times New Roman" w:cs="Times New Roman"/>
        </w:rPr>
        <w:t xml:space="preserve">elements would have a legacy dataset until the last year in which they </w:t>
      </w:r>
      <w:r w:rsidRPr="0054207A">
        <w:rPr>
          <w:rFonts w:ascii="Times New Roman" w:hAnsi="Times New Roman" w:cs="Times New Roman"/>
          <w:noProof/>
        </w:rPr>
        <w:t>were disseminated</w:t>
      </w:r>
      <w:r w:rsidR="00C63B62" w:rsidRPr="0054207A">
        <w:rPr>
          <w:rFonts w:ascii="Times New Roman" w:hAnsi="Times New Roman" w:cs="Times New Roman"/>
          <w:noProof/>
        </w:rPr>
        <w:t xml:space="preserve"> and </w:t>
      </w:r>
      <w:r w:rsidR="006A42E4" w:rsidRPr="0054207A">
        <w:rPr>
          <w:rFonts w:ascii="Times New Roman" w:hAnsi="Times New Roman" w:cs="Times New Roman"/>
          <w:noProof/>
        </w:rPr>
        <w:t xml:space="preserve">then </w:t>
      </w:r>
      <w:r w:rsidR="00C63B62" w:rsidRPr="0054207A">
        <w:rPr>
          <w:rFonts w:ascii="Times New Roman" w:hAnsi="Times New Roman" w:cs="Times New Roman"/>
          <w:noProof/>
        </w:rPr>
        <w:t>discontinued onwards</w:t>
      </w:r>
      <w:r w:rsidRPr="0054207A">
        <w:rPr>
          <w:rFonts w:ascii="Times New Roman" w:hAnsi="Times New Roman" w:cs="Times New Roman"/>
        </w:rPr>
        <w:t xml:space="preserve">. Below the </w:t>
      </w:r>
      <w:r w:rsidR="006A42E4" w:rsidRPr="0054207A">
        <w:rPr>
          <w:rFonts w:ascii="Times New Roman" w:hAnsi="Times New Roman" w:cs="Times New Roman"/>
        </w:rPr>
        <w:t xml:space="preserve">proposed </w:t>
      </w:r>
      <w:r w:rsidRPr="0054207A">
        <w:rPr>
          <w:rFonts w:ascii="Times New Roman" w:hAnsi="Times New Roman" w:cs="Times New Roman"/>
        </w:rPr>
        <w:t xml:space="preserve">list of </w:t>
      </w:r>
      <w:r w:rsidRPr="0054207A">
        <w:rPr>
          <w:rFonts w:ascii="Times New Roman" w:hAnsi="Times New Roman" w:cs="Times New Roman"/>
          <w:noProof/>
        </w:rPr>
        <w:t>AQUASTAT</w:t>
      </w:r>
      <w:r w:rsidRPr="0054207A">
        <w:rPr>
          <w:rFonts w:ascii="Times New Roman" w:hAnsi="Times New Roman" w:cs="Times New Roman"/>
        </w:rPr>
        <w:t xml:space="preserve"> elements to </w:t>
      </w:r>
      <w:commentRangeStart w:id="4"/>
      <w:commentRangeStart w:id="5"/>
      <w:r w:rsidR="00FA12DD" w:rsidRPr="0054207A">
        <w:rPr>
          <w:rFonts w:ascii="Times New Roman" w:hAnsi="Times New Roman" w:cs="Times New Roman"/>
        </w:rPr>
        <w:t>d</w:t>
      </w:r>
      <w:r w:rsidRPr="0054207A">
        <w:rPr>
          <w:rFonts w:ascii="Times New Roman" w:hAnsi="Times New Roman" w:cs="Times New Roman"/>
          <w:noProof/>
        </w:rPr>
        <w:t>iscontinue</w:t>
      </w:r>
      <w:commentRangeEnd w:id="4"/>
      <w:r w:rsidR="0044649F">
        <w:rPr>
          <w:rStyle w:val="CommentReference"/>
        </w:rPr>
        <w:commentReference w:id="4"/>
      </w:r>
      <w:commentRangeEnd w:id="5"/>
      <w:r w:rsidR="00B84CDC">
        <w:rPr>
          <w:rStyle w:val="CommentReference"/>
        </w:rPr>
        <w:commentReference w:id="5"/>
      </w:r>
      <w:r w:rsidR="00FA12DD" w:rsidRPr="0054207A">
        <w:rPr>
          <w:rFonts w:ascii="Times New Roman" w:hAnsi="Times New Roman" w:cs="Times New Roman"/>
          <w:noProof/>
        </w:rPr>
        <w:t>.</w:t>
      </w:r>
    </w:p>
    <w:tbl>
      <w:tblPr>
        <w:tblStyle w:val="TableGrid"/>
        <w:tblW w:w="9355" w:type="dxa"/>
        <w:tblLook w:val="04A0" w:firstRow="1" w:lastRow="0" w:firstColumn="1" w:lastColumn="0" w:noHBand="0" w:noVBand="1"/>
      </w:tblPr>
      <w:tblGrid>
        <w:gridCol w:w="756"/>
        <w:gridCol w:w="5579"/>
        <w:gridCol w:w="532"/>
        <w:gridCol w:w="2488"/>
      </w:tblGrid>
      <w:tr w:rsidR="00B04C3F" w:rsidRPr="00B04C3F" w14:paraId="29D844C9" w14:textId="77777777" w:rsidTr="00650491">
        <w:tc>
          <w:tcPr>
            <w:tcW w:w="0" w:type="auto"/>
            <w:vAlign w:val="bottom"/>
          </w:tcPr>
          <w:p w14:paraId="1ABC1723" w14:textId="77777777" w:rsidR="00B04C3F" w:rsidRPr="0054207A" w:rsidRDefault="00B04C3F" w:rsidP="00B04C3F">
            <w:pPr>
              <w:rPr>
                <w:rFonts w:cstheme="minorHAnsi"/>
                <w:color w:val="000000"/>
                <w:sz w:val="16"/>
                <w:szCs w:val="16"/>
              </w:rPr>
            </w:pPr>
            <w:r w:rsidRPr="0054207A">
              <w:rPr>
                <w:rFonts w:cstheme="minorHAnsi"/>
                <w:color w:val="000000"/>
                <w:sz w:val="16"/>
                <w:szCs w:val="16"/>
              </w:rPr>
              <w:t>Element</w:t>
            </w:r>
          </w:p>
        </w:tc>
        <w:tc>
          <w:tcPr>
            <w:tcW w:w="5714" w:type="dxa"/>
            <w:vAlign w:val="bottom"/>
          </w:tcPr>
          <w:p w14:paraId="3CD058BB" w14:textId="77777777" w:rsidR="00B04C3F" w:rsidRPr="0054207A" w:rsidRDefault="00B04C3F" w:rsidP="00B04C3F">
            <w:pPr>
              <w:rPr>
                <w:rFonts w:cstheme="minorHAnsi"/>
                <w:color w:val="000000"/>
                <w:sz w:val="16"/>
                <w:szCs w:val="16"/>
              </w:rPr>
            </w:pPr>
            <w:r w:rsidRPr="0054207A">
              <w:rPr>
                <w:rFonts w:cstheme="minorHAnsi"/>
                <w:color w:val="000000"/>
                <w:sz w:val="16"/>
                <w:szCs w:val="16"/>
              </w:rPr>
              <w:t>Element Name</w:t>
            </w:r>
          </w:p>
        </w:tc>
        <w:tc>
          <w:tcPr>
            <w:tcW w:w="540" w:type="dxa"/>
          </w:tcPr>
          <w:p w14:paraId="1FE8CE8F" w14:textId="77777777" w:rsidR="00B04C3F" w:rsidRPr="0054207A" w:rsidRDefault="00B04C3F" w:rsidP="00B04C3F">
            <w:pPr>
              <w:spacing w:line="360" w:lineRule="auto"/>
              <w:jc w:val="both"/>
              <w:rPr>
                <w:rFonts w:cstheme="minorHAnsi"/>
                <w:sz w:val="16"/>
                <w:szCs w:val="16"/>
              </w:rPr>
            </w:pPr>
          </w:p>
        </w:tc>
        <w:tc>
          <w:tcPr>
            <w:tcW w:w="2520" w:type="dxa"/>
          </w:tcPr>
          <w:p w14:paraId="41490882" w14:textId="77777777" w:rsidR="00B04C3F" w:rsidRPr="0054207A" w:rsidRDefault="0054207A" w:rsidP="00B04C3F">
            <w:pPr>
              <w:spacing w:line="360" w:lineRule="auto"/>
              <w:jc w:val="both"/>
              <w:rPr>
                <w:rFonts w:cstheme="minorHAnsi"/>
                <w:sz w:val="16"/>
                <w:szCs w:val="16"/>
              </w:rPr>
            </w:pPr>
            <w:r w:rsidRPr="0054207A">
              <w:rPr>
                <w:rFonts w:cstheme="minorHAnsi"/>
                <w:sz w:val="16"/>
                <w:szCs w:val="16"/>
              </w:rPr>
              <w:t>Source</w:t>
            </w:r>
          </w:p>
        </w:tc>
      </w:tr>
      <w:tr w:rsidR="00B04C3F" w:rsidRPr="00B04C3F" w14:paraId="5B17E51B" w14:textId="77777777" w:rsidTr="00B04C3F">
        <w:tc>
          <w:tcPr>
            <w:tcW w:w="0" w:type="auto"/>
            <w:vAlign w:val="bottom"/>
          </w:tcPr>
          <w:p w14:paraId="68D39986" w14:textId="77777777" w:rsidR="00B04C3F" w:rsidRPr="0054207A" w:rsidRDefault="00B04C3F" w:rsidP="00B04C3F">
            <w:pPr>
              <w:jc w:val="right"/>
              <w:rPr>
                <w:rFonts w:cstheme="minorHAnsi"/>
                <w:sz w:val="16"/>
                <w:szCs w:val="16"/>
              </w:rPr>
            </w:pPr>
            <w:r w:rsidRPr="0054207A">
              <w:rPr>
                <w:rFonts w:cstheme="minorHAnsi"/>
                <w:sz w:val="16"/>
                <w:szCs w:val="16"/>
              </w:rPr>
              <w:t>4108</w:t>
            </w:r>
          </w:p>
        </w:tc>
        <w:tc>
          <w:tcPr>
            <w:tcW w:w="5714" w:type="dxa"/>
            <w:vAlign w:val="bottom"/>
          </w:tcPr>
          <w:p w14:paraId="18B5A6F6" w14:textId="77777777" w:rsidR="00B04C3F" w:rsidRPr="0054207A" w:rsidRDefault="00B04C3F" w:rsidP="00B04C3F">
            <w:pPr>
              <w:rPr>
                <w:rFonts w:cstheme="minorHAnsi"/>
                <w:sz w:val="16"/>
                <w:szCs w:val="16"/>
              </w:rPr>
            </w:pPr>
            <w:r w:rsidRPr="0054207A">
              <w:rPr>
                <w:rFonts w:cstheme="minorHAnsi"/>
                <w:sz w:val="16"/>
                <w:szCs w:val="16"/>
              </w:rPr>
              <w:t>Population economically active in agriculture</w:t>
            </w:r>
          </w:p>
        </w:tc>
        <w:tc>
          <w:tcPr>
            <w:tcW w:w="540" w:type="dxa"/>
            <w:vAlign w:val="bottom"/>
          </w:tcPr>
          <w:p w14:paraId="0BD2F9D2" w14:textId="77777777"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14:paraId="37C6A796"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14:paraId="7712092E" w14:textId="77777777" w:rsidTr="00B04C3F">
        <w:tc>
          <w:tcPr>
            <w:tcW w:w="0" w:type="auto"/>
            <w:vAlign w:val="bottom"/>
          </w:tcPr>
          <w:p w14:paraId="3EBD1ED1" w14:textId="77777777" w:rsidR="00B04C3F" w:rsidRPr="0054207A" w:rsidRDefault="00B04C3F" w:rsidP="00B04C3F">
            <w:pPr>
              <w:jc w:val="right"/>
              <w:rPr>
                <w:rFonts w:cstheme="minorHAnsi"/>
                <w:sz w:val="16"/>
                <w:szCs w:val="16"/>
              </w:rPr>
            </w:pPr>
            <w:r w:rsidRPr="0054207A">
              <w:rPr>
                <w:rFonts w:cstheme="minorHAnsi"/>
                <w:sz w:val="16"/>
                <w:szCs w:val="16"/>
              </w:rPr>
              <w:t>4109</w:t>
            </w:r>
          </w:p>
        </w:tc>
        <w:tc>
          <w:tcPr>
            <w:tcW w:w="5714" w:type="dxa"/>
            <w:vAlign w:val="bottom"/>
          </w:tcPr>
          <w:p w14:paraId="785401E0" w14:textId="77777777" w:rsidR="00B04C3F" w:rsidRPr="0054207A" w:rsidRDefault="00B04C3F" w:rsidP="00B04C3F">
            <w:pPr>
              <w:rPr>
                <w:rFonts w:cstheme="minorHAnsi"/>
                <w:sz w:val="16"/>
                <w:szCs w:val="16"/>
              </w:rPr>
            </w:pPr>
            <w:r w:rsidRPr="0054207A">
              <w:rPr>
                <w:rFonts w:cstheme="minorHAnsi"/>
                <w:sz w:val="16"/>
                <w:szCs w:val="16"/>
              </w:rPr>
              <w:t>Male population economically active in agriculture</w:t>
            </w:r>
          </w:p>
        </w:tc>
        <w:tc>
          <w:tcPr>
            <w:tcW w:w="540" w:type="dxa"/>
            <w:vAlign w:val="bottom"/>
          </w:tcPr>
          <w:p w14:paraId="49D8F94B" w14:textId="77777777"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14:paraId="23E08319"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14:paraId="3F92D410" w14:textId="77777777" w:rsidTr="00B04C3F">
        <w:tc>
          <w:tcPr>
            <w:tcW w:w="0" w:type="auto"/>
            <w:vAlign w:val="bottom"/>
          </w:tcPr>
          <w:p w14:paraId="09F72545" w14:textId="77777777" w:rsidR="00B04C3F" w:rsidRPr="0054207A" w:rsidRDefault="00B04C3F" w:rsidP="00B04C3F">
            <w:pPr>
              <w:jc w:val="right"/>
              <w:rPr>
                <w:rFonts w:cstheme="minorHAnsi"/>
                <w:sz w:val="16"/>
                <w:szCs w:val="16"/>
              </w:rPr>
            </w:pPr>
            <w:r w:rsidRPr="0054207A">
              <w:rPr>
                <w:rFonts w:cstheme="minorHAnsi"/>
                <w:sz w:val="16"/>
                <w:szCs w:val="16"/>
              </w:rPr>
              <w:t>4110</w:t>
            </w:r>
          </w:p>
        </w:tc>
        <w:tc>
          <w:tcPr>
            <w:tcW w:w="5714" w:type="dxa"/>
            <w:vAlign w:val="bottom"/>
          </w:tcPr>
          <w:p w14:paraId="695D8FC5" w14:textId="77777777" w:rsidR="00B04C3F" w:rsidRPr="0054207A" w:rsidRDefault="00B04C3F" w:rsidP="00B04C3F">
            <w:pPr>
              <w:rPr>
                <w:rFonts w:cstheme="minorHAnsi"/>
                <w:sz w:val="16"/>
                <w:szCs w:val="16"/>
              </w:rPr>
            </w:pPr>
            <w:r w:rsidRPr="0054207A">
              <w:rPr>
                <w:rFonts w:cstheme="minorHAnsi"/>
                <w:sz w:val="16"/>
                <w:szCs w:val="16"/>
              </w:rPr>
              <w:t>Female population economically active in agriculture</w:t>
            </w:r>
          </w:p>
        </w:tc>
        <w:tc>
          <w:tcPr>
            <w:tcW w:w="540" w:type="dxa"/>
            <w:vAlign w:val="bottom"/>
          </w:tcPr>
          <w:p w14:paraId="45617240" w14:textId="77777777"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14:paraId="4668DA7D"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14:paraId="0C601C42" w14:textId="77777777" w:rsidTr="00B04C3F">
        <w:tc>
          <w:tcPr>
            <w:tcW w:w="0" w:type="auto"/>
            <w:vAlign w:val="bottom"/>
          </w:tcPr>
          <w:p w14:paraId="7EDE3DCE" w14:textId="77777777" w:rsidR="00B04C3F" w:rsidRPr="0054207A" w:rsidRDefault="00B04C3F" w:rsidP="00B04C3F">
            <w:pPr>
              <w:jc w:val="right"/>
              <w:rPr>
                <w:rFonts w:cstheme="minorHAnsi"/>
                <w:sz w:val="16"/>
                <w:szCs w:val="16"/>
              </w:rPr>
            </w:pPr>
            <w:r w:rsidRPr="0054207A">
              <w:rPr>
                <w:rFonts w:cstheme="minorHAnsi"/>
                <w:sz w:val="16"/>
                <w:szCs w:val="16"/>
              </w:rPr>
              <w:t>4449</w:t>
            </w:r>
          </w:p>
        </w:tc>
        <w:tc>
          <w:tcPr>
            <w:tcW w:w="5714" w:type="dxa"/>
            <w:vAlign w:val="bottom"/>
          </w:tcPr>
          <w:p w14:paraId="2EF5F96E" w14:textId="77777777" w:rsidR="00B04C3F" w:rsidRPr="0054207A" w:rsidRDefault="00B04C3F" w:rsidP="00B04C3F">
            <w:pPr>
              <w:rPr>
                <w:rFonts w:cstheme="minorHAnsi"/>
                <w:sz w:val="16"/>
                <w:szCs w:val="16"/>
              </w:rPr>
            </w:pPr>
            <w:r w:rsidRPr="0054207A">
              <w:rPr>
                <w:rFonts w:cstheme="minorHAnsi"/>
                <w:sz w:val="16"/>
                <w:szCs w:val="16"/>
              </w:rPr>
              <w:t xml:space="preserve">Population economically active </w:t>
            </w:r>
          </w:p>
        </w:tc>
        <w:tc>
          <w:tcPr>
            <w:tcW w:w="540" w:type="dxa"/>
            <w:vAlign w:val="bottom"/>
          </w:tcPr>
          <w:p w14:paraId="2D6EB286" w14:textId="77777777" w:rsidR="00B04C3F" w:rsidRPr="0054207A" w:rsidRDefault="00B04C3F" w:rsidP="00B04C3F">
            <w:pPr>
              <w:rPr>
                <w:rFonts w:cstheme="minorHAnsi"/>
                <w:sz w:val="16"/>
                <w:szCs w:val="16"/>
              </w:rPr>
            </w:pPr>
          </w:p>
        </w:tc>
        <w:tc>
          <w:tcPr>
            <w:tcW w:w="2520" w:type="dxa"/>
            <w:vAlign w:val="bottom"/>
          </w:tcPr>
          <w:p w14:paraId="0AC3960D"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bl>
    <w:p w14:paraId="5E28D7E8" w14:textId="77777777" w:rsidR="00FA12DD" w:rsidRDefault="00FA12DD" w:rsidP="006B1F2B">
      <w:pPr>
        <w:spacing w:after="0" w:line="360" w:lineRule="auto"/>
        <w:jc w:val="both"/>
        <w:rPr>
          <w:rFonts w:ascii="Times New Roman" w:hAnsi="Times New Roman" w:cs="Times New Roman"/>
          <w:sz w:val="24"/>
          <w:szCs w:val="24"/>
        </w:rPr>
      </w:pPr>
    </w:p>
    <w:p w14:paraId="5FEFC781" w14:textId="77777777" w:rsidR="00377CE7" w:rsidRDefault="00377CE7" w:rsidP="006B1F2B">
      <w:pPr>
        <w:spacing w:after="0" w:line="360" w:lineRule="auto"/>
        <w:jc w:val="both"/>
        <w:rPr>
          <w:rFonts w:ascii="Times New Roman" w:hAnsi="Times New Roman" w:cs="Times New Roman"/>
          <w:sz w:val="24"/>
          <w:szCs w:val="24"/>
        </w:rPr>
      </w:pPr>
    </w:p>
    <w:p w14:paraId="0CC5931B" w14:textId="77777777" w:rsidR="00377CE7" w:rsidRDefault="00377CE7" w:rsidP="006B1F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64130C">
        <w:rPr>
          <w:rFonts w:ascii="Times New Roman" w:hAnsi="Times New Roman" w:cs="Times New Roman"/>
          <w:sz w:val="24"/>
          <w:szCs w:val="24"/>
        </w:rPr>
        <w:t>the proposed discontinuity of above elements,</w:t>
      </w:r>
      <w:r>
        <w:rPr>
          <w:rFonts w:ascii="Times New Roman" w:hAnsi="Times New Roman" w:cs="Times New Roman"/>
          <w:sz w:val="24"/>
          <w:szCs w:val="24"/>
        </w:rPr>
        <w:t xml:space="preserve"> the AQUASTAT database to be used through </w:t>
      </w:r>
      <w:r w:rsidR="0064130C">
        <w:rPr>
          <w:rFonts w:ascii="Times New Roman" w:hAnsi="Times New Roman" w:cs="Times New Roman"/>
          <w:sz w:val="24"/>
          <w:szCs w:val="24"/>
        </w:rPr>
        <w:t>the next</w:t>
      </w:r>
      <w:r>
        <w:rPr>
          <w:rFonts w:ascii="Times New Roman" w:hAnsi="Times New Roman" w:cs="Times New Roman"/>
          <w:sz w:val="24"/>
          <w:szCs w:val="24"/>
        </w:rPr>
        <w:t xml:space="preserve"> data processing</w:t>
      </w:r>
      <w:r w:rsidR="0064130C">
        <w:rPr>
          <w:rFonts w:ascii="Times New Roman" w:hAnsi="Times New Roman" w:cs="Times New Roman"/>
          <w:sz w:val="24"/>
          <w:szCs w:val="24"/>
        </w:rPr>
        <w:t xml:space="preserve"> steps will be</w:t>
      </w:r>
      <w:r>
        <w:rPr>
          <w:rFonts w:ascii="Times New Roman" w:hAnsi="Times New Roman" w:cs="Times New Roman"/>
          <w:sz w:val="24"/>
          <w:szCs w:val="24"/>
        </w:rPr>
        <w:t xml:space="preserve"> built from </w:t>
      </w:r>
      <w:r w:rsidR="0064130C">
        <w:rPr>
          <w:rFonts w:ascii="Times New Roman" w:hAnsi="Times New Roman" w:cs="Times New Roman"/>
          <w:sz w:val="24"/>
          <w:szCs w:val="24"/>
        </w:rPr>
        <w:t>four SWS domains (</w:t>
      </w:r>
      <w:r w:rsidR="0064130C" w:rsidRPr="0064130C">
        <w:rPr>
          <w:rFonts w:ascii="Times New Roman" w:hAnsi="Times New Roman" w:cs="Times New Roman"/>
          <w:b/>
          <w:sz w:val="24"/>
          <w:szCs w:val="24"/>
        </w:rPr>
        <w:t>Fig. 2</w:t>
      </w:r>
      <w:r w:rsidR="0064130C">
        <w:rPr>
          <w:rFonts w:ascii="Times New Roman" w:hAnsi="Times New Roman" w:cs="Times New Roman"/>
          <w:sz w:val="24"/>
          <w:szCs w:val="24"/>
        </w:rPr>
        <w:t>).</w:t>
      </w:r>
    </w:p>
    <w:p w14:paraId="12A93439" w14:textId="77777777" w:rsidR="00096068" w:rsidRDefault="00096068" w:rsidP="006B1F2B">
      <w:pPr>
        <w:spacing w:after="0" w:line="360" w:lineRule="auto"/>
        <w:jc w:val="both"/>
        <w:rPr>
          <w:rFonts w:ascii="Times New Roman" w:hAnsi="Times New Roman" w:cs="Times New Roman"/>
          <w:b/>
          <w:sz w:val="28"/>
          <w:szCs w:val="28"/>
        </w:rPr>
      </w:pPr>
    </w:p>
    <w:p w14:paraId="00453824" w14:textId="77777777" w:rsidR="000E627A" w:rsidRDefault="00377CE7" w:rsidP="00377CE7">
      <w:pPr>
        <w:spacing w:after="0" w:line="360" w:lineRule="auto"/>
        <w:jc w:val="center"/>
        <w:rPr>
          <w:rFonts w:ascii="Times New Roman" w:hAnsi="Times New Roman" w:cs="Times New Roman"/>
          <w:b/>
          <w:sz w:val="28"/>
          <w:szCs w:val="28"/>
        </w:rPr>
      </w:pPr>
      <w:r w:rsidRPr="00377CE7">
        <w:rPr>
          <w:noProof/>
        </w:rPr>
        <w:drawing>
          <wp:inline distT="0" distB="0" distL="0" distR="0" wp14:anchorId="7491EAF5" wp14:editId="1CEF9CA9">
            <wp:extent cx="4138551" cy="3853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837" cy="3875063"/>
                    </a:xfrm>
                    <a:prstGeom prst="rect">
                      <a:avLst/>
                    </a:prstGeom>
                    <a:noFill/>
                    <a:ln>
                      <a:noFill/>
                    </a:ln>
                  </pic:spPr>
                </pic:pic>
              </a:graphicData>
            </a:graphic>
          </wp:inline>
        </w:drawing>
      </w:r>
    </w:p>
    <w:p w14:paraId="7A8770DA" w14:textId="77777777" w:rsidR="00377CE7" w:rsidRPr="0064130C" w:rsidRDefault="0064130C" w:rsidP="006B1F2B">
      <w:pPr>
        <w:spacing w:after="0" w:line="360" w:lineRule="auto"/>
        <w:jc w:val="both"/>
        <w:rPr>
          <w:rFonts w:ascii="Times New Roman" w:hAnsi="Times New Roman" w:cs="Times New Roman"/>
        </w:rPr>
      </w:pPr>
      <w:r w:rsidRPr="0064130C">
        <w:rPr>
          <w:rFonts w:ascii="Times New Roman" w:hAnsi="Times New Roman" w:cs="Times New Roman"/>
          <w:b/>
        </w:rPr>
        <w:t xml:space="preserve">Figure </w:t>
      </w:r>
      <w:r>
        <w:rPr>
          <w:rFonts w:ascii="Times New Roman" w:hAnsi="Times New Roman" w:cs="Times New Roman"/>
          <w:b/>
        </w:rPr>
        <w:t>2</w:t>
      </w:r>
      <w:r w:rsidRPr="0064130C">
        <w:rPr>
          <w:rFonts w:ascii="Times New Roman" w:hAnsi="Times New Roman" w:cs="Times New Roman"/>
          <w:b/>
        </w:rPr>
        <w:t xml:space="preserve">. </w:t>
      </w:r>
      <w:r w:rsidRPr="0064130C">
        <w:rPr>
          <w:rFonts w:ascii="Times New Roman" w:hAnsi="Times New Roman" w:cs="Times New Roman"/>
        </w:rPr>
        <w:t xml:space="preserve">Proposed SWS domains to the formation of the AQUASTAT database. Numbers are the elements from each of the SWS sources.  </w:t>
      </w:r>
    </w:p>
    <w:p w14:paraId="390148BE" w14:textId="77777777" w:rsidR="00377CE7" w:rsidRDefault="00377CE7" w:rsidP="006B1F2B">
      <w:pPr>
        <w:spacing w:after="0" w:line="360" w:lineRule="auto"/>
        <w:jc w:val="both"/>
        <w:rPr>
          <w:rFonts w:ascii="Times New Roman" w:hAnsi="Times New Roman" w:cs="Times New Roman"/>
          <w:b/>
          <w:sz w:val="28"/>
          <w:szCs w:val="28"/>
        </w:rPr>
      </w:pPr>
    </w:p>
    <w:p w14:paraId="01507852" w14:textId="77777777" w:rsidR="00AE0BD8" w:rsidRPr="00DA3845" w:rsidRDefault="00CD4927"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lastRenderedPageBreak/>
        <w:t>The faoswsAquastatImputation module</w:t>
      </w:r>
    </w:p>
    <w:p w14:paraId="0724865C" w14:textId="77777777" w:rsidR="00CD4927" w:rsidRPr="00CD4927" w:rsidRDefault="00CD4927" w:rsidP="00CD4927">
      <w:pPr>
        <w:spacing w:after="0" w:line="360" w:lineRule="auto"/>
        <w:jc w:val="both"/>
        <w:rPr>
          <w:rFonts w:ascii="Times New Roman" w:hAnsi="Times New Roman" w:cs="Times New Roman"/>
          <w:b/>
        </w:rPr>
      </w:pPr>
      <w:r w:rsidRPr="00CD4927">
        <w:rPr>
          <w:rFonts w:ascii="Times New Roman" w:hAnsi="Times New Roman" w:cs="Times New Roman"/>
          <w:b/>
        </w:rPr>
        <w:t>Context</w:t>
      </w:r>
    </w:p>
    <w:p w14:paraId="1F431D1D" w14:textId="77777777" w:rsidR="00CD4927" w:rsidRPr="006B1F2B" w:rsidRDefault="00CD4927" w:rsidP="000F76CE">
      <w:pPr>
        <w:spacing w:after="0" w:line="360" w:lineRule="auto"/>
        <w:ind w:firstLine="720"/>
        <w:jc w:val="both"/>
        <w:rPr>
          <w:rFonts w:ascii="Times New Roman" w:hAnsi="Times New Roman" w:cs="Times New Roman"/>
        </w:rPr>
      </w:pPr>
      <w:r w:rsidRPr="006B1F2B">
        <w:rPr>
          <w:rFonts w:ascii="Times New Roman" w:hAnsi="Times New Roman" w:cs="Times New Roman"/>
        </w:rPr>
        <w:t>Due to the difficulty of obtaining credible country-level water statistics annually, the existing high data missingness in the AQUASTAT database represents an initial challenge before computation of relevant water resource indicators.  There is no such a thing as a golden choice when it comes to the imputation of missing values, especially in case</w:t>
      </w:r>
      <w:r>
        <w:rPr>
          <w:rFonts w:ascii="Times New Roman" w:hAnsi="Times New Roman" w:cs="Times New Roman"/>
        </w:rPr>
        <w:t xml:space="preserve">s where the missingness is high in </w:t>
      </w:r>
      <w:r w:rsidRPr="0028353F">
        <w:rPr>
          <w:rFonts w:ascii="Times New Roman" w:hAnsi="Times New Roman" w:cs="Times New Roman"/>
          <w:noProof/>
        </w:rPr>
        <w:t>low</w:t>
      </w:r>
      <w:r w:rsidR="0028353F">
        <w:rPr>
          <w:rFonts w:ascii="Times New Roman" w:hAnsi="Times New Roman" w:cs="Times New Roman"/>
          <w:noProof/>
        </w:rPr>
        <w:t>-</w:t>
      </w:r>
      <w:r w:rsidRPr="0028353F">
        <w:rPr>
          <w:rFonts w:ascii="Times New Roman" w:hAnsi="Times New Roman" w:cs="Times New Roman"/>
          <w:noProof/>
        </w:rPr>
        <w:t>frequency</w:t>
      </w:r>
      <w:r>
        <w:rPr>
          <w:rFonts w:ascii="Times New Roman" w:hAnsi="Times New Roman" w:cs="Times New Roman"/>
        </w:rPr>
        <w:t xml:space="preserve"> data,</w:t>
      </w:r>
      <w:r w:rsidRPr="006B1F2B">
        <w:rPr>
          <w:rFonts w:ascii="Times New Roman" w:hAnsi="Times New Roman" w:cs="Times New Roman"/>
        </w:rPr>
        <w:t xml:space="preserve"> a reality for </w:t>
      </w:r>
      <w:r>
        <w:rPr>
          <w:rFonts w:ascii="Times New Roman" w:hAnsi="Times New Roman" w:cs="Times New Roman"/>
        </w:rPr>
        <w:t>the majority of country-level data</w:t>
      </w:r>
      <w:r w:rsidRPr="006B1F2B">
        <w:rPr>
          <w:rFonts w:ascii="Times New Roman" w:hAnsi="Times New Roman" w:cs="Times New Roman"/>
        </w:rPr>
        <w:t xml:space="preserve"> in the AQUASTAT</w:t>
      </w:r>
      <w:r>
        <w:rPr>
          <w:rFonts w:ascii="Times New Roman" w:hAnsi="Times New Roman" w:cs="Times New Roman"/>
        </w:rPr>
        <w:t xml:space="preserve"> database</w:t>
      </w:r>
      <w:r w:rsidRPr="006B1F2B">
        <w:rPr>
          <w:rFonts w:ascii="Times New Roman" w:hAnsi="Times New Roman" w:cs="Times New Roman"/>
        </w:rPr>
        <w:t>. Thus,</w:t>
      </w:r>
      <w:r>
        <w:rPr>
          <w:rFonts w:ascii="Times New Roman" w:hAnsi="Times New Roman" w:cs="Times New Roman"/>
        </w:rPr>
        <w:t xml:space="preserve"> the application of medium-high</w:t>
      </w:r>
      <w:r w:rsidRPr="006B1F2B">
        <w:rPr>
          <w:rFonts w:ascii="Times New Roman" w:hAnsi="Times New Roman" w:cs="Times New Roman"/>
        </w:rPr>
        <w:t xml:space="preserve"> complex imputation metho</w:t>
      </w:r>
      <w:r>
        <w:rPr>
          <w:rFonts w:ascii="Times New Roman" w:hAnsi="Times New Roman" w:cs="Times New Roman"/>
        </w:rPr>
        <w:t>ds to AQUASTAT variables is unfeasible</w:t>
      </w:r>
      <w:r w:rsidRPr="006B1F2B">
        <w:rPr>
          <w:rFonts w:ascii="Times New Roman" w:hAnsi="Times New Roman" w:cs="Times New Roman"/>
        </w:rPr>
        <w:t xml:space="preserve">.   </w:t>
      </w:r>
    </w:p>
    <w:p w14:paraId="6CC0AE86" w14:textId="77777777" w:rsidR="00CD4927" w:rsidRDefault="00CD4927" w:rsidP="00CD4927">
      <w:pPr>
        <w:spacing w:after="0" w:line="360" w:lineRule="auto"/>
        <w:jc w:val="both"/>
        <w:rPr>
          <w:rFonts w:ascii="Times New Roman" w:hAnsi="Times New Roman" w:cs="Times New Roman"/>
        </w:rPr>
      </w:pPr>
      <w:r w:rsidRPr="006B1F2B">
        <w:rPr>
          <w:rFonts w:ascii="Times New Roman" w:hAnsi="Times New Roman" w:cs="Times New Roman"/>
        </w:rPr>
        <w:t xml:space="preserve">        The current AQUASTAT effort to reduce the blocking effects of the high data missingness on the calculation of water-related indicators lies within the use of a replacement approach where indicators </w:t>
      </w:r>
      <w:r w:rsidRPr="009E25B1">
        <w:rPr>
          <w:rFonts w:ascii="Times New Roman" w:hAnsi="Times New Roman" w:cs="Times New Roman"/>
          <w:noProof/>
        </w:rPr>
        <w:t>are calculated</w:t>
      </w:r>
      <w:r w:rsidRPr="006B1F2B">
        <w:rPr>
          <w:rFonts w:ascii="Times New Roman" w:hAnsi="Times New Roman" w:cs="Times New Roman"/>
        </w:rPr>
        <w:t xml:space="preserve"> according to priority rules applied every 5-year </w:t>
      </w:r>
      <w:r>
        <w:rPr>
          <w:rFonts w:ascii="Times New Roman" w:hAnsi="Times New Roman" w:cs="Times New Roman"/>
        </w:rPr>
        <w:t>intervals</w:t>
      </w:r>
      <w:r w:rsidR="00A06F59">
        <w:rPr>
          <w:rFonts w:ascii="Times New Roman" w:hAnsi="Times New Roman" w:cs="Times New Roman"/>
        </w:rPr>
        <w:t xml:space="preserve"> of</w:t>
      </w:r>
      <w:r w:rsidRPr="006B1F2B">
        <w:rPr>
          <w:rFonts w:ascii="Times New Roman" w:hAnsi="Times New Roman" w:cs="Times New Roman"/>
        </w:rPr>
        <w:t xml:space="preserve"> country-level time-series. This approach, however, has fl</w:t>
      </w:r>
      <w:r w:rsidR="00A06F59">
        <w:rPr>
          <w:rFonts w:ascii="Times New Roman" w:hAnsi="Times New Roman" w:cs="Times New Roman"/>
        </w:rPr>
        <w:t>a</w:t>
      </w:r>
      <w:r w:rsidRPr="006B1F2B">
        <w:rPr>
          <w:rFonts w:ascii="Times New Roman" w:hAnsi="Times New Roman" w:cs="Times New Roman"/>
        </w:rPr>
        <w:t>ws such as the calculation of indicators based</w:t>
      </w:r>
      <w:r w:rsidR="00A06F59">
        <w:rPr>
          <w:rFonts w:ascii="Times New Roman" w:hAnsi="Times New Roman" w:cs="Times New Roman"/>
        </w:rPr>
        <w:t xml:space="preserve"> on values with </w:t>
      </w:r>
      <w:r w:rsidR="00A06F59" w:rsidRPr="0028353F">
        <w:rPr>
          <w:rFonts w:ascii="Times New Roman" w:hAnsi="Times New Roman" w:cs="Times New Roman"/>
          <w:noProof/>
        </w:rPr>
        <w:t>annual</w:t>
      </w:r>
      <w:r w:rsidR="00A06F59">
        <w:rPr>
          <w:rFonts w:ascii="Times New Roman" w:hAnsi="Times New Roman" w:cs="Times New Roman"/>
        </w:rPr>
        <w:t xml:space="preserve"> </w:t>
      </w:r>
      <w:r w:rsidR="00A06F59" w:rsidRPr="0028353F">
        <w:rPr>
          <w:rFonts w:ascii="Times New Roman" w:hAnsi="Times New Roman" w:cs="Times New Roman"/>
          <w:noProof/>
        </w:rPr>
        <w:t>mismatch</w:t>
      </w:r>
      <w:r w:rsidR="00A06F59">
        <w:rPr>
          <w:rFonts w:ascii="Times New Roman" w:hAnsi="Times New Roman" w:cs="Times New Roman"/>
        </w:rPr>
        <w:t xml:space="preserve"> and does not ensure the full filling in of </w:t>
      </w:r>
      <w:r w:rsidR="00617942">
        <w:rPr>
          <w:rFonts w:ascii="Times New Roman" w:hAnsi="Times New Roman" w:cs="Times New Roman"/>
        </w:rPr>
        <w:t>the variable</w:t>
      </w:r>
      <w:r w:rsidR="00A06F59">
        <w:rPr>
          <w:rFonts w:ascii="Times New Roman" w:hAnsi="Times New Roman" w:cs="Times New Roman"/>
        </w:rPr>
        <w:t xml:space="preserve"> time series.  On this basis, the imputation module comes to fill in variables </w:t>
      </w:r>
      <w:commentRangeStart w:id="6"/>
      <w:commentRangeStart w:id="7"/>
      <w:r w:rsidR="00A06F59" w:rsidRPr="00A06F59">
        <w:rPr>
          <w:rFonts w:ascii="Times New Roman" w:hAnsi="Times New Roman" w:cs="Times New Roman"/>
          <w:i/>
        </w:rPr>
        <w:t>a priori</w:t>
      </w:r>
      <w:r w:rsidR="00A06F59">
        <w:rPr>
          <w:rFonts w:ascii="Times New Roman" w:hAnsi="Times New Roman" w:cs="Times New Roman"/>
          <w:i/>
        </w:rPr>
        <w:t xml:space="preserve"> </w:t>
      </w:r>
      <w:r w:rsidR="00A06F59">
        <w:rPr>
          <w:rFonts w:ascii="Times New Roman" w:hAnsi="Times New Roman" w:cs="Times New Roman"/>
        </w:rPr>
        <w:t>paving the way to the calculation of indicators without the flaws of the 5-year interval workaround</w:t>
      </w:r>
      <w:commentRangeEnd w:id="6"/>
      <w:r w:rsidR="0044649F">
        <w:rPr>
          <w:rStyle w:val="CommentReference"/>
        </w:rPr>
        <w:commentReference w:id="6"/>
      </w:r>
      <w:commentRangeEnd w:id="7"/>
      <w:r w:rsidR="00B84CDC">
        <w:rPr>
          <w:rStyle w:val="CommentReference"/>
        </w:rPr>
        <w:commentReference w:id="7"/>
      </w:r>
      <w:r w:rsidR="00A06F59">
        <w:rPr>
          <w:rFonts w:ascii="Times New Roman" w:hAnsi="Times New Roman" w:cs="Times New Roman"/>
        </w:rPr>
        <w:t>. Below the description of each step taken in the faoswsAquastatImputation module</w:t>
      </w:r>
      <w:r w:rsidR="005C18AF">
        <w:rPr>
          <w:rFonts w:ascii="Times New Roman" w:hAnsi="Times New Roman" w:cs="Times New Roman"/>
        </w:rPr>
        <w:t>.</w:t>
      </w:r>
    </w:p>
    <w:p w14:paraId="36F429BA" w14:textId="77777777" w:rsidR="009E25B1" w:rsidRDefault="009E25B1" w:rsidP="006B1F2B">
      <w:pPr>
        <w:spacing w:after="0" w:line="360" w:lineRule="auto"/>
        <w:jc w:val="both"/>
        <w:rPr>
          <w:rFonts w:ascii="Times New Roman" w:hAnsi="Times New Roman" w:cs="Times New Roman"/>
          <w:b/>
        </w:rPr>
      </w:pPr>
    </w:p>
    <w:p w14:paraId="4FF19B1D" w14:textId="77777777" w:rsidR="006B1F2B" w:rsidRPr="0081422B" w:rsidRDefault="00DF0D37" w:rsidP="006B1F2B">
      <w:pPr>
        <w:spacing w:after="0" w:line="360" w:lineRule="auto"/>
        <w:jc w:val="both"/>
        <w:rPr>
          <w:rFonts w:ascii="Times New Roman" w:hAnsi="Times New Roman" w:cs="Times New Roman"/>
          <w:b/>
        </w:rPr>
      </w:pPr>
      <w:r w:rsidRPr="0081422B">
        <w:rPr>
          <w:rFonts w:ascii="Times New Roman" w:hAnsi="Times New Roman" w:cs="Times New Roman"/>
          <w:b/>
        </w:rPr>
        <w:t>Imputation</w:t>
      </w:r>
    </w:p>
    <w:p w14:paraId="02D87983" w14:textId="77777777" w:rsidR="0081422B" w:rsidRDefault="0081422B"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The </w:t>
      </w:r>
      <w:r w:rsidR="001A2664">
        <w:rPr>
          <w:rFonts w:ascii="Times New Roman" w:hAnsi="Times New Roman" w:cs="Times New Roman"/>
        </w:rPr>
        <w:t>goal</w:t>
      </w:r>
      <w:r>
        <w:rPr>
          <w:rFonts w:ascii="Times New Roman" w:hAnsi="Times New Roman" w:cs="Times New Roman"/>
        </w:rPr>
        <w:t xml:space="preserve"> of imputation</w:t>
      </w:r>
      <w:r w:rsidR="001A2664">
        <w:rPr>
          <w:rFonts w:ascii="Times New Roman" w:hAnsi="Times New Roman" w:cs="Times New Roman"/>
        </w:rPr>
        <w:t xml:space="preserve"> module</w:t>
      </w:r>
      <w:r>
        <w:rPr>
          <w:rFonts w:ascii="Times New Roman" w:hAnsi="Times New Roman" w:cs="Times New Roman"/>
        </w:rPr>
        <w:t xml:space="preserve"> is to fill the </w:t>
      </w:r>
      <w:r w:rsidR="00C53043">
        <w:rPr>
          <w:rFonts w:ascii="Times New Roman" w:hAnsi="Times New Roman" w:cs="Times New Roman"/>
        </w:rPr>
        <w:t xml:space="preserve">NAs </w:t>
      </w:r>
      <w:r w:rsidR="001A2664">
        <w:rPr>
          <w:rFonts w:ascii="Times New Roman" w:hAnsi="Times New Roman" w:cs="Times New Roman"/>
        </w:rPr>
        <w:t>presents in</w:t>
      </w:r>
      <w:r w:rsidR="00C53043">
        <w:rPr>
          <w:rFonts w:ascii="Times New Roman" w:hAnsi="Times New Roman" w:cs="Times New Roman"/>
        </w:rPr>
        <w:t xml:space="preserve"> </w:t>
      </w:r>
      <w:r w:rsidR="001A2664">
        <w:rPr>
          <w:rFonts w:ascii="Times New Roman" w:hAnsi="Times New Roman" w:cs="Times New Roman"/>
        </w:rPr>
        <w:t xml:space="preserve">all </w:t>
      </w:r>
      <w:r w:rsidR="00C53043">
        <w:rPr>
          <w:rFonts w:ascii="Times New Roman" w:hAnsi="Times New Roman" w:cs="Times New Roman"/>
        </w:rPr>
        <w:t xml:space="preserve">variables </w:t>
      </w:r>
      <w:r w:rsidR="001A2664">
        <w:rPr>
          <w:rFonts w:ascii="Times New Roman" w:hAnsi="Times New Roman" w:cs="Times New Roman"/>
        </w:rPr>
        <w:t xml:space="preserve">time-series </w:t>
      </w:r>
      <w:r w:rsidR="00C53043">
        <w:rPr>
          <w:rFonts w:ascii="Times New Roman" w:hAnsi="Times New Roman" w:cs="Times New Roman"/>
        </w:rPr>
        <w:t xml:space="preserve">at </w:t>
      </w:r>
      <w:r w:rsidR="001A2664">
        <w:rPr>
          <w:rFonts w:ascii="Times New Roman" w:hAnsi="Times New Roman" w:cs="Times New Roman"/>
        </w:rPr>
        <w:t xml:space="preserve">the </w:t>
      </w:r>
      <w:r w:rsidR="00C53043">
        <w:rPr>
          <w:rFonts w:ascii="Times New Roman" w:hAnsi="Times New Roman" w:cs="Times New Roman"/>
        </w:rPr>
        <w:t>country-level</w:t>
      </w:r>
      <w:r>
        <w:rPr>
          <w:rFonts w:ascii="Times New Roman" w:hAnsi="Times New Roman" w:cs="Times New Roman"/>
        </w:rPr>
        <w:t xml:space="preserve">. </w:t>
      </w:r>
      <w:r w:rsidR="003A739B">
        <w:rPr>
          <w:rFonts w:ascii="Times New Roman" w:hAnsi="Times New Roman" w:cs="Times New Roman"/>
        </w:rPr>
        <w:t xml:space="preserve">The final imputed datasets </w:t>
      </w:r>
      <w:r w:rsidR="001A2664">
        <w:rPr>
          <w:rFonts w:ascii="Times New Roman" w:hAnsi="Times New Roman" w:cs="Times New Roman"/>
        </w:rPr>
        <w:t>are</w:t>
      </w:r>
      <w:r w:rsidR="003A739B" w:rsidRPr="0028353F">
        <w:rPr>
          <w:rFonts w:ascii="Times New Roman" w:hAnsi="Times New Roman" w:cs="Times New Roman"/>
          <w:noProof/>
        </w:rPr>
        <w:t xml:space="preserve"> used</w:t>
      </w:r>
      <w:r w:rsidR="003A739B">
        <w:rPr>
          <w:rFonts w:ascii="Times New Roman" w:hAnsi="Times New Roman" w:cs="Times New Roman"/>
        </w:rPr>
        <w:t xml:space="preserve"> in the </w:t>
      </w:r>
      <w:r w:rsidR="003A739B" w:rsidRPr="003A739B">
        <w:rPr>
          <w:rFonts w:ascii="Times New Roman" w:hAnsi="Times New Roman" w:cs="Times New Roman"/>
          <w:i/>
        </w:rPr>
        <w:t>faoswsAquastatCalculation module</w:t>
      </w:r>
      <w:r w:rsidR="003A739B">
        <w:rPr>
          <w:rFonts w:ascii="Times New Roman" w:hAnsi="Times New Roman" w:cs="Times New Roman"/>
        </w:rPr>
        <w:t xml:space="preserve">. </w:t>
      </w:r>
      <w:r w:rsidR="005B7F4E">
        <w:rPr>
          <w:rFonts w:ascii="Times New Roman" w:hAnsi="Times New Roman" w:cs="Times New Roman"/>
        </w:rPr>
        <w:t xml:space="preserve"> </w:t>
      </w:r>
      <w:r w:rsidR="00B77692">
        <w:rPr>
          <w:rFonts w:ascii="Times New Roman" w:hAnsi="Times New Roman" w:cs="Times New Roman"/>
        </w:rPr>
        <w:t>The proposal is to drive imputation</w:t>
      </w:r>
      <w:r w:rsidR="009E25B1">
        <w:rPr>
          <w:rFonts w:ascii="Times New Roman" w:hAnsi="Times New Roman" w:cs="Times New Roman"/>
        </w:rPr>
        <w:t>s</w:t>
      </w:r>
      <w:r w:rsidR="00B77692">
        <w:rPr>
          <w:rFonts w:ascii="Times New Roman" w:hAnsi="Times New Roman" w:cs="Times New Roman"/>
        </w:rPr>
        <w:t xml:space="preserve"> according to the nature of each variable in the datasets. The raw dataset will </w:t>
      </w:r>
      <w:r w:rsidR="00B77692" w:rsidRPr="009E25B1">
        <w:rPr>
          <w:rFonts w:ascii="Times New Roman" w:hAnsi="Times New Roman" w:cs="Times New Roman"/>
          <w:noProof/>
        </w:rPr>
        <w:t>be subdivide</w:t>
      </w:r>
      <w:r w:rsidR="009E25B1">
        <w:rPr>
          <w:rFonts w:ascii="Times New Roman" w:hAnsi="Times New Roman" w:cs="Times New Roman"/>
          <w:noProof/>
        </w:rPr>
        <w:t>d</w:t>
      </w:r>
      <w:r w:rsidR="00B77692">
        <w:rPr>
          <w:rFonts w:ascii="Times New Roman" w:hAnsi="Times New Roman" w:cs="Times New Roman"/>
        </w:rPr>
        <w:t xml:space="preserve"> into two categories: 1) Datasets with variables without </w:t>
      </w:r>
      <w:r w:rsidR="009E25B1">
        <w:rPr>
          <w:rFonts w:ascii="Times New Roman" w:hAnsi="Times New Roman" w:cs="Times New Roman"/>
        </w:rPr>
        <w:t xml:space="preserve">the </w:t>
      </w:r>
      <w:r w:rsidR="00B77692" w:rsidRPr="009E25B1">
        <w:rPr>
          <w:rFonts w:ascii="Times New Roman" w:hAnsi="Times New Roman" w:cs="Times New Roman"/>
          <w:noProof/>
        </w:rPr>
        <w:t>possibility</w:t>
      </w:r>
      <w:r w:rsidR="00B77692">
        <w:rPr>
          <w:rFonts w:ascii="Times New Roman" w:hAnsi="Times New Roman" w:cs="Times New Roman"/>
        </w:rPr>
        <w:t xml:space="preserve"> of being imputed, i.e. the whole country –level time-series is empty; 2) Dataset</w:t>
      </w:r>
      <w:r w:rsidR="009E25B1">
        <w:rPr>
          <w:rFonts w:ascii="Times New Roman" w:hAnsi="Times New Roman" w:cs="Times New Roman"/>
        </w:rPr>
        <w:t>s</w:t>
      </w:r>
      <w:r w:rsidR="00B77692">
        <w:rPr>
          <w:rFonts w:ascii="Times New Roman" w:hAnsi="Times New Roman" w:cs="Times New Roman"/>
        </w:rPr>
        <w:t xml:space="preserve"> with variables with </w:t>
      </w:r>
      <w:r w:rsidR="009E25B1">
        <w:rPr>
          <w:rFonts w:ascii="Times New Roman" w:hAnsi="Times New Roman" w:cs="Times New Roman"/>
        </w:rPr>
        <w:t xml:space="preserve">the </w:t>
      </w:r>
      <w:r w:rsidR="00B77692" w:rsidRPr="009E25B1">
        <w:rPr>
          <w:rFonts w:ascii="Times New Roman" w:hAnsi="Times New Roman" w:cs="Times New Roman"/>
          <w:noProof/>
        </w:rPr>
        <w:t>possibility</w:t>
      </w:r>
      <w:r w:rsidR="00B77692">
        <w:rPr>
          <w:rFonts w:ascii="Times New Roman" w:hAnsi="Times New Roman" w:cs="Times New Roman"/>
        </w:rPr>
        <w:t xml:space="preserve"> of being imputed. The datasets with variables with </w:t>
      </w:r>
      <w:r w:rsidR="009E25B1">
        <w:rPr>
          <w:rFonts w:ascii="Times New Roman" w:hAnsi="Times New Roman" w:cs="Times New Roman"/>
        </w:rPr>
        <w:t xml:space="preserve">the </w:t>
      </w:r>
      <w:r w:rsidR="00B77692" w:rsidRPr="009E25B1">
        <w:rPr>
          <w:rFonts w:ascii="Times New Roman" w:hAnsi="Times New Roman" w:cs="Times New Roman"/>
          <w:noProof/>
        </w:rPr>
        <w:t>potential</w:t>
      </w:r>
      <w:r w:rsidR="00B77692">
        <w:rPr>
          <w:rFonts w:ascii="Times New Roman" w:hAnsi="Times New Roman" w:cs="Times New Roman"/>
        </w:rPr>
        <w:t xml:space="preserve"> to be imputed will subsequently </w:t>
      </w:r>
      <w:r w:rsidR="00B77692" w:rsidRPr="009E25B1">
        <w:rPr>
          <w:rFonts w:ascii="Times New Roman" w:hAnsi="Times New Roman" w:cs="Times New Roman"/>
          <w:noProof/>
        </w:rPr>
        <w:t>be br</w:t>
      </w:r>
      <w:r w:rsidR="009E25B1">
        <w:rPr>
          <w:rFonts w:ascii="Times New Roman" w:hAnsi="Times New Roman" w:cs="Times New Roman"/>
          <w:noProof/>
        </w:rPr>
        <w:t>oken</w:t>
      </w:r>
      <w:r w:rsidR="00B77692">
        <w:rPr>
          <w:rFonts w:ascii="Times New Roman" w:hAnsi="Times New Roman" w:cs="Times New Roman"/>
        </w:rPr>
        <w:t xml:space="preserve"> down into the following datasets: a) dataset where variables have zero variance and no missing values; b) dataset where variables have zero variance and </w:t>
      </w:r>
      <w:r w:rsidR="00B77692">
        <w:rPr>
          <w:rFonts w:ascii="Times New Roman" w:hAnsi="Times New Roman" w:cs="Times New Roman"/>
          <w:i/>
        </w:rPr>
        <w:t xml:space="preserve">at least one </w:t>
      </w:r>
      <w:r w:rsidR="00B77692">
        <w:rPr>
          <w:rFonts w:ascii="Times New Roman" w:hAnsi="Times New Roman" w:cs="Times New Roman"/>
        </w:rPr>
        <w:t xml:space="preserve">missing value; c) dataset where variables have nonzero variance and </w:t>
      </w:r>
      <w:r w:rsidR="00B77692" w:rsidRPr="00B77692">
        <w:rPr>
          <w:rFonts w:ascii="Times New Roman" w:hAnsi="Times New Roman" w:cs="Times New Roman"/>
          <w:i/>
        </w:rPr>
        <w:t>at least</w:t>
      </w:r>
      <w:r w:rsidR="00B77692">
        <w:rPr>
          <w:rFonts w:ascii="Times New Roman" w:hAnsi="Times New Roman" w:cs="Times New Roman"/>
          <w:i/>
        </w:rPr>
        <w:t xml:space="preserve"> </w:t>
      </w:r>
      <w:r w:rsidR="009E25B1">
        <w:rPr>
          <w:rFonts w:ascii="Times New Roman" w:hAnsi="Times New Roman" w:cs="Times New Roman"/>
        </w:rPr>
        <w:t>one missing values. The dataset</w:t>
      </w:r>
      <w:r w:rsidR="00B77692">
        <w:rPr>
          <w:rFonts w:ascii="Times New Roman" w:hAnsi="Times New Roman" w:cs="Times New Roman"/>
        </w:rPr>
        <w:t xml:space="preserve"> where the who</w:t>
      </w:r>
      <w:r w:rsidR="009E25B1">
        <w:rPr>
          <w:rFonts w:ascii="Times New Roman" w:hAnsi="Times New Roman" w:cs="Times New Roman"/>
        </w:rPr>
        <w:t xml:space="preserve">le time-series is empty, </w:t>
      </w:r>
      <w:r w:rsidR="009E25B1" w:rsidRPr="009E25B1">
        <w:rPr>
          <w:rFonts w:ascii="Times New Roman" w:hAnsi="Times New Roman" w:cs="Times New Roman"/>
          <w:noProof/>
        </w:rPr>
        <w:t>and</w:t>
      </w:r>
      <w:r w:rsidR="009E25B1">
        <w:rPr>
          <w:rFonts w:ascii="Times New Roman" w:hAnsi="Times New Roman" w:cs="Times New Roman"/>
        </w:rPr>
        <w:t xml:space="preserve"> that with zero variance and without missing values will not </w:t>
      </w:r>
      <w:r w:rsidR="009E25B1" w:rsidRPr="009E25B1">
        <w:rPr>
          <w:rFonts w:ascii="Times New Roman" w:hAnsi="Times New Roman" w:cs="Times New Roman"/>
          <w:noProof/>
        </w:rPr>
        <w:t>be imputed</w:t>
      </w:r>
      <w:r w:rsidR="009E25B1">
        <w:rPr>
          <w:rFonts w:ascii="Times New Roman" w:hAnsi="Times New Roman" w:cs="Times New Roman"/>
        </w:rPr>
        <w:t xml:space="preserve">. The datasets described in </w:t>
      </w:r>
      <w:r w:rsidR="009E25B1" w:rsidRPr="009E25B1">
        <w:rPr>
          <w:rFonts w:ascii="Times New Roman" w:hAnsi="Times New Roman" w:cs="Times New Roman"/>
          <w:i/>
          <w:noProof/>
        </w:rPr>
        <w:t>b</w:t>
      </w:r>
      <w:r w:rsidR="009E25B1" w:rsidRPr="009E25B1">
        <w:rPr>
          <w:rFonts w:ascii="Times New Roman" w:hAnsi="Times New Roman" w:cs="Times New Roman"/>
          <w:noProof/>
        </w:rPr>
        <w:t xml:space="preserve"> and</w:t>
      </w:r>
      <w:r w:rsidR="009E25B1">
        <w:rPr>
          <w:rFonts w:ascii="Times New Roman" w:hAnsi="Times New Roman" w:cs="Times New Roman"/>
        </w:rPr>
        <w:t xml:space="preserve"> </w:t>
      </w:r>
      <w:r w:rsidR="009E25B1" w:rsidRPr="009E25B1">
        <w:rPr>
          <w:rFonts w:ascii="Times New Roman" w:hAnsi="Times New Roman" w:cs="Times New Roman"/>
          <w:i/>
        </w:rPr>
        <w:t>c</w:t>
      </w:r>
      <w:r w:rsidR="009E25B1">
        <w:rPr>
          <w:rFonts w:ascii="Times New Roman" w:hAnsi="Times New Roman" w:cs="Times New Roman"/>
        </w:rPr>
        <w:t xml:space="preserve"> will be imputed by last observation carried forward and linear imputation, respectively. The Fig. 3 shows the proposed imputation workflow.</w:t>
      </w:r>
    </w:p>
    <w:p w14:paraId="45BA3F20" w14:textId="77777777" w:rsidR="009E25B1" w:rsidRDefault="009E25B1" w:rsidP="000F76CE">
      <w:pPr>
        <w:spacing w:after="0" w:line="360" w:lineRule="auto"/>
        <w:ind w:firstLine="720"/>
        <w:jc w:val="both"/>
        <w:rPr>
          <w:rFonts w:ascii="Times New Roman" w:hAnsi="Times New Roman" w:cs="Times New Roman"/>
        </w:rPr>
      </w:pPr>
      <w:r w:rsidRPr="009E25B1">
        <w:rPr>
          <w:noProof/>
        </w:rPr>
        <w:lastRenderedPageBreak/>
        <w:drawing>
          <wp:inline distT="0" distB="0" distL="0" distR="0" wp14:anchorId="2F59C95A" wp14:editId="228E3FE3">
            <wp:extent cx="5943600" cy="714304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43041"/>
                    </a:xfrm>
                    <a:prstGeom prst="rect">
                      <a:avLst/>
                    </a:prstGeom>
                    <a:noFill/>
                    <a:ln>
                      <a:noFill/>
                    </a:ln>
                  </pic:spPr>
                </pic:pic>
              </a:graphicData>
            </a:graphic>
          </wp:inline>
        </w:drawing>
      </w:r>
    </w:p>
    <w:p w14:paraId="151492BC" w14:textId="57F87BB3" w:rsidR="009E25B1" w:rsidRPr="00B77692" w:rsidRDefault="009E25B1" w:rsidP="009E25B1">
      <w:pPr>
        <w:spacing w:after="0" w:line="360" w:lineRule="auto"/>
        <w:jc w:val="both"/>
        <w:rPr>
          <w:rFonts w:ascii="Times New Roman" w:hAnsi="Times New Roman" w:cs="Times New Roman"/>
        </w:rPr>
      </w:pPr>
      <w:r w:rsidRPr="009E25B1">
        <w:rPr>
          <w:rFonts w:ascii="Times New Roman" w:hAnsi="Times New Roman" w:cs="Times New Roman"/>
          <w:b/>
        </w:rPr>
        <w:t xml:space="preserve">Figure </w:t>
      </w:r>
      <w:r>
        <w:rPr>
          <w:rFonts w:ascii="Times New Roman" w:hAnsi="Times New Roman" w:cs="Times New Roman"/>
          <w:b/>
        </w:rPr>
        <w:t>3</w:t>
      </w:r>
      <w:r>
        <w:rPr>
          <w:rFonts w:ascii="Times New Roman" w:hAnsi="Times New Roman" w:cs="Times New Roman"/>
        </w:rPr>
        <w:t xml:space="preserve">. Imputation workflow based on </w:t>
      </w:r>
      <w:r>
        <w:rPr>
          <w:rFonts w:ascii="Times New Roman" w:hAnsi="Times New Roman" w:cs="Times New Roman"/>
          <w:b/>
        </w:rPr>
        <w:t>split-apply-com</w:t>
      </w:r>
      <w:r w:rsidRPr="009E25B1">
        <w:rPr>
          <w:rFonts w:ascii="Times New Roman" w:hAnsi="Times New Roman" w:cs="Times New Roman"/>
          <w:b/>
        </w:rPr>
        <w:t>bine approach</w:t>
      </w:r>
      <w:r>
        <w:rPr>
          <w:rFonts w:ascii="Times New Roman" w:hAnsi="Times New Roman" w:cs="Times New Roman"/>
        </w:rPr>
        <w:t xml:space="preserve">.  Split the data according to the </w:t>
      </w:r>
      <w:commentRangeStart w:id="8"/>
      <w:commentRangeStart w:id="9"/>
      <w:r>
        <w:rPr>
          <w:rFonts w:ascii="Times New Roman" w:hAnsi="Times New Roman" w:cs="Times New Roman"/>
        </w:rPr>
        <w:t>possibility</w:t>
      </w:r>
      <w:commentRangeEnd w:id="8"/>
      <w:r w:rsidR="00AA2424">
        <w:rPr>
          <w:rStyle w:val="CommentReference"/>
        </w:rPr>
        <w:commentReference w:id="8"/>
      </w:r>
      <w:commentRangeEnd w:id="9"/>
      <w:r w:rsidR="00332975">
        <w:rPr>
          <w:rStyle w:val="CommentReference"/>
        </w:rPr>
        <w:commentReference w:id="9"/>
      </w:r>
      <w:r>
        <w:rPr>
          <w:rFonts w:ascii="Times New Roman" w:hAnsi="Times New Roman" w:cs="Times New Roman"/>
        </w:rPr>
        <w:t xml:space="preserve"> of imputation and type of imputation. Apply (or not) the imputations accordingly. Combine non-imputed and imputed datasets at the country level and then select the </w:t>
      </w:r>
      <w:proofErr w:type="spellStart"/>
      <w:r>
        <w:rPr>
          <w:rFonts w:ascii="Times New Roman" w:hAnsi="Times New Roman" w:cs="Times New Roman"/>
        </w:rPr>
        <w:t>rel</w:t>
      </w:r>
      <w:ins w:id="10" w:author="Vir" w:date="2018-09-06T14:33:00Z">
        <w:r w:rsidR="00AA2424">
          <w:rPr>
            <w:rFonts w:ascii="Times New Roman" w:hAnsi="Times New Roman" w:cs="Times New Roman"/>
          </w:rPr>
          <w:t>e</w:t>
        </w:r>
      </w:ins>
      <w:r>
        <w:rPr>
          <w:rFonts w:ascii="Times New Roman" w:hAnsi="Times New Roman" w:cs="Times New Roman"/>
        </w:rPr>
        <w:t>v</w:t>
      </w:r>
      <w:del w:id="11" w:author="Vir" w:date="2018-09-06T14:33:00Z">
        <w:r w:rsidDel="00AA2424">
          <w:rPr>
            <w:rFonts w:ascii="Times New Roman" w:hAnsi="Times New Roman" w:cs="Times New Roman"/>
          </w:rPr>
          <w:delText>e</w:delText>
        </w:r>
      </w:del>
      <w:r>
        <w:rPr>
          <w:rFonts w:ascii="Times New Roman" w:hAnsi="Times New Roman" w:cs="Times New Roman"/>
        </w:rPr>
        <w:t>n</w:t>
      </w:r>
      <w:del w:id="12" w:author="Lisboa, Francy (ESS)" w:date="2018-09-06T17:54:00Z">
        <w:r w:rsidDel="00B84CDC">
          <w:rPr>
            <w:rFonts w:ascii="Times New Roman" w:hAnsi="Times New Roman" w:cs="Times New Roman"/>
          </w:rPr>
          <w:delText>at</w:delText>
        </w:r>
      </w:del>
      <w:ins w:id="13" w:author="Lisboa, Francy (ESS)" w:date="2018-09-06T17:54:00Z">
        <w:r w:rsidR="00B84CDC">
          <w:rPr>
            <w:rFonts w:ascii="Times New Roman" w:hAnsi="Times New Roman" w:cs="Times New Roman"/>
          </w:rPr>
          <w:t>t</w:t>
        </w:r>
      </w:ins>
      <w:proofErr w:type="spellEnd"/>
      <w:r>
        <w:rPr>
          <w:rFonts w:ascii="Times New Roman" w:hAnsi="Times New Roman" w:cs="Times New Roman"/>
        </w:rPr>
        <w:t xml:space="preserve"> elements/variables to use in the calculations. </w:t>
      </w:r>
    </w:p>
    <w:p w14:paraId="514DF430" w14:textId="77777777" w:rsidR="000F76CE" w:rsidRDefault="005C18AF" w:rsidP="00315118">
      <w:pPr>
        <w:spacing w:after="0" w:line="360" w:lineRule="auto"/>
        <w:jc w:val="both"/>
        <w:rPr>
          <w:rFonts w:ascii="Times New Roman" w:hAnsi="Times New Roman" w:cs="Times New Roman"/>
          <w:b/>
        </w:rPr>
      </w:pPr>
      <w:r>
        <w:rPr>
          <w:rFonts w:ascii="Times New Roman" w:hAnsi="Times New Roman" w:cs="Times New Roman"/>
          <w:b/>
        </w:rPr>
        <w:lastRenderedPageBreak/>
        <w:t>T</w:t>
      </w:r>
      <w:r w:rsidR="003A739B" w:rsidRPr="003A739B">
        <w:rPr>
          <w:rFonts w:ascii="Times New Roman" w:hAnsi="Times New Roman" w:cs="Times New Roman"/>
          <w:b/>
        </w:rPr>
        <w:t>est</w:t>
      </w:r>
      <w:r w:rsidR="000F7304">
        <w:rPr>
          <w:rFonts w:ascii="Times New Roman" w:hAnsi="Times New Roman" w:cs="Times New Roman"/>
          <w:b/>
        </w:rPr>
        <w:t xml:space="preserve">ing </w:t>
      </w:r>
      <w:r w:rsidR="00C53043">
        <w:rPr>
          <w:rFonts w:ascii="Times New Roman" w:hAnsi="Times New Roman" w:cs="Times New Roman"/>
          <w:b/>
        </w:rPr>
        <w:t>imputation</w:t>
      </w:r>
    </w:p>
    <w:p w14:paraId="369DB0A0" w14:textId="77777777" w:rsidR="000F7304" w:rsidRPr="000F76CE" w:rsidRDefault="000F7304" w:rsidP="000F76CE">
      <w:pPr>
        <w:spacing w:after="0" w:line="360" w:lineRule="auto"/>
        <w:ind w:firstLine="720"/>
        <w:jc w:val="both"/>
        <w:rPr>
          <w:rFonts w:ascii="Times New Roman" w:hAnsi="Times New Roman" w:cs="Times New Roman"/>
          <w:b/>
        </w:rPr>
      </w:pPr>
      <w:r>
        <w:rPr>
          <w:rFonts w:ascii="Times New Roman" w:hAnsi="Times New Roman" w:cs="Times New Roman"/>
        </w:rPr>
        <w:t xml:space="preserve">The AQUASTAT team is particularly interested in the indicators composing the </w:t>
      </w:r>
      <w:r w:rsidRPr="006D789C">
        <w:rPr>
          <w:rFonts w:ascii="Times New Roman" w:hAnsi="Times New Roman" w:cs="Times New Roman"/>
          <w:b/>
        </w:rPr>
        <w:t>SDG 6.4.1</w:t>
      </w:r>
      <w:r>
        <w:rPr>
          <w:rFonts w:ascii="Times New Roman" w:hAnsi="Times New Roman" w:cs="Times New Roman"/>
        </w:rPr>
        <w:t xml:space="preserve"> (Water Use Efficiency; Irrigated Agriculture Water Use Efficiency; Industrial Water Use Efficiency) and </w:t>
      </w:r>
      <w:r w:rsidR="009A0FD2">
        <w:rPr>
          <w:rFonts w:ascii="Times New Roman" w:hAnsi="Times New Roman" w:cs="Times New Roman"/>
        </w:rPr>
        <w:t xml:space="preserve">the </w:t>
      </w:r>
      <w:r w:rsidRPr="006D789C">
        <w:rPr>
          <w:rFonts w:ascii="Times New Roman" w:hAnsi="Times New Roman" w:cs="Times New Roman"/>
          <w:b/>
        </w:rPr>
        <w:t>SDG 6.4.2</w:t>
      </w:r>
      <w:r>
        <w:rPr>
          <w:rFonts w:ascii="Times New Roman" w:hAnsi="Times New Roman" w:cs="Times New Roman"/>
        </w:rPr>
        <w:t xml:space="preserve"> (Water stress). </w:t>
      </w:r>
      <w:r w:rsidRPr="001D7689">
        <w:rPr>
          <w:rFonts w:ascii="Times New Roman" w:hAnsi="Times New Roman" w:cs="Times New Roman"/>
        </w:rPr>
        <w:t>Thus</w:t>
      </w:r>
      <w:r w:rsidRPr="000F7304">
        <w:rPr>
          <w:rFonts w:ascii="Times New Roman" w:hAnsi="Times New Roman" w:cs="Times New Roman"/>
          <w:b/>
        </w:rPr>
        <w:t xml:space="preserve">, </w:t>
      </w:r>
      <w:r w:rsidRPr="001D7689">
        <w:rPr>
          <w:rFonts w:ascii="Times New Roman" w:hAnsi="Times New Roman" w:cs="Times New Roman"/>
        </w:rPr>
        <w:t>the first action is to test the effects of imputation on the calculation of these SDG indicators</w:t>
      </w:r>
      <w:r w:rsidR="001D7689">
        <w:rPr>
          <w:rFonts w:ascii="Times New Roman" w:hAnsi="Times New Roman" w:cs="Times New Roman"/>
          <w:b/>
        </w:rPr>
        <w:t xml:space="preserve"> (</w:t>
      </w:r>
      <w:r w:rsidR="001D7689" w:rsidRPr="00A5630A">
        <w:rPr>
          <w:rFonts w:ascii="Times New Roman" w:hAnsi="Times New Roman" w:cs="Times New Roman"/>
        </w:rPr>
        <w:t>Table 1</w:t>
      </w:r>
      <w:r w:rsidR="001D7689">
        <w:rPr>
          <w:rFonts w:ascii="Times New Roman" w:hAnsi="Times New Roman" w:cs="Times New Roman"/>
          <w:b/>
        </w:rPr>
        <w:t>)</w:t>
      </w:r>
      <w:r>
        <w:rPr>
          <w:rFonts w:ascii="Times New Roman" w:hAnsi="Times New Roman" w:cs="Times New Roman"/>
        </w:rPr>
        <w:t xml:space="preserve">. </w:t>
      </w:r>
      <w:r w:rsidR="0028353F">
        <w:rPr>
          <w:rFonts w:ascii="Times New Roman" w:hAnsi="Times New Roman" w:cs="Times New Roman"/>
        </w:rPr>
        <w:t>A</w:t>
      </w:r>
      <w:r w:rsidR="003A739B">
        <w:rPr>
          <w:rFonts w:ascii="Times New Roman" w:hAnsi="Times New Roman" w:cs="Times New Roman"/>
        </w:rPr>
        <w:t xml:space="preserve"> test dataset with </w:t>
      </w:r>
      <w:r w:rsidR="009E25B1">
        <w:rPr>
          <w:rFonts w:ascii="Times New Roman" w:hAnsi="Times New Roman" w:cs="Times New Roman"/>
        </w:rPr>
        <w:t>43</w:t>
      </w:r>
      <w:r w:rsidR="003A739B">
        <w:rPr>
          <w:rFonts w:ascii="Times New Roman" w:hAnsi="Times New Roman" w:cs="Times New Roman"/>
        </w:rPr>
        <w:t xml:space="preserve"> randomly selected countries will be used to assess the o</w:t>
      </w:r>
      <w:r w:rsidR="001D7689">
        <w:rPr>
          <w:rFonts w:ascii="Times New Roman" w:hAnsi="Times New Roman" w:cs="Times New Roman"/>
        </w:rPr>
        <w:t xml:space="preserve">utput of the </w:t>
      </w:r>
      <w:r w:rsidR="009E25B1">
        <w:rPr>
          <w:rFonts w:ascii="Times New Roman" w:hAnsi="Times New Roman" w:cs="Times New Roman"/>
        </w:rPr>
        <w:t xml:space="preserve">imputation workflow described in the </w:t>
      </w:r>
      <w:r w:rsidR="009E25B1" w:rsidRPr="009E25B1">
        <w:rPr>
          <w:rFonts w:ascii="Times New Roman" w:hAnsi="Times New Roman" w:cs="Times New Roman"/>
          <w:b/>
        </w:rPr>
        <w:t>Fig 2</w:t>
      </w:r>
      <w:r w:rsidR="009E25B1">
        <w:rPr>
          <w:rFonts w:ascii="Times New Roman" w:hAnsi="Times New Roman" w:cs="Times New Roman"/>
        </w:rPr>
        <w:t>.</w:t>
      </w:r>
    </w:p>
    <w:p w14:paraId="5A8DC623" w14:textId="77777777" w:rsidR="00AE0BD8" w:rsidRDefault="00AE0BD8" w:rsidP="00315118">
      <w:pPr>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gridCol w:w="1190"/>
        <w:gridCol w:w="1580"/>
        <w:gridCol w:w="2051"/>
      </w:tblGrid>
      <w:tr w:rsidR="000F7304" w:rsidRPr="000F7304" w14:paraId="1F13C3A4" w14:textId="77777777" w:rsidTr="00315118">
        <w:tc>
          <w:tcPr>
            <w:tcW w:w="0" w:type="auto"/>
            <w:gridSpan w:val="4"/>
            <w:tcBorders>
              <w:bottom w:val="single" w:sz="4" w:space="0" w:color="auto"/>
            </w:tcBorders>
          </w:tcPr>
          <w:p w14:paraId="0BF708A8" w14:textId="77777777" w:rsidR="000F7304" w:rsidRPr="005C18AF" w:rsidRDefault="00315118" w:rsidP="00315118">
            <w:pPr>
              <w:rPr>
                <w:rFonts w:ascii="Times New Roman" w:hAnsi="Times New Roman" w:cs="Times New Roman"/>
              </w:rPr>
            </w:pPr>
            <w:r w:rsidRPr="00A5630A">
              <w:rPr>
                <w:rFonts w:ascii="Times New Roman" w:hAnsi="Times New Roman" w:cs="Times New Roman"/>
                <w:b/>
              </w:rPr>
              <w:t>Table 1</w:t>
            </w:r>
            <w:r w:rsidRPr="005C18AF">
              <w:rPr>
                <w:rFonts w:ascii="Times New Roman" w:hAnsi="Times New Roman" w:cs="Times New Roman"/>
              </w:rPr>
              <w:t>. Variables to use in the imputation</w:t>
            </w:r>
          </w:p>
        </w:tc>
      </w:tr>
      <w:tr w:rsidR="000F7304" w:rsidRPr="000F7304" w14:paraId="1253F063" w14:textId="77777777" w:rsidTr="00315118">
        <w:tc>
          <w:tcPr>
            <w:tcW w:w="0" w:type="auto"/>
            <w:tcBorders>
              <w:top w:val="single" w:sz="4" w:space="0" w:color="auto"/>
              <w:bottom w:val="single" w:sz="4" w:space="0" w:color="auto"/>
            </w:tcBorders>
          </w:tcPr>
          <w:p w14:paraId="54451D4E" w14:textId="77777777" w:rsidR="000F7304" w:rsidRPr="000F7304" w:rsidRDefault="000F7304" w:rsidP="000F7304">
            <w:pPr>
              <w:jc w:val="center"/>
              <w:rPr>
                <w:rFonts w:cstheme="minorHAnsi"/>
                <w:b/>
                <w:sz w:val="16"/>
                <w:szCs w:val="16"/>
              </w:rPr>
            </w:pPr>
            <w:r w:rsidRPr="000F7304">
              <w:rPr>
                <w:rFonts w:cstheme="minorHAnsi"/>
                <w:b/>
                <w:sz w:val="16"/>
                <w:szCs w:val="16"/>
              </w:rPr>
              <w:t>Variables</w:t>
            </w:r>
          </w:p>
        </w:tc>
        <w:tc>
          <w:tcPr>
            <w:tcW w:w="0" w:type="auto"/>
            <w:tcBorders>
              <w:top w:val="single" w:sz="4" w:space="0" w:color="auto"/>
              <w:bottom w:val="single" w:sz="4" w:space="0" w:color="auto"/>
            </w:tcBorders>
          </w:tcPr>
          <w:p w14:paraId="7A82120C" w14:textId="77777777" w:rsidR="000F7304" w:rsidRPr="000F7304" w:rsidRDefault="000F7304" w:rsidP="000F7304">
            <w:pPr>
              <w:jc w:val="center"/>
              <w:rPr>
                <w:rFonts w:cstheme="minorHAnsi"/>
                <w:b/>
                <w:sz w:val="16"/>
                <w:szCs w:val="16"/>
              </w:rPr>
            </w:pPr>
            <w:r w:rsidRPr="000F7304">
              <w:rPr>
                <w:rFonts w:cstheme="minorHAnsi"/>
                <w:b/>
                <w:sz w:val="16"/>
                <w:szCs w:val="16"/>
              </w:rPr>
              <w:t>Variables code</w:t>
            </w:r>
          </w:p>
        </w:tc>
        <w:tc>
          <w:tcPr>
            <w:tcW w:w="0" w:type="auto"/>
            <w:tcBorders>
              <w:top w:val="single" w:sz="4" w:space="0" w:color="auto"/>
              <w:bottom w:val="single" w:sz="4" w:space="0" w:color="auto"/>
            </w:tcBorders>
          </w:tcPr>
          <w:p w14:paraId="6AFB58F5" w14:textId="77777777" w:rsidR="000F7304" w:rsidRPr="000F7304" w:rsidRDefault="000F7304" w:rsidP="000F7304">
            <w:pPr>
              <w:jc w:val="center"/>
              <w:rPr>
                <w:rFonts w:cstheme="minorHAnsi"/>
                <w:b/>
                <w:sz w:val="16"/>
                <w:szCs w:val="16"/>
              </w:rPr>
            </w:pPr>
            <w:r w:rsidRPr="000F7304">
              <w:rPr>
                <w:rFonts w:cstheme="minorHAnsi"/>
                <w:b/>
                <w:sz w:val="16"/>
                <w:szCs w:val="16"/>
              </w:rPr>
              <w:t>Need for Imputation</w:t>
            </w:r>
          </w:p>
        </w:tc>
        <w:tc>
          <w:tcPr>
            <w:tcW w:w="0" w:type="auto"/>
            <w:tcBorders>
              <w:top w:val="single" w:sz="4" w:space="0" w:color="auto"/>
              <w:bottom w:val="single" w:sz="4" w:space="0" w:color="auto"/>
            </w:tcBorders>
          </w:tcPr>
          <w:p w14:paraId="47909FEC" w14:textId="77777777" w:rsidR="000F7304" w:rsidRPr="000F7304" w:rsidRDefault="000F7304" w:rsidP="000F7304">
            <w:pPr>
              <w:jc w:val="center"/>
              <w:rPr>
                <w:rFonts w:cstheme="minorHAnsi"/>
                <w:b/>
                <w:sz w:val="16"/>
                <w:szCs w:val="16"/>
              </w:rPr>
            </w:pPr>
            <w:r w:rsidRPr="000F7304">
              <w:rPr>
                <w:rFonts w:cstheme="minorHAnsi"/>
                <w:b/>
                <w:sz w:val="16"/>
                <w:szCs w:val="16"/>
              </w:rPr>
              <w:t>Evolution</w:t>
            </w:r>
          </w:p>
        </w:tc>
      </w:tr>
      <w:tr w:rsidR="00315118" w:rsidRPr="000F7304" w14:paraId="2DB557E5" w14:textId="77777777" w:rsidTr="00315118">
        <w:tc>
          <w:tcPr>
            <w:tcW w:w="0" w:type="auto"/>
            <w:tcBorders>
              <w:top w:val="single" w:sz="4" w:space="0" w:color="auto"/>
            </w:tcBorders>
          </w:tcPr>
          <w:p w14:paraId="3939BCAA" w14:textId="77777777" w:rsidR="00315118" w:rsidRPr="000F7304" w:rsidRDefault="00315118" w:rsidP="00315118">
            <w:pPr>
              <w:rPr>
                <w:rFonts w:cstheme="minorHAnsi"/>
                <w:b/>
                <w:sz w:val="16"/>
                <w:szCs w:val="16"/>
              </w:rPr>
            </w:pPr>
            <w:r>
              <w:rPr>
                <w:rFonts w:cstheme="minorHAnsi"/>
                <w:b/>
                <w:sz w:val="16"/>
                <w:szCs w:val="16"/>
              </w:rPr>
              <w:t>SDG 6.4.2</w:t>
            </w:r>
          </w:p>
        </w:tc>
        <w:tc>
          <w:tcPr>
            <w:tcW w:w="0" w:type="auto"/>
            <w:tcBorders>
              <w:top w:val="single" w:sz="4" w:space="0" w:color="auto"/>
            </w:tcBorders>
          </w:tcPr>
          <w:p w14:paraId="77079029" w14:textId="77777777" w:rsidR="00315118" w:rsidRPr="000F7304" w:rsidRDefault="00315118" w:rsidP="000F7304">
            <w:pPr>
              <w:jc w:val="center"/>
              <w:rPr>
                <w:rFonts w:cstheme="minorHAnsi"/>
                <w:b/>
                <w:sz w:val="16"/>
                <w:szCs w:val="16"/>
              </w:rPr>
            </w:pPr>
          </w:p>
        </w:tc>
        <w:tc>
          <w:tcPr>
            <w:tcW w:w="0" w:type="auto"/>
            <w:tcBorders>
              <w:top w:val="single" w:sz="4" w:space="0" w:color="auto"/>
            </w:tcBorders>
          </w:tcPr>
          <w:p w14:paraId="78325CE4" w14:textId="77777777" w:rsidR="00315118" w:rsidRPr="000F7304" w:rsidRDefault="00315118" w:rsidP="000F7304">
            <w:pPr>
              <w:jc w:val="center"/>
              <w:rPr>
                <w:rFonts w:cstheme="minorHAnsi"/>
                <w:b/>
                <w:sz w:val="16"/>
                <w:szCs w:val="16"/>
              </w:rPr>
            </w:pPr>
          </w:p>
        </w:tc>
        <w:tc>
          <w:tcPr>
            <w:tcW w:w="0" w:type="auto"/>
            <w:tcBorders>
              <w:top w:val="single" w:sz="4" w:space="0" w:color="auto"/>
            </w:tcBorders>
          </w:tcPr>
          <w:p w14:paraId="3F229B87" w14:textId="77777777" w:rsidR="00315118" w:rsidRPr="000F7304" w:rsidRDefault="00315118" w:rsidP="000F7304">
            <w:pPr>
              <w:jc w:val="center"/>
              <w:rPr>
                <w:rFonts w:cstheme="minorHAnsi"/>
                <w:b/>
                <w:sz w:val="16"/>
                <w:szCs w:val="16"/>
              </w:rPr>
            </w:pPr>
          </w:p>
        </w:tc>
      </w:tr>
      <w:tr w:rsidR="000F7304" w:rsidRPr="000F7304" w14:paraId="69559433" w14:textId="77777777" w:rsidTr="00315118">
        <w:tc>
          <w:tcPr>
            <w:tcW w:w="0" w:type="auto"/>
          </w:tcPr>
          <w:p w14:paraId="20F9BB78" w14:textId="77777777" w:rsidR="000F7304" w:rsidRPr="000F7304" w:rsidRDefault="000F7304" w:rsidP="000F7304">
            <w:pPr>
              <w:jc w:val="center"/>
              <w:rPr>
                <w:rFonts w:cstheme="minorHAnsi"/>
                <w:sz w:val="16"/>
                <w:szCs w:val="16"/>
              </w:rPr>
            </w:pPr>
            <w:r w:rsidRPr="000F7304">
              <w:rPr>
                <w:rFonts w:cstheme="minorHAnsi"/>
                <w:sz w:val="16"/>
                <w:szCs w:val="16"/>
              </w:rPr>
              <w:t>Total freshwater withdrawal (primary and secondary)</w:t>
            </w:r>
          </w:p>
        </w:tc>
        <w:tc>
          <w:tcPr>
            <w:tcW w:w="0" w:type="auto"/>
          </w:tcPr>
          <w:p w14:paraId="2799A4D1" w14:textId="77777777" w:rsidR="000F7304" w:rsidRPr="000F7304" w:rsidRDefault="000F7304" w:rsidP="000F7304">
            <w:pPr>
              <w:jc w:val="center"/>
              <w:rPr>
                <w:rFonts w:cstheme="minorHAnsi"/>
                <w:sz w:val="16"/>
                <w:szCs w:val="16"/>
              </w:rPr>
            </w:pPr>
            <w:r w:rsidRPr="000F7304">
              <w:rPr>
                <w:rFonts w:cstheme="minorHAnsi"/>
                <w:sz w:val="16"/>
                <w:szCs w:val="16"/>
              </w:rPr>
              <w:t>4263</w:t>
            </w:r>
          </w:p>
        </w:tc>
        <w:tc>
          <w:tcPr>
            <w:tcW w:w="0" w:type="auto"/>
          </w:tcPr>
          <w:p w14:paraId="4C549E92"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65542D2A" w14:textId="77777777"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14:paraId="25F1278D" w14:textId="77777777" w:rsidTr="00315118">
        <w:tc>
          <w:tcPr>
            <w:tcW w:w="0" w:type="auto"/>
          </w:tcPr>
          <w:p w14:paraId="1323509B" w14:textId="77777777" w:rsidR="000F7304" w:rsidRPr="000F7304" w:rsidRDefault="000F7304" w:rsidP="000F7304">
            <w:pPr>
              <w:jc w:val="center"/>
              <w:rPr>
                <w:rFonts w:cstheme="minorHAnsi"/>
                <w:sz w:val="16"/>
                <w:szCs w:val="16"/>
              </w:rPr>
            </w:pPr>
            <w:r w:rsidRPr="000F7304">
              <w:rPr>
                <w:rFonts w:cstheme="minorHAnsi"/>
                <w:sz w:val="16"/>
                <w:szCs w:val="16"/>
              </w:rPr>
              <w:t>Total water withdrawal</w:t>
            </w:r>
          </w:p>
        </w:tc>
        <w:tc>
          <w:tcPr>
            <w:tcW w:w="0" w:type="auto"/>
          </w:tcPr>
          <w:p w14:paraId="4CD8093F" w14:textId="77777777" w:rsidR="000F7304" w:rsidRPr="000F7304" w:rsidRDefault="000F7304" w:rsidP="000F7304">
            <w:pPr>
              <w:jc w:val="center"/>
              <w:rPr>
                <w:rFonts w:cstheme="minorHAnsi"/>
                <w:sz w:val="16"/>
                <w:szCs w:val="16"/>
              </w:rPr>
            </w:pPr>
            <w:r w:rsidRPr="000F7304">
              <w:rPr>
                <w:rFonts w:cstheme="minorHAnsi"/>
                <w:sz w:val="16"/>
                <w:szCs w:val="16"/>
              </w:rPr>
              <w:t>4253</w:t>
            </w:r>
          </w:p>
        </w:tc>
        <w:tc>
          <w:tcPr>
            <w:tcW w:w="0" w:type="auto"/>
          </w:tcPr>
          <w:p w14:paraId="16E7A5E8"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4FD47DF6" w14:textId="77777777"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14:paraId="216F0EA5" w14:textId="77777777" w:rsidTr="00315118">
        <w:tc>
          <w:tcPr>
            <w:tcW w:w="0" w:type="auto"/>
          </w:tcPr>
          <w:p w14:paraId="2F871641" w14:textId="77777777" w:rsidR="000F7304" w:rsidRPr="000F7304" w:rsidRDefault="000F7304" w:rsidP="000F7304">
            <w:pPr>
              <w:jc w:val="center"/>
              <w:rPr>
                <w:rFonts w:cstheme="minorHAnsi"/>
                <w:sz w:val="16"/>
                <w:szCs w:val="16"/>
              </w:rPr>
            </w:pPr>
            <w:r w:rsidRPr="000F7304">
              <w:rPr>
                <w:rFonts w:cstheme="minorHAnsi"/>
                <w:sz w:val="16"/>
                <w:szCs w:val="16"/>
              </w:rPr>
              <w:t>Desalinated water produced</w:t>
            </w:r>
          </w:p>
        </w:tc>
        <w:tc>
          <w:tcPr>
            <w:tcW w:w="0" w:type="auto"/>
          </w:tcPr>
          <w:p w14:paraId="6C6D80C5" w14:textId="77777777" w:rsidR="000F7304" w:rsidRPr="000F7304" w:rsidRDefault="000F7304" w:rsidP="000F7304">
            <w:pPr>
              <w:jc w:val="center"/>
              <w:rPr>
                <w:rFonts w:cstheme="minorHAnsi"/>
                <w:sz w:val="16"/>
                <w:szCs w:val="16"/>
              </w:rPr>
            </w:pPr>
            <w:r w:rsidRPr="000F7304">
              <w:rPr>
                <w:rFonts w:cstheme="minorHAnsi"/>
                <w:sz w:val="16"/>
                <w:szCs w:val="16"/>
              </w:rPr>
              <w:t>4264</w:t>
            </w:r>
          </w:p>
        </w:tc>
        <w:tc>
          <w:tcPr>
            <w:tcW w:w="0" w:type="auto"/>
          </w:tcPr>
          <w:p w14:paraId="3FF1F882"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40D75F47" w14:textId="77777777"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14:paraId="4865627C" w14:textId="77777777" w:rsidTr="00315118">
        <w:tc>
          <w:tcPr>
            <w:tcW w:w="0" w:type="auto"/>
          </w:tcPr>
          <w:p w14:paraId="3C91A057" w14:textId="77777777" w:rsidR="000F7304" w:rsidRPr="000F7304" w:rsidRDefault="000F7304" w:rsidP="000F7304">
            <w:pPr>
              <w:jc w:val="center"/>
              <w:rPr>
                <w:rFonts w:cstheme="minorHAnsi"/>
                <w:sz w:val="16"/>
                <w:szCs w:val="16"/>
              </w:rPr>
            </w:pPr>
            <w:r w:rsidRPr="000F7304">
              <w:rPr>
                <w:rFonts w:cstheme="minorHAnsi"/>
                <w:sz w:val="16"/>
                <w:szCs w:val="16"/>
              </w:rPr>
              <w:t>Direct use of treated municipal wastewater</w:t>
            </w:r>
          </w:p>
        </w:tc>
        <w:tc>
          <w:tcPr>
            <w:tcW w:w="0" w:type="auto"/>
          </w:tcPr>
          <w:p w14:paraId="39C0FFA0" w14:textId="77777777" w:rsidR="000F7304" w:rsidRPr="000F7304" w:rsidRDefault="000F7304" w:rsidP="00B6233B">
            <w:pPr>
              <w:jc w:val="center"/>
              <w:rPr>
                <w:rFonts w:cstheme="minorHAnsi"/>
                <w:sz w:val="16"/>
                <w:szCs w:val="16"/>
              </w:rPr>
            </w:pPr>
            <w:r w:rsidRPr="000F7304">
              <w:rPr>
                <w:rFonts w:cstheme="minorHAnsi"/>
                <w:sz w:val="16"/>
                <w:szCs w:val="16"/>
              </w:rPr>
              <w:t>4</w:t>
            </w:r>
            <w:r w:rsidR="00B6233B">
              <w:rPr>
                <w:rFonts w:cstheme="minorHAnsi"/>
                <w:sz w:val="16"/>
                <w:szCs w:val="16"/>
              </w:rPr>
              <w:t>265</w:t>
            </w:r>
          </w:p>
        </w:tc>
        <w:tc>
          <w:tcPr>
            <w:tcW w:w="0" w:type="auto"/>
          </w:tcPr>
          <w:p w14:paraId="3C1B64AF"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01F252F6" w14:textId="77777777"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14:paraId="128A3956" w14:textId="77777777" w:rsidTr="00315118">
        <w:tc>
          <w:tcPr>
            <w:tcW w:w="0" w:type="auto"/>
          </w:tcPr>
          <w:p w14:paraId="748014F3" w14:textId="77777777" w:rsidR="000F7304" w:rsidRPr="000F7304" w:rsidRDefault="000F7304" w:rsidP="000F7304">
            <w:pPr>
              <w:jc w:val="center"/>
              <w:rPr>
                <w:rFonts w:cstheme="minorHAnsi"/>
                <w:sz w:val="16"/>
                <w:szCs w:val="16"/>
              </w:rPr>
            </w:pPr>
            <w:r w:rsidRPr="000F7304">
              <w:rPr>
                <w:rFonts w:cstheme="minorHAnsi"/>
                <w:sz w:val="16"/>
                <w:szCs w:val="16"/>
              </w:rPr>
              <w:t>Direct use of agricultural drainage water</w:t>
            </w:r>
          </w:p>
        </w:tc>
        <w:tc>
          <w:tcPr>
            <w:tcW w:w="0" w:type="auto"/>
          </w:tcPr>
          <w:p w14:paraId="70B0A051" w14:textId="77777777" w:rsidR="000F7304" w:rsidRPr="000F7304" w:rsidRDefault="000F7304" w:rsidP="000F7304">
            <w:pPr>
              <w:jc w:val="center"/>
              <w:rPr>
                <w:rFonts w:cstheme="minorHAnsi"/>
                <w:sz w:val="16"/>
                <w:szCs w:val="16"/>
              </w:rPr>
            </w:pPr>
            <w:r w:rsidRPr="000F7304">
              <w:rPr>
                <w:rFonts w:cstheme="minorHAnsi"/>
                <w:sz w:val="16"/>
                <w:szCs w:val="16"/>
              </w:rPr>
              <w:t>4451</w:t>
            </w:r>
          </w:p>
        </w:tc>
        <w:tc>
          <w:tcPr>
            <w:tcW w:w="0" w:type="auto"/>
          </w:tcPr>
          <w:p w14:paraId="43032EF3"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6C2CECED" w14:textId="77777777"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14:paraId="100368BB" w14:textId="77777777" w:rsidTr="00315118">
        <w:tc>
          <w:tcPr>
            <w:tcW w:w="0" w:type="auto"/>
          </w:tcPr>
          <w:p w14:paraId="5BC647D2" w14:textId="77777777" w:rsidR="000F7304" w:rsidRPr="000F7304" w:rsidRDefault="000F7304" w:rsidP="000F7304">
            <w:pPr>
              <w:jc w:val="center"/>
              <w:rPr>
                <w:rFonts w:cstheme="minorHAnsi"/>
                <w:sz w:val="16"/>
                <w:szCs w:val="16"/>
              </w:rPr>
            </w:pPr>
            <w:r w:rsidRPr="000F7304">
              <w:rPr>
                <w:rFonts w:cstheme="minorHAnsi"/>
                <w:sz w:val="16"/>
                <w:szCs w:val="16"/>
              </w:rPr>
              <w:t>Total renewable water resources</w:t>
            </w:r>
          </w:p>
        </w:tc>
        <w:tc>
          <w:tcPr>
            <w:tcW w:w="0" w:type="auto"/>
          </w:tcPr>
          <w:p w14:paraId="60BE2A3D" w14:textId="77777777" w:rsidR="000F7304" w:rsidRPr="000F7304" w:rsidRDefault="000F7304" w:rsidP="000F7304">
            <w:pPr>
              <w:jc w:val="center"/>
              <w:rPr>
                <w:rFonts w:cstheme="minorHAnsi"/>
                <w:sz w:val="16"/>
                <w:szCs w:val="16"/>
              </w:rPr>
            </w:pPr>
            <w:r w:rsidRPr="000F7304">
              <w:rPr>
                <w:rFonts w:cstheme="minorHAnsi"/>
                <w:sz w:val="16"/>
                <w:szCs w:val="16"/>
              </w:rPr>
              <w:t>4188</w:t>
            </w:r>
          </w:p>
        </w:tc>
        <w:tc>
          <w:tcPr>
            <w:tcW w:w="0" w:type="auto"/>
          </w:tcPr>
          <w:p w14:paraId="7A675606" w14:textId="77777777"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14:paraId="695C2BA6" w14:textId="77777777" w:rsidR="000F7304" w:rsidRPr="000F7304" w:rsidRDefault="000F7304" w:rsidP="000F7304">
            <w:pPr>
              <w:jc w:val="center"/>
              <w:rPr>
                <w:rFonts w:cstheme="minorHAnsi"/>
                <w:sz w:val="16"/>
                <w:szCs w:val="16"/>
              </w:rPr>
            </w:pPr>
          </w:p>
        </w:tc>
      </w:tr>
      <w:tr w:rsidR="000F7304" w:rsidRPr="000F7304" w14:paraId="636F6EB0" w14:textId="77777777" w:rsidTr="00315118">
        <w:tc>
          <w:tcPr>
            <w:tcW w:w="0" w:type="auto"/>
            <w:tcBorders>
              <w:bottom w:val="single" w:sz="4" w:space="0" w:color="auto"/>
            </w:tcBorders>
          </w:tcPr>
          <w:p w14:paraId="6DD59736" w14:textId="77777777" w:rsidR="000F7304" w:rsidRPr="000F7304" w:rsidRDefault="000F7304" w:rsidP="000F7304">
            <w:pPr>
              <w:jc w:val="center"/>
              <w:rPr>
                <w:rFonts w:cstheme="minorHAnsi"/>
                <w:sz w:val="16"/>
                <w:szCs w:val="16"/>
              </w:rPr>
            </w:pPr>
            <w:r w:rsidRPr="000F7304">
              <w:rPr>
                <w:rFonts w:cstheme="minorHAnsi"/>
                <w:sz w:val="16"/>
                <w:szCs w:val="16"/>
              </w:rPr>
              <w:t>Environmental Flow Requirements</w:t>
            </w:r>
          </w:p>
        </w:tc>
        <w:tc>
          <w:tcPr>
            <w:tcW w:w="0" w:type="auto"/>
          </w:tcPr>
          <w:p w14:paraId="3616E52F" w14:textId="77777777" w:rsidR="000F7304" w:rsidRPr="000F7304" w:rsidRDefault="000F7304" w:rsidP="000F7304">
            <w:pPr>
              <w:jc w:val="center"/>
              <w:rPr>
                <w:rFonts w:cstheme="minorHAnsi"/>
                <w:sz w:val="16"/>
                <w:szCs w:val="16"/>
              </w:rPr>
            </w:pPr>
            <w:r w:rsidRPr="000F7304">
              <w:rPr>
                <w:rFonts w:cstheme="minorHAnsi"/>
                <w:sz w:val="16"/>
                <w:szCs w:val="16"/>
              </w:rPr>
              <w:t>454</w:t>
            </w:r>
            <w:del w:id="14" w:author="Vir" w:date="2018-09-06T14:42:00Z">
              <w:r w:rsidRPr="000F7304" w:rsidDel="00D1250E">
                <w:rPr>
                  <w:rFonts w:cstheme="minorHAnsi"/>
                  <w:sz w:val="16"/>
                  <w:szCs w:val="16"/>
                </w:rPr>
                <w:delText>4</w:delText>
              </w:r>
            </w:del>
            <w:r w:rsidRPr="000F7304">
              <w:rPr>
                <w:rFonts w:cstheme="minorHAnsi"/>
                <w:sz w:val="16"/>
                <w:szCs w:val="16"/>
              </w:rPr>
              <w:t>9</w:t>
            </w:r>
          </w:p>
        </w:tc>
        <w:tc>
          <w:tcPr>
            <w:tcW w:w="0" w:type="auto"/>
          </w:tcPr>
          <w:p w14:paraId="27630B93" w14:textId="77777777"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14:paraId="1DBFD587" w14:textId="77777777" w:rsidR="000F7304" w:rsidRPr="000F7304" w:rsidRDefault="000F7304" w:rsidP="000F7304">
            <w:pPr>
              <w:jc w:val="center"/>
              <w:rPr>
                <w:rFonts w:cstheme="minorHAnsi"/>
                <w:sz w:val="16"/>
                <w:szCs w:val="16"/>
              </w:rPr>
            </w:pPr>
          </w:p>
        </w:tc>
      </w:tr>
      <w:tr w:rsidR="00315118" w:rsidRPr="000F7304" w14:paraId="2160F837" w14:textId="77777777" w:rsidTr="00315118">
        <w:tc>
          <w:tcPr>
            <w:tcW w:w="0" w:type="auto"/>
            <w:tcBorders>
              <w:top w:val="single" w:sz="4" w:space="0" w:color="auto"/>
            </w:tcBorders>
          </w:tcPr>
          <w:p w14:paraId="44F63D30" w14:textId="77777777" w:rsidR="00315118" w:rsidRPr="000F7304" w:rsidRDefault="00315118" w:rsidP="00315118">
            <w:pPr>
              <w:rPr>
                <w:rFonts w:cstheme="minorHAnsi"/>
                <w:sz w:val="16"/>
                <w:szCs w:val="16"/>
              </w:rPr>
            </w:pPr>
            <w:r>
              <w:rPr>
                <w:rFonts w:cstheme="minorHAnsi"/>
                <w:sz w:val="16"/>
                <w:szCs w:val="16"/>
              </w:rPr>
              <w:t>SDG 6.4.1</w:t>
            </w:r>
          </w:p>
        </w:tc>
        <w:tc>
          <w:tcPr>
            <w:tcW w:w="0" w:type="auto"/>
          </w:tcPr>
          <w:p w14:paraId="35963FD1" w14:textId="77777777" w:rsidR="00315118" w:rsidRPr="000F7304" w:rsidRDefault="00315118" w:rsidP="000F7304">
            <w:pPr>
              <w:jc w:val="center"/>
              <w:rPr>
                <w:rFonts w:cstheme="minorHAnsi"/>
                <w:sz w:val="16"/>
                <w:szCs w:val="16"/>
              </w:rPr>
            </w:pPr>
          </w:p>
        </w:tc>
        <w:tc>
          <w:tcPr>
            <w:tcW w:w="0" w:type="auto"/>
          </w:tcPr>
          <w:p w14:paraId="601B058C" w14:textId="77777777" w:rsidR="00315118" w:rsidRPr="000F7304" w:rsidRDefault="00315118" w:rsidP="000F7304">
            <w:pPr>
              <w:jc w:val="center"/>
              <w:rPr>
                <w:rFonts w:cstheme="minorHAnsi"/>
                <w:sz w:val="16"/>
                <w:szCs w:val="16"/>
              </w:rPr>
            </w:pPr>
          </w:p>
        </w:tc>
        <w:tc>
          <w:tcPr>
            <w:tcW w:w="0" w:type="auto"/>
          </w:tcPr>
          <w:p w14:paraId="07B0B6C9" w14:textId="77777777" w:rsidR="00315118" w:rsidRPr="000F7304" w:rsidRDefault="00315118" w:rsidP="000F7304">
            <w:pPr>
              <w:jc w:val="center"/>
              <w:rPr>
                <w:rFonts w:cstheme="minorHAnsi"/>
                <w:sz w:val="16"/>
                <w:szCs w:val="16"/>
              </w:rPr>
            </w:pPr>
          </w:p>
        </w:tc>
      </w:tr>
      <w:tr w:rsidR="00315118" w:rsidRPr="000F7304" w14:paraId="4B2EC9F1" w14:textId="77777777" w:rsidTr="00315118">
        <w:tc>
          <w:tcPr>
            <w:tcW w:w="0" w:type="auto"/>
          </w:tcPr>
          <w:p w14:paraId="201F1C7E" w14:textId="77777777" w:rsidR="00315118" w:rsidRPr="000F7304" w:rsidRDefault="00315118" w:rsidP="00315118">
            <w:pPr>
              <w:jc w:val="center"/>
              <w:rPr>
                <w:rFonts w:cstheme="minorHAnsi"/>
                <w:sz w:val="16"/>
                <w:szCs w:val="16"/>
              </w:rPr>
            </w:pPr>
            <w:r w:rsidRPr="000F7304">
              <w:rPr>
                <w:rFonts w:cstheme="minorHAnsi"/>
                <w:sz w:val="16"/>
                <w:szCs w:val="16"/>
              </w:rPr>
              <w:t>Agricultural water withdrawal</w:t>
            </w:r>
          </w:p>
        </w:tc>
        <w:tc>
          <w:tcPr>
            <w:tcW w:w="0" w:type="auto"/>
          </w:tcPr>
          <w:p w14:paraId="6494BE53" w14:textId="77777777" w:rsidR="00315118" w:rsidRPr="000F7304" w:rsidRDefault="00315118" w:rsidP="00315118">
            <w:pPr>
              <w:jc w:val="center"/>
              <w:rPr>
                <w:rFonts w:cstheme="minorHAnsi"/>
                <w:sz w:val="16"/>
                <w:szCs w:val="16"/>
              </w:rPr>
            </w:pPr>
            <w:r w:rsidRPr="000F7304">
              <w:rPr>
                <w:rFonts w:cstheme="minorHAnsi"/>
                <w:sz w:val="16"/>
                <w:szCs w:val="16"/>
              </w:rPr>
              <w:t>4250</w:t>
            </w:r>
          </w:p>
        </w:tc>
        <w:tc>
          <w:tcPr>
            <w:tcW w:w="0" w:type="auto"/>
          </w:tcPr>
          <w:p w14:paraId="39566AF7"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43526663" w14:textId="77777777"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14:paraId="6BBF4B8F" w14:textId="77777777" w:rsidTr="00315118">
        <w:tc>
          <w:tcPr>
            <w:tcW w:w="0" w:type="auto"/>
          </w:tcPr>
          <w:p w14:paraId="5D06048E" w14:textId="77777777" w:rsidR="00315118" w:rsidRPr="000F7304" w:rsidRDefault="00315118" w:rsidP="00315118">
            <w:pPr>
              <w:jc w:val="center"/>
              <w:rPr>
                <w:rFonts w:cstheme="minorHAnsi"/>
                <w:sz w:val="16"/>
                <w:szCs w:val="16"/>
              </w:rPr>
            </w:pPr>
            <w:r w:rsidRPr="000F7304">
              <w:rPr>
                <w:rFonts w:cstheme="minorHAnsi"/>
                <w:sz w:val="16"/>
                <w:szCs w:val="16"/>
              </w:rPr>
              <w:t>Municipal water withdrawal</w:t>
            </w:r>
          </w:p>
        </w:tc>
        <w:tc>
          <w:tcPr>
            <w:tcW w:w="0" w:type="auto"/>
          </w:tcPr>
          <w:p w14:paraId="4AE9ABE7" w14:textId="77777777" w:rsidR="00315118" w:rsidRPr="000F7304" w:rsidRDefault="00315118" w:rsidP="00315118">
            <w:pPr>
              <w:jc w:val="center"/>
              <w:rPr>
                <w:rFonts w:cstheme="minorHAnsi"/>
                <w:sz w:val="16"/>
                <w:szCs w:val="16"/>
              </w:rPr>
            </w:pPr>
            <w:r w:rsidRPr="000F7304">
              <w:rPr>
                <w:rFonts w:cstheme="minorHAnsi"/>
                <w:sz w:val="16"/>
                <w:szCs w:val="16"/>
              </w:rPr>
              <w:t>4251</w:t>
            </w:r>
          </w:p>
        </w:tc>
        <w:tc>
          <w:tcPr>
            <w:tcW w:w="0" w:type="auto"/>
          </w:tcPr>
          <w:p w14:paraId="0174A17A"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72636FA7" w14:textId="77777777"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14:paraId="53D5E05A" w14:textId="77777777" w:rsidTr="00315118">
        <w:tc>
          <w:tcPr>
            <w:tcW w:w="0" w:type="auto"/>
          </w:tcPr>
          <w:p w14:paraId="24C295ED" w14:textId="77777777" w:rsidR="00315118" w:rsidRPr="000F7304" w:rsidRDefault="00315118" w:rsidP="00315118">
            <w:pPr>
              <w:jc w:val="center"/>
              <w:rPr>
                <w:rFonts w:cstheme="minorHAnsi"/>
                <w:sz w:val="16"/>
                <w:szCs w:val="16"/>
              </w:rPr>
            </w:pPr>
            <w:r w:rsidRPr="000F7304">
              <w:rPr>
                <w:rFonts w:cstheme="minorHAnsi"/>
                <w:sz w:val="16"/>
                <w:szCs w:val="16"/>
              </w:rPr>
              <w:t>Industrial water withdrawal</w:t>
            </w:r>
          </w:p>
        </w:tc>
        <w:tc>
          <w:tcPr>
            <w:tcW w:w="0" w:type="auto"/>
          </w:tcPr>
          <w:p w14:paraId="57FE6B01" w14:textId="77777777" w:rsidR="00315118" w:rsidRPr="000F7304" w:rsidRDefault="00315118" w:rsidP="00315118">
            <w:pPr>
              <w:jc w:val="center"/>
              <w:rPr>
                <w:rFonts w:cstheme="minorHAnsi"/>
                <w:sz w:val="16"/>
                <w:szCs w:val="16"/>
              </w:rPr>
            </w:pPr>
            <w:r w:rsidRPr="000F7304">
              <w:rPr>
                <w:rFonts w:cstheme="minorHAnsi"/>
                <w:sz w:val="16"/>
                <w:szCs w:val="16"/>
              </w:rPr>
              <w:t>4252</w:t>
            </w:r>
          </w:p>
        </w:tc>
        <w:tc>
          <w:tcPr>
            <w:tcW w:w="0" w:type="auto"/>
          </w:tcPr>
          <w:p w14:paraId="565BF142"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20436066" w14:textId="77777777"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14:paraId="611C5323" w14:textId="77777777" w:rsidTr="00315118">
        <w:tc>
          <w:tcPr>
            <w:tcW w:w="0" w:type="auto"/>
          </w:tcPr>
          <w:p w14:paraId="4F0CB87B" w14:textId="77777777" w:rsidR="00315118" w:rsidRPr="000F7304" w:rsidRDefault="00315118" w:rsidP="00315118">
            <w:pPr>
              <w:jc w:val="center"/>
              <w:rPr>
                <w:rFonts w:cstheme="minorHAnsi"/>
                <w:sz w:val="16"/>
                <w:szCs w:val="16"/>
              </w:rPr>
            </w:pPr>
            <w:r w:rsidRPr="000F7304">
              <w:rPr>
                <w:rFonts w:cstheme="minorHAnsi"/>
                <w:sz w:val="16"/>
                <w:szCs w:val="16"/>
              </w:rPr>
              <w:t>Total water withdrawal</w:t>
            </w:r>
          </w:p>
        </w:tc>
        <w:tc>
          <w:tcPr>
            <w:tcW w:w="0" w:type="auto"/>
          </w:tcPr>
          <w:p w14:paraId="360E3414" w14:textId="77777777" w:rsidR="00315118" w:rsidRPr="000F7304" w:rsidRDefault="00315118" w:rsidP="00315118">
            <w:pPr>
              <w:jc w:val="center"/>
              <w:rPr>
                <w:rFonts w:cstheme="minorHAnsi"/>
                <w:sz w:val="16"/>
                <w:szCs w:val="16"/>
              </w:rPr>
            </w:pPr>
            <w:r w:rsidRPr="000F7304">
              <w:rPr>
                <w:rFonts w:cstheme="minorHAnsi"/>
                <w:sz w:val="16"/>
                <w:szCs w:val="16"/>
              </w:rPr>
              <w:t>4253</w:t>
            </w:r>
          </w:p>
        </w:tc>
        <w:tc>
          <w:tcPr>
            <w:tcW w:w="0" w:type="auto"/>
          </w:tcPr>
          <w:p w14:paraId="59F0C499"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04B2F98D" w14:textId="77777777"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14:paraId="37AA91EF" w14:textId="77777777" w:rsidTr="00315118">
        <w:tc>
          <w:tcPr>
            <w:tcW w:w="0" w:type="auto"/>
          </w:tcPr>
          <w:p w14:paraId="16AE5968" w14:textId="77777777" w:rsidR="00315118" w:rsidRPr="000F7304" w:rsidRDefault="00315118" w:rsidP="00315118">
            <w:pPr>
              <w:jc w:val="center"/>
              <w:rPr>
                <w:rFonts w:cstheme="minorHAnsi"/>
                <w:sz w:val="16"/>
                <w:szCs w:val="16"/>
              </w:rPr>
            </w:pPr>
            <w:r w:rsidRPr="000F7304">
              <w:rPr>
                <w:rFonts w:cstheme="minorHAnsi"/>
                <w:sz w:val="16"/>
                <w:szCs w:val="16"/>
              </w:rPr>
              <w:t>Total harvest irrigated crop area (full control irrigation)</w:t>
            </w:r>
          </w:p>
        </w:tc>
        <w:tc>
          <w:tcPr>
            <w:tcW w:w="0" w:type="auto"/>
          </w:tcPr>
          <w:p w14:paraId="39A8AFA4" w14:textId="77777777" w:rsidR="00315118" w:rsidRPr="000F7304" w:rsidRDefault="00315118" w:rsidP="00315118">
            <w:pPr>
              <w:jc w:val="center"/>
              <w:rPr>
                <w:rFonts w:cstheme="minorHAnsi"/>
                <w:sz w:val="16"/>
                <w:szCs w:val="16"/>
              </w:rPr>
            </w:pPr>
            <w:r w:rsidRPr="000F7304">
              <w:rPr>
                <w:rFonts w:cstheme="minorHAnsi"/>
                <w:sz w:val="16"/>
                <w:szCs w:val="16"/>
              </w:rPr>
              <w:t>4379</w:t>
            </w:r>
          </w:p>
        </w:tc>
        <w:tc>
          <w:tcPr>
            <w:tcW w:w="0" w:type="auto"/>
          </w:tcPr>
          <w:p w14:paraId="1766FDA6"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651D7F53" w14:textId="77777777"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14:paraId="0DC05409" w14:textId="77777777" w:rsidTr="00315118">
        <w:tc>
          <w:tcPr>
            <w:tcW w:w="0" w:type="auto"/>
          </w:tcPr>
          <w:p w14:paraId="25AD3E31" w14:textId="77777777" w:rsidR="00315118" w:rsidRPr="000F7304" w:rsidRDefault="00315118" w:rsidP="00315118">
            <w:pPr>
              <w:jc w:val="center"/>
              <w:rPr>
                <w:rFonts w:cstheme="minorHAnsi"/>
                <w:sz w:val="16"/>
                <w:szCs w:val="16"/>
              </w:rPr>
            </w:pPr>
            <w:r w:rsidRPr="000F7304">
              <w:rPr>
                <w:rFonts w:cstheme="minorHAnsi"/>
                <w:sz w:val="16"/>
                <w:szCs w:val="16"/>
              </w:rPr>
              <w:t xml:space="preserve">Area equipped for full control irrigation </w:t>
            </w:r>
            <w:r w:rsidRPr="009E25B1">
              <w:rPr>
                <w:rFonts w:cstheme="minorHAnsi"/>
                <w:noProof/>
                <w:sz w:val="16"/>
                <w:szCs w:val="16"/>
              </w:rPr>
              <w:t>actually</w:t>
            </w:r>
            <w:r w:rsidRPr="000F7304">
              <w:rPr>
                <w:rFonts w:cstheme="minorHAnsi"/>
                <w:sz w:val="16"/>
                <w:szCs w:val="16"/>
              </w:rPr>
              <w:t xml:space="preserve"> irrigated</w:t>
            </w:r>
          </w:p>
        </w:tc>
        <w:tc>
          <w:tcPr>
            <w:tcW w:w="0" w:type="auto"/>
          </w:tcPr>
          <w:p w14:paraId="02379268" w14:textId="77777777" w:rsidR="00315118" w:rsidRPr="000F7304" w:rsidRDefault="00315118" w:rsidP="00315118">
            <w:pPr>
              <w:jc w:val="center"/>
              <w:rPr>
                <w:rFonts w:cstheme="minorHAnsi"/>
                <w:sz w:val="16"/>
                <w:szCs w:val="16"/>
              </w:rPr>
            </w:pPr>
            <w:r w:rsidRPr="000F7304">
              <w:rPr>
                <w:rFonts w:cstheme="minorHAnsi"/>
                <w:sz w:val="16"/>
                <w:szCs w:val="16"/>
              </w:rPr>
              <w:t>4312</w:t>
            </w:r>
          </w:p>
        </w:tc>
        <w:tc>
          <w:tcPr>
            <w:tcW w:w="0" w:type="auto"/>
          </w:tcPr>
          <w:p w14:paraId="28F84087"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56D03CFB"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10569D32" w14:textId="77777777" w:rsidTr="00315118">
        <w:tc>
          <w:tcPr>
            <w:tcW w:w="0" w:type="auto"/>
          </w:tcPr>
          <w:p w14:paraId="2664917F" w14:textId="77777777" w:rsidR="00315118" w:rsidRPr="000F7304" w:rsidRDefault="00315118" w:rsidP="00315118">
            <w:pPr>
              <w:jc w:val="center"/>
              <w:rPr>
                <w:rFonts w:cstheme="minorHAnsi"/>
                <w:sz w:val="16"/>
                <w:szCs w:val="16"/>
              </w:rPr>
            </w:pPr>
            <w:r w:rsidRPr="000F7304">
              <w:rPr>
                <w:rFonts w:cstheme="minorHAnsi"/>
                <w:sz w:val="16"/>
                <w:szCs w:val="16"/>
              </w:rPr>
              <w:t>Area equipped for full control irrigation</w:t>
            </w:r>
          </w:p>
        </w:tc>
        <w:tc>
          <w:tcPr>
            <w:tcW w:w="0" w:type="auto"/>
          </w:tcPr>
          <w:p w14:paraId="7B2E7FC3" w14:textId="77777777" w:rsidR="00315118" w:rsidRPr="000F7304" w:rsidRDefault="00315118" w:rsidP="00315118">
            <w:pPr>
              <w:jc w:val="center"/>
              <w:rPr>
                <w:rFonts w:cstheme="minorHAnsi"/>
                <w:sz w:val="16"/>
                <w:szCs w:val="16"/>
              </w:rPr>
            </w:pPr>
            <w:r w:rsidRPr="000F7304">
              <w:rPr>
                <w:rFonts w:cstheme="minorHAnsi"/>
                <w:sz w:val="16"/>
                <w:szCs w:val="16"/>
              </w:rPr>
              <w:t>4311</w:t>
            </w:r>
          </w:p>
        </w:tc>
        <w:tc>
          <w:tcPr>
            <w:tcW w:w="0" w:type="auto"/>
          </w:tcPr>
          <w:p w14:paraId="41E858BF"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09A16970"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534A26FF" w14:textId="77777777" w:rsidTr="00315118">
        <w:tc>
          <w:tcPr>
            <w:tcW w:w="0" w:type="auto"/>
          </w:tcPr>
          <w:p w14:paraId="65D940C8" w14:textId="77777777" w:rsidR="00315118" w:rsidRPr="000F7304" w:rsidRDefault="00315118" w:rsidP="00315118">
            <w:pPr>
              <w:jc w:val="center"/>
              <w:rPr>
                <w:rFonts w:cstheme="minorHAnsi"/>
                <w:sz w:val="16"/>
                <w:szCs w:val="16"/>
              </w:rPr>
            </w:pPr>
            <w:r w:rsidRPr="000F7304">
              <w:rPr>
                <w:rFonts w:cstheme="minorHAnsi"/>
                <w:sz w:val="16"/>
                <w:szCs w:val="16"/>
              </w:rPr>
              <w:t>Area equipped for irrigation</w:t>
            </w:r>
          </w:p>
        </w:tc>
        <w:tc>
          <w:tcPr>
            <w:tcW w:w="0" w:type="auto"/>
          </w:tcPr>
          <w:p w14:paraId="5A972CA5" w14:textId="77777777" w:rsidR="00315118" w:rsidRPr="000F7304" w:rsidRDefault="00315118" w:rsidP="00315118">
            <w:pPr>
              <w:jc w:val="center"/>
              <w:rPr>
                <w:rFonts w:cstheme="minorHAnsi"/>
                <w:sz w:val="16"/>
                <w:szCs w:val="16"/>
              </w:rPr>
            </w:pPr>
            <w:r w:rsidRPr="000F7304">
              <w:rPr>
                <w:rFonts w:cstheme="minorHAnsi"/>
                <w:sz w:val="16"/>
                <w:szCs w:val="16"/>
              </w:rPr>
              <w:t>4313</w:t>
            </w:r>
          </w:p>
        </w:tc>
        <w:tc>
          <w:tcPr>
            <w:tcW w:w="0" w:type="auto"/>
          </w:tcPr>
          <w:p w14:paraId="749896AC"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1CD9316F"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75415B8C" w14:textId="77777777" w:rsidTr="00315118">
        <w:tc>
          <w:tcPr>
            <w:tcW w:w="0" w:type="auto"/>
          </w:tcPr>
          <w:p w14:paraId="5EC6DCE7" w14:textId="77777777" w:rsidR="00315118" w:rsidRPr="000F7304" w:rsidRDefault="00315118" w:rsidP="00315118">
            <w:pPr>
              <w:jc w:val="center"/>
              <w:rPr>
                <w:rFonts w:cstheme="minorHAnsi"/>
                <w:sz w:val="16"/>
                <w:szCs w:val="16"/>
              </w:rPr>
            </w:pPr>
            <w:r w:rsidRPr="000F7304">
              <w:rPr>
                <w:rFonts w:cstheme="minorHAnsi"/>
                <w:sz w:val="16"/>
                <w:szCs w:val="16"/>
              </w:rPr>
              <w:t xml:space="preserve">Area equipped for irrigation: </w:t>
            </w:r>
            <w:r w:rsidRPr="009E25B1">
              <w:rPr>
                <w:rFonts w:cstheme="minorHAnsi"/>
                <w:noProof/>
                <w:sz w:val="16"/>
                <w:szCs w:val="16"/>
              </w:rPr>
              <w:t>actually</w:t>
            </w:r>
            <w:r w:rsidRPr="000F7304">
              <w:rPr>
                <w:rFonts w:cstheme="minorHAnsi"/>
                <w:sz w:val="16"/>
                <w:szCs w:val="16"/>
              </w:rPr>
              <w:t xml:space="preserve"> irrigated</w:t>
            </w:r>
          </w:p>
        </w:tc>
        <w:tc>
          <w:tcPr>
            <w:tcW w:w="0" w:type="auto"/>
          </w:tcPr>
          <w:p w14:paraId="0E1562B6" w14:textId="77777777" w:rsidR="00315118" w:rsidRPr="000F7304" w:rsidRDefault="00315118" w:rsidP="00315118">
            <w:pPr>
              <w:jc w:val="center"/>
              <w:rPr>
                <w:rFonts w:cstheme="minorHAnsi"/>
                <w:sz w:val="16"/>
                <w:szCs w:val="16"/>
              </w:rPr>
            </w:pPr>
            <w:r w:rsidRPr="000F7304">
              <w:rPr>
                <w:rFonts w:cstheme="minorHAnsi"/>
                <w:sz w:val="16"/>
                <w:szCs w:val="16"/>
              </w:rPr>
              <w:t>4318</w:t>
            </w:r>
          </w:p>
        </w:tc>
        <w:tc>
          <w:tcPr>
            <w:tcW w:w="0" w:type="auto"/>
          </w:tcPr>
          <w:p w14:paraId="65789CF5"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5F2A4FB9"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3053F077" w14:textId="77777777" w:rsidTr="00315118">
        <w:tc>
          <w:tcPr>
            <w:tcW w:w="0" w:type="auto"/>
          </w:tcPr>
          <w:p w14:paraId="676206EA" w14:textId="77777777" w:rsidR="00315118" w:rsidRPr="000F7304" w:rsidRDefault="00315118" w:rsidP="00315118">
            <w:pPr>
              <w:jc w:val="center"/>
              <w:rPr>
                <w:rFonts w:cstheme="minorHAnsi"/>
                <w:sz w:val="16"/>
                <w:szCs w:val="16"/>
              </w:rPr>
            </w:pPr>
            <w:r w:rsidRPr="000F7304">
              <w:rPr>
                <w:rFonts w:cstheme="minorHAnsi"/>
                <w:sz w:val="16"/>
                <w:szCs w:val="16"/>
              </w:rPr>
              <w:t>Agriculture, value added to GDP</w:t>
            </w:r>
          </w:p>
        </w:tc>
        <w:tc>
          <w:tcPr>
            <w:tcW w:w="0" w:type="auto"/>
          </w:tcPr>
          <w:p w14:paraId="36B01EFE" w14:textId="77777777" w:rsidR="00315118" w:rsidRPr="000F7304" w:rsidRDefault="00315118" w:rsidP="00315118">
            <w:pPr>
              <w:jc w:val="center"/>
              <w:rPr>
                <w:rFonts w:cstheme="minorHAnsi"/>
                <w:sz w:val="16"/>
                <w:szCs w:val="16"/>
              </w:rPr>
            </w:pPr>
            <w:r w:rsidRPr="000F7304">
              <w:rPr>
                <w:rFonts w:cstheme="minorHAnsi"/>
                <w:sz w:val="16"/>
                <w:szCs w:val="16"/>
              </w:rPr>
              <w:t>4548</w:t>
            </w:r>
          </w:p>
        </w:tc>
        <w:tc>
          <w:tcPr>
            <w:tcW w:w="0" w:type="auto"/>
          </w:tcPr>
          <w:p w14:paraId="1DA1C3E7" w14:textId="77777777"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14:paraId="61E52F49" w14:textId="77777777" w:rsidR="00315118" w:rsidRPr="000F7304" w:rsidRDefault="00315118" w:rsidP="00315118">
            <w:pPr>
              <w:jc w:val="center"/>
              <w:rPr>
                <w:rFonts w:cstheme="minorHAnsi"/>
                <w:sz w:val="16"/>
                <w:szCs w:val="16"/>
              </w:rPr>
            </w:pPr>
          </w:p>
        </w:tc>
      </w:tr>
      <w:tr w:rsidR="00315118" w:rsidRPr="000F7304" w14:paraId="1FF6F831" w14:textId="77777777" w:rsidTr="00315118">
        <w:tc>
          <w:tcPr>
            <w:tcW w:w="0" w:type="auto"/>
          </w:tcPr>
          <w:p w14:paraId="1F3CE31E" w14:textId="77777777" w:rsidR="00315118" w:rsidRPr="000F7304" w:rsidRDefault="00315118" w:rsidP="00315118">
            <w:pPr>
              <w:jc w:val="center"/>
              <w:rPr>
                <w:rFonts w:cstheme="minorHAnsi"/>
                <w:sz w:val="16"/>
                <w:szCs w:val="16"/>
              </w:rPr>
            </w:pPr>
            <w:r w:rsidRPr="000F7304">
              <w:rPr>
                <w:rFonts w:cstheme="minorHAnsi"/>
                <w:sz w:val="16"/>
                <w:szCs w:val="16"/>
              </w:rPr>
              <w:t>Services, value added to GDP</w:t>
            </w:r>
          </w:p>
        </w:tc>
        <w:tc>
          <w:tcPr>
            <w:tcW w:w="0" w:type="auto"/>
          </w:tcPr>
          <w:p w14:paraId="7DE1C039" w14:textId="77777777" w:rsidR="00315118" w:rsidRPr="000F7304" w:rsidRDefault="00315118" w:rsidP="00315118">
            <w:pPr>
              <w:jc w:val="center"/>
              <w:rPr>
                <w:rFonts w:cstheme="minorHAnsi"/>
                <w:sz w:val="16"/>
                <w:szCs w:val="16"/>
              </w:rPr>
            </w:pPr>
            <w:r w:rsidRPr="000F7304">
              <w:rPr>
                <w:rFonts w:cstheme="minorHAnsi"/>
                <w:sz w:val="16"/>
                <w:szCs w:val="16"/>
              </w:rPr>
              <w:t>4546</w:t>
            </w:r>
          </w:p>
        </w:tc>
        <w:tc>
          <w:tcPr>
            <w:tcW w:w="0" w:type="auto"/>
          </w:tcPr>
          <w:p w14:paraId="5898521A" w14:textId="77777777"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14:paraId="669291F9" w14:textId="77777777" w:rsidR="00315118" w:rsidRPr="000F7304" w:rsidRDefault="00315118" w:rsidP="00315118">
            <w:pPr>
              <w:jc w:val="center"/>
              <w:rPr>
                <w:rFonts w:cstheme="minorHAnsi"/>
                <w:sz w:val="16"/>
                <w:szCs w:val="16"/>
              </w:rPr>
            </w:pPr>
          </w:p>
        </w:tc>
      </w:tr>
      <w:tr w:rsidR="00315118" w:rsidRPr="000F7304" w14:paraId="0401D272" w14:textId="77777777" w:rsidTr="00315118">
        <w:tc>
          <w:tcPr>
            <w:tcW w:w="0" w:type="auto"/>
            <w:tcBorders>
              <w:bottom w:val="single" w:sz="4" w:space="0" w:color="auto"/>
            </w:tcBorders>
          </w:tcPr>
          <w:p w14:paraId="609C3781" w14:textId="77777777" w:rsidR="00315118" w:rsidRPr="000F7304" w:rsidRDefault="00315118" w:rsidP="00315118">
            <w:pPr>
              <w:jc w:val="center"/>
              <w:rPr>
                <w:rFonts w:cstheme="minorHAnsi"/>
                <w:sz w:val="16"/>
                <w:szCs w:val="16"/>
              </w:rPr>
            </w:pPr>
            <w:r w:rsidRPr="000F7304">
              <w:rPr>
                <w:rFonts w:cstheme="minorHAnsi"/>
                <w:sz w:val="16"/>
                <w:szCs w:val="16"/>
              </w:rPr>
              <w:t>Industry, value added to GDP</w:t>
            </w:r>
          </w:p>
        </w:tc>
        <w:tc>
          <w:tcPr>
            <w:tcW w:w="0" w:type="auto"/>
            <w:tcBorders>
              <w:bottom w:val="single" w:sz="4" w:space="0" w:color="auto"/>
            </w:tcBorders>
          </w:tcPr>
          <w:p w14:paraId="640A498C" w14:textId="77777777" w:rsidR="00315118" w:rsidRPr="000F7304" w:rsidRDefault="00315118" w:rsidP="00315118">
            <w:pPr>
              <w:jc w:val="center"/>
              <w:rPr>
                <w:rFonts w:cstheme="minorHAnsi"/>
                <w:sz w:val="16"/>
                <w:szCs w:val="16"/>
              </w:rPr>
            </w:pPr>
            <w:r w:rsidRPr="000F7304">
              <w:rPr>
                <w:rFonts w:cstheme="minorHAnsi"/>
                <w:sz w:val="16"/>
                <w:szCs w:val="16"/>
              </w:rPr>
              <w:t>4547</w:t>
            </w:r>
          </w:p>
        </w:tc>
        <w:tc>
          <w:tcPr>
            <w:tcW w:w="0" w:type="auto"/>
            <w:tcBorders>
              <w:bottom w:val="single" w:sz="4" w:space="0" w:color="auto"/>
            </w:tcBorders>
          </w:tcPr>
          <w:p w14:paraId="79B45919" w14:textId="77777777"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Borders>
              <w:bottom w:val="single" w:sz="4" w:space="0" w:color="auto"/>
            </w:tcBorders>
          </w:tcPr>
          <w:p w14:paraId="16CAFABD" w14:textId="77777777" w:rsidR="00315118" w:rsidRPr="000F7304" w:rsidRDefault="00315118" w:rsidP="00315118">
            <w:pPr>
              <w:jc w:val="center"/>
              <w:rPr>
                <w:rFonts w:cstheme="minorHAnsi"/>
                <w:sz w:val="16"/>
                <w:szCs w:val="16"/>
              </w:rPr>
            </w:pPr>
          </w:p>
        </w:tc>
      </w:tr>
    </w:tbl>
    <w:p w14:paraId="54F31237" w14:textId="77777777" w:rsidR="000F7304" w:rsidRDefault="000F7304" w:rsidP="000F7304">
      <w:pPr>
        <w:rPr>
          <w:rFonts w:ascii="Times New Roman" w:hAnsi="Times New Roman" w:cs="Times New Roman"/>
        </w:rPr>
      </w:pPr>
    </w:p>
    <w:p w14:paraId="0C0EA7AB" w14:textId="77777777" w:rsidR="00C53043" w:rsidRPr="002718B9" w:rsidRDefault="00C53043" w:rsidP="006B1F2B">
      <w:pPr>
        <w:spacing w:after="0" w:line="360" w:lineRule="auto"/>
        <w:jc w:val="both"/>
        <w:rPr>
          <w:rFonts w:ascii="Times New Roman" w:hAnsi="Times New Roman" w:cs="Times New Roman"/>
          <w:b/>
        </w:rPr>
      </w:pPr>
      <w:r w:rsidRPr="002718B9">
        <w:rPr>
          <w:rFonts w:ascii="Times New Roman" w:hAnsi="Times New Roman" w:cs="Times New Roman"/>
          <w:b/>
        </w:rPr>
        <w:t>Imputation assessment</w:t>
      </w:r>
    </w:p>
    <w:p w14:paraId="2942FCE0" w14:textId="77777777" w:rsidR="00C53043" w:rsidRDefault="00C53043" w:rsidP="000F76CE">
      <w:pPr>
        <w:spacing w:after="0" w:line="360" w:lineRule="auto"/>
        <w:ind w:firstLine="225"/>
        <w:jc w:val="both"/>
        <w:rPr>
          <w:rFonts w:ascii="Times New Roman" w:hAnsi="Times New Roman" w:cs="Times New Roman"/>
        </w:rPr>
      </w:pPr>
      <w:r>
        <w:rPr>
          <w:rFonts w:ascii="Times New Roman" w:hAnsi="Times New Roman" w:cs="Times New Roman"/>
        </w:rPr>
        <w:t xml:space="preserve">In this </w:t>
      </w:r>
      <w:r w:rsidR="002718B9">
        <w:rPr>
          <w:rFonts w:ascii="Times New Roman" w:hAnsi="Times New Roman" w:cs="Times New Roman"/>
        </w:rPr>
        <w:t xml:space="preserve">step, the imputed datasets </w:t>
      </w:r>
      <w:r w:rsidR="002718B9" w:rsidRPr="0028353F">
        <w:rPr>
          <w:rFonts w:ascii="Times New Roman" w:hAnsi="Times New Roman" w:cs="Times New Roman"/>
          <w:noProof/>
        </w:rPr>
        <w:t>are</w:t>
      </w:r>
      <w:r w:rsidR="00DA3845" w:rsidRPr="0028353F">
        <w:rPr>
          <w:rFonts w:ascii="Times New Roman" w:hAnsi="Times New Roman" w:cs="Times New Roman"/>
          <w:noProof/>
        </w:rPr>
        <w:t xml:space="preserve"> </w:t>
      </w:r>
      <w:r w:rsidR="002718B9" w:rsidRPr="0028353F">
        <w:rPr>
          <w:rFonts w:ascii="Times New Roman" w:hAnsi="Times New Roman" w:cs="Times New Roman"/>
          <w:noProof/>
        </w:rPr>
        <w:t>compared</w:t>
      </w:r>
      <w:r w:rsidR="002718B9">
        <w:rPr>
          <w:rFonts w:ascii="Times New Roman" w:hAnsi="Times New Roman" w:cs="Times New Roman"/>
        </w:rPr>
        <w:t xml:space="preserve"> at the variable level within countries. The output is:</w:t>
      </w:r>
    </w:p>
    <w:p w14:paraId="09EBE83B" w14:textId="77777777" w:rsidR="002718B9" w:rsidRDefault="0028353F" w:rsidP="002718B9">
      <w:pPr>
        <w:pStyle w:val="ListParagraph"/>
        <w:numPr>
          <w:ilvl w:val="0"/>
          <w:numId w:val="1"/>
        </w:numPr>
        <w:spacing w:after="0" w:line="360" w:lineRule="auto"/>
        <w:jc w:val="both"/>
        <w:rPr>
          <w:rFonts w:ascii="Times New Roman" w:hAnsi="Times New Roman" w:cs="Times New Roman"/>
        </w:rPr>
      </w:pPr>
      <w:r w:rsidRPr="0028353F">
        <w:rPr>
          <w:rFonts w:ascii="Times New Roman" w:hAnsi="Times New Roman" w:cs="Times New Roman"/>
          <w:noProof/>
        </w:rPr>
        <w:t>The</w:t>
      </w:r>
      <w:r>
        <w:rPr>
          <w:rFonts w:ascii="Times New Roman" w:hAnsi="Times New Roman" w:cs="Times New Roman"/>
          <w:noProof/>
        </w:rPr>
        <w:t xml:space="preserve"> n</w:t>
      </w:r>
      <w:r w:rsidR="002718B9" w:rsidRPr="0028353F">
        <w:rPr>
          <w:rFonts w:ascii="Times New Roman" w:hAnsi="Times New Roman" w:cs="Times New Roman"/>
          <w:noProof/>
        </w:rPr>
        <w:t>umber</w:t>
      </w:r>
      <w:r w:rsidR="002718B9">
        <w:rPr>
          <w:rFonts w:ascii="Times New Roman" w:hAnsi="Times New Roman" w:cs="Times New Roman"/>
        </w:rPr>
        <w:t xml:space="preserve"> of imputed values.</w:t>
      </w:r>
    </w:p>
    <w:p w14:paraId="3A38E485" w14:textId="77777777" w:rsidR="002718B9" w:rsidRDefault="002718B9" w:rsidP="002718B9">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Congruence level among methods. </w:t>
      </w:r>
    </w:p>
    <w:p w14:paraId="33A387ED" w14:textId="77777777" w:rsidR="00AE0BD8" w:rsidRDefault="00AE0BD8" w:rsidP="00AE0BD8">
      <w:pPr>
        <w:pStyle w:val="ListParagraph"/>
        <w:spacing w:after="0" w:line="360" w:lineRule="auto"/>
        <w:ind w:left="585"/>
        <w:jc w:val="both"/>
        <w:rPr>
          <w:rFonts w:ascii="Times New Roman" w:hAnsi="Times New Roman" w:cs="Times New Roman"/>
        </w:rPr>
      </w:pPr>
    </w:p>
    <w:p w14:paraId="23A25F20" w14:textId="77777777" w:rsidR="006B1F2B" w:rsidRPr="00DA3845" w:rsidRDefault="00C53043"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t>The faoswsAquastatCalculation module</w:t>
      </w:r>
    </w:p>
    <w:p w14:paraId="272801CE" w14:textId="77777777" w:rsidR="00786089"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Context</w:t>
      </w:r>
      <w:r w:rsidR="006B1F2B" w:rsidRPr="00DA3845">
        <w:rPr>
          <w:rFonts w:ascii="Times New Roman" w:hAnsi="Times New Roman" w:cs="Times New Roman"/>
          <w:b/>
        </w:rPr>
        <w:t xml:space="preserve">            </w:t>
      </w:r>
    </w:p>
    <w:p w14:paraId="44D9F1A2" w14:textId="77777777" w:rsidR="00795561" w:rsidRPr="00786089" w:rsidRDefault="006B1F2B" w:rsidP="00786089">
      <w:pPr>
        <w:spacing w:after="0" w:line="360" w:lineRule="auto"/>
        <w:ind w:firstLine="720"/>
        <w:jc w:val="both"/>
        <w:rPr>
          <w:rFonts w:ascii="Times New Roman" w:hAnsi="Times New Roman" w:cs="Times New Roman"/>
          <w:b/>
        </w:rPr>
      </w:pPr>
      <w:r w:rsidRPr="006B1F2B">
        <w:rPr>
          <w:rFonts w:ascii="Times New Roman" w:hAnsi="Times New Roman" w:cs="Times New Roman"/>
        </w:rPr>
        <w:t xml:space="preserve">This module consists of a set of chained operations that ultimately results in </w:t>
      </w:r>
      <w:r w:rsidR="00C53043">
        <w:rPr>
          <w:rFonts w:ascii="Times New Roman" w:hAnsi="Times New Roman" w:cs="Times New Roman"/>
        </w:rPr>
        <w:t>a dataset with the relevant A</w:t>
      </w:r>
      <w:r w:rsidRPr="006B1F2B">
        <w:rPr>
          <w:rFonts w:ascii="Times New Roman" w:hAnsi="Times New Roman" w:cs="Times New Roman"/>
        </w:rPr>
        <w:t>quastat indicators. The calculation rules (set of arithmetical formulas</w:t>
      </w:r>
      <w:r w:rsidR="00C53043">
        <w:rPr>
          <w:rFonts w:ascii="Times New Roman" w:hAnsi="Times New Roman" w:cs="Times New Roman"/>
        </w:rPr>
        <w:t xml:space="preserve"> with the indicator code in the left-hand side and variables in the right-hand side</w:t>
      </w:r>
      <w:r w:rsidR="000F76CE">
        <w:rPr>
          <w:rFonts w:ascii="Times New Roman" w:hAnsi="Times New Roman" w:cs="Times New Roman"/>
        </w:rPr>
        <w:t xml:space="preserve">, </w:t>
      </w:r>
      <w:r w:rsidR="000F76CE" w:rsidRPr="000F76CE">
        <w:rPr>
          <w:rFonts w:ascii="Times New Roman" w:hAnsi="Times New Roman" w:cs="Times New Roman"/>
          <w:b/>
          <w:i/>
        </w:rPr>
        <w:t>Annex 2</w:t>
      </w:r>
      <w:r w:rsidRPr="006B1F2B">
        <w:rPr>
          <w:rFonts w:ascii="Times New Roman" w:hAnsi="Times New Roman" w:cs="Times New Roman"/>
        </w:rPr>
        <w:t xml:space="preserve">) provided by the AQUASTAT team </w:t>
      </w:r>
      <w:r w:rsidRPr="001D6F60">
        <w:rPr>
          <w:rFonts w:ascii="Times New Roman" w:hAnsi="Times New Roman" w:cs="Times New Roman"/>
          <w:noProof/>
        </w:rPr>
        <w:t>are confronted</w:t>
      </w:r>
      <w:r w:rsidRPr="006B1F2B">
        <w:rPr>
          <w:rFonts w:ascii="Times New Roman" w:hAnsi="Times New Roman" w:cs="Times New Roman"/>
        </w:rPr>
        <w:t xml:space="preserve"> against each of the imputed datasets coming from the faoswsAquastatImputation. </w:t>
      </w:r>
      <w:commentRangeStart w:id="15"/>
      <w:commentRangeStart w:id="16"/>
      <w:r w:rsidRPr="006B1F2B">
        <w:rPr>
          <w:rFonts w:ascii="Times New Roman" w:hAnsi="Times New Roman" w:cs="Times New Roman"/>
        </w:rPr>
        <w:t>The</w:t>
      </w:r>
      <w:r w:rsidR="00C53043">
        <w:rPr>
          <w:rFonts w:ascii="Times New Roman" w:hAnsi="Times New Roman" w:cs="Times New Roman"/>
        </w:rPr>
        <w:t xml:space="preserve"> term</w:t>
      </w:r>
      <w:r w:rsidRPr="006B1F2B">
        <w:rPr>
          <w:rFonts w:ascii="Times New Roman" w:hAnsi="Times New Roman" w:cs="Times New Roman"/>
        </w:rPr>
        <w:t xml:space="preserve"> "confront</w:t>
      </w:r>
      <w:r w:rsidR="00A37CF3">
        <w:rPr>
          <w:rFonts w:ascii="Times New Roman" w:hAnsi="Times New Roman" w:cs="Times New Roman"/>
        </w:rPr>
        <w:t>ation</w:t>
      </w:r>
      <w:r w:rsidRPr="006B1F2B">
        <w:rPr>
          <w:rFonts w:ascii="Times New Roman" w:hAnsi="Times New Roman" w:cs="Times New Roman"/>
        </w:rPr>
        <w:t xml:space="preserve">" is used to represent the chained data processing operations that take the imputed datasets </w:t>
      </w:r>
      <w:r w:rsidR="00DE3640">
        <w:rPr>
          <w:rFonts w:ascii="Times New Roman" w:hAnsi="Times New Roman" w:cs="Times New Roman"/>
        </w:rPr>
        <w:t xml:space="preserve">and </w:t>
      </w:r>
      <w:r w:rsidRPr="006B1F2B">
        <w:rPr>
          <w:rFonts w:ascii="Times New Roman" w:hAnsi="Times New Roman" w:cs="Times New Roman"/>
        </w:rPr>
        <w:t>output datasets containing the relevant AQUASTAT indicators</w:t>
      </w:r>
      <w:commentRangeEnd w:id="15"/>
      <w:r w:rsidR="00451C0C">
        <w:rPr>
          <w:rStyle w:val="CommentReference"/>
        </w:rPr>
        <w:commentReference w:id="15"/>
      </w:r>
      <w:commentRangeEnd w:id="16"/>
      <w:r w:rsidR="0071177A">
        <w:rPr>
          <w:rStyle w:val="CommentReference"/>
        </w:rPr>
        <w:commentReference w:id="16"/>
      </w:r>
      <w:r w:rsidR="00795561">
        <w:rPr>
          <w:rFonts w:ascii="Times New Roman" w:hAnsi="Times New Roman" w:cs="Times New Roman"/>
        </w:rPr>
        <w:t xml:space="preserve">. </w:t>
      </w:r>
    </w:p>
    <w:p w14:paraId="7817BDB9" w14:textId="77777777" w:rsidR="00D16E60" w:rsidRDefault="00795561" w:rsidP="00E8734C">
      <w:pPr>
        <w:spacing w:after="0" w:line="360" w:lineRule="auto"/>
        <w:ind w:firstLine="720"/>
        <w:jc w:val="both"/>
        <w:rPr>
          <w:rFonts w:ascii="Times New Roman" w:hAnsi="Times New Roman" w:cs="Times New Roman"/>
        </w:rPr>
      </w:pPr>
      <w:r>
        <w:rPr>
          <w:rFonts w:ascii="Times New Roman" w:hAnsi="Times New Roman" w:cs="Times New Roman"/>
        </w:rPr>
        <w:lastRenderedPageBreak/>
        <w:t xml:space="preserve">Before going ahead, </w:t>
      </w:r>
      <w:r w:rsidR="00D16E60">
        <w:rPr>
          <w:rFonts w:ascii="Times New Roman" w:hAnsi="Times New Roman" w:cs="Times New Roman"/>
        </w:rPr>
        <w:t xml:space="preserve">however, </w:t>
      </w:r>
      <w:r>
        <w:rPr>
          <w:rFonts w:ascii="Times New Roman" w:hAnsi="Times New Roman" w:cs="Times New Roman"/>
        </w:rPr>
        <w:t>it is important to</w:t>
      </w:r>
      <w:r w:rsidR="00786089">
        <w:rPr>
          <w:rFonts w:ascii="Times New Roman" w:hAnsi="Times New Roman" w:cs="Times New Roman"/>
        </w:rPr>
        <w:t xml:space="preserve"> highlight that</w:t>
      </w:r>
      <w:r>
        <w:rPr>
          <w:rFonts w:ascii="Times New Roman" w:hAnsi="Times New Roman" w:cs="Times New Roman"/>
        </w:rPr>
        <w:t xml:space="preserve"> the indicators in AQUASTAT may already have observed values coming from different official </w:t>
      </w:r>
      <w:r w:rsidR="00786089">
        <w:rPr>
          <w:rFonts w:ascii="Times New Roman" w:hAnsi="Times New Roman" w:cs="Times New Roman"/>
        </w:rPr>
        <w:t>or semi-official</w:t>
      </w:r>
      <w:r>
        <w:rPr>
          <w:rFonts w:ascii="Times New Roman" w:hAnsi="Times New Roman" w:cs="Times New Roman"/>
        </w:rPr>
        <w:t xml:space="preserve"> sources</w:t>
      </w:r>
      <w:r w:rsidR="00786089">
        <w:rPr>
          <w:rFonts w:ascii="Times New Roman" w:hAnsi="Times New Roman" w:cs="Times New Roman"/>
        </w:rPr>
        <w:t>. It means that in this module the non-missing values of the indicators are preserved from being replaced by the output of the calculations (</w:t>
      </w:r>
      <w:r w:rsidR="00786089" w:rsidRPr="00A5630A">
        <w:rPr>
          <w:rFonts w:ascii="Times New Roman" w:hAnsi="Times New Roman" w:cs="Times New Roman"/>
        </w:rPr>
        <w:t>Table 2</w:t>
      </w:r>
      <w:r w:rsidR="00786089">
        <w:rPr>
          <w:rFonts w:ascii="Times New Roman" w:hAnsi="Times New Roman" w:cs="Times New Roman"/>
        </w:rPr>
        <w:t>).</w:t>
      </w:r>
    </w:p>
    <w:p w14:paraId="41D6554C" w14:textId="77777777" w:rsidR="0028353F" w:rsidRDefault="0028353F" w:rsidP="00E8734C">
      <w:pPr>
        <w:spacing w:after="0" w:line="360" w:lineRule="auto"/>
        <w:ind w:firstLine="720"/>
        <w:jc w:val="both"/>
        <w:rPr>
          <w:rFonts w:ascii="Times New Roman" w:hAnsi="Times New Roman" w:cs="Times New Roman"/>
          <w:b/>
        </w:rPr>
      </w:pPr>
    </w:p>
    <w:p w14:paraId="56931E73" w14:textId="77777777" w:rsidR="00795561" w:rsidRDefault="00786089" w:rsidP="006B1F2B">
      <w:pPr>
        <w:spacing w:after="0" w:line="360" w:lineRule="auto"/>
        <w:jc w:val="both"/>
        <w:rPr>
          <w:rFonts w:ascii="Times New Roman" w:hAnsi="Times New Roman" w:cs="Times New Roman"/>
        </w:rPr>
      </w:pPr>
      <w:r w:rsidRPr="00A5630A">
        <w:rPr>
          <w:rFonts w:ascii="Times New Roman" w:hAnsi="Times New Roman" w:cs="Times New Roman"/>
          <w:b/>
        </w:rPr>
        <w:t>Table 2</w:t>
      </w:r>
      <w:r>
        <w:rPr>
          <w:rFonts w:ascii="Times New Roman" w:hAnsi="Times New Roman" w:cs="Times New Roman"/>
        </w:rPr>
        <w:t xml:space="preserve">. Example showing the principle adopted in the </w:t>
      </w:r>
      <w:r w:rsidRPr="00786089">
        <w:rPr>
          <w:rFonts w:ascii="Times New Roman" w:hAnsi="Times New Roman" w:cs="Times New Roman"/>
          <w:i/>
        </w:rPr>
        <w:t>faoswsAquastatCalculation</w:t>
      </w:r>
      <w:r>
        <w:rPr>
          <w:rFonts w:ascii="Times New Roman" w:hAnsi="Times New Roman" w:cs="Times New Roman"/>
        </w:rPr>
        <w:t xml:space="preserve"> module regarding </w:t>
      </w:r>
      <w:r w:rsidRPr="0028353F">
        <w:rPr>
          <w:rFonts w:ascii="Times New Roman" w:hAnsi="Times New Roman" w:cs="Times New Roman"/>
          <w:noProof/>
        </w:rPr>
        <w:t>the replacement</w:t>
      </w:r>
      <w:r>
        <w:rPr>
          <w:rFonts w:ascii="Times New Roman" w:hAnsi="Times New Roman" w:cs="Times New Roman"/>
        </w:rPr>
        <w:t xml:space="preserve"> of missing values in AQUASTAT indicators. Notice that non-missing value</w:t>
      </w:r>
      <w:r w:rsidR="0028353F">
        <w:rPr>
          <w:rFonts w:ascii="Times New Roman" w:hAnsi="Times New Roman" w:cs="Times New Roman"/>
        </w:rPr>
        <w:t xml:space="preserve">s </w:t>
      </w:r>
      <w:r w:rsidR="0028353F" w:rsidRPr="00DF2F5B">
        <w:rPr>
          <w:rFonts w:ascii="Times New Roman" w:hAnsi="Times New Roman" w:cs="Times New Roman"/>
          <w:noProof/>
        </w:rPr>
        <w:t>are</w:t>
      </w:r>
      <w:r w:rsidRPr="00DF2F5B">
        <w:rPr>
          <w:rFonts w:ascii="Times New Roman" w:hAnsi="Times New Roman" w:cs="Times New Roman"/>
          <w:noProof/>
        </w:rPr>
        <w:t xml:space="preserve"> preserved</w:t>
      </w:r>
      <w:r>
        <w:rPr>
          <w:rFonts w:ascii="Times New Roman" w:hAnsi="Times New Roman" w:cs="Times New Roman"/>
        </w:rPr>
        <w:t xml:space="preserve"> </w:t>
      </w:r>
      <w:r w:rsidRPr="001D6F60">
        <w:rPr>
          <w:rFonts w:ascii="Times New Roman" w:hAnsi="Times New Roman" w:cs="Times New Roman"/>
          <w:noProof/>
        </w:rPr>
        <w:t>after the</w:t>
      </w:r>
      <w:r>
        <w:rPr>
          <w:rFonts w:ascii="Times New Roman" w:hAnsi="Times New Roman" w:cs="Times New Roman"/>
        </w:rPr>
        <w:t xml:space="preserve"> calculation based on </w:t>
      </w:r>
      <w:r w:rsidRPr="0028353F">
        <w:rPr>
          <w:rFonts w:ascii="Times New Roman" w:hAnsi="Times New Roman" w:cs="Times New Roman"/>
          <w:noProof/>
        </w:rPr>
        <w:t>imputed</w:t>
      </w:r>
      <w:r>
        <w:rPr>
          <w:rFonts w:ascii="Times New Roman" w:hAnsi="Times New Roman" w:cs="Times New Roman"/>
        </w:rPr>
        <w:t xml:space="preserve"> </w:t>
      </w:r>
      <w:commentRangeStart w:id="17"/>
      <w:commentRangeStart w:id="18"/>
      <w:r>
        <w:rPr>
          <w:rFonts w:ascii="Times New Roman" w:hAnsi="Times New Roman" w:cs="Times New Roman"/>
        </w:rPr>
        <w:t>dataset</w:t>
      </w:r>
      <w:r w:rsidR="0028353F">
        <w:rPr>
          <w:rFonts w:ascii="Times New Roman" w:hAnsi="Times New Roman" w:cs="Times New Roman"/>
        </w:rPr>
        <w:t>s</w:t>
      </w:r>
      <w:commentRangeEnd w:id="17"/>
      <w:r w:rsidR="00451C0C">
        <w:rPr>
          <w:rStyle w:val="CommentReference"/>
        </w:rPr>
        <w:commentReference w:id="17"/>
      </w:r>
      <w:commentRangeEnd w:id="18"/>
      <w:r w:rsidR="00332975">
        <w:rPr>
          <w:rStyle w:val="CommentReference"/>
        </w:rPr>
        <w:commentReference w:id="18"/>
      </w:r>
      <w:r w:rsidR="0028353F">
        <w:rPr>
          <w:rFonts w:ascii="Times New Roman" w:hAnsi="Times New Roman" w:cs="Times New Roman"/>
        </w:rPr>
        <w:t>.</w:t>
      </w:r>
    </w:p>
    <w:p w14:paraId="6503F372" w14:textId="77777777" w:rsidR="00795561" w:rsidRDefault="00795561" w:rsidP="006B1F2B">
      <w:pPr>
        <w:spacing w:after="0" w:line="360" w:lineRule="auto"/>
        <w:jc w:val="both"/>
        <w:rPr>
          <w:rFonts w:ascii="Times New Roman" w:hAnsi="Times New Roman" w:cs="Times New Roman"/>
        </w:rPr>
      </w:pPr>
      <w:r>
        <w:rPr>
          <w:noProof/>
        </w:rPr>
        <w:drawing>
          <wp:inline distT="0" distB="0" distL="0" distR="0" wp14:anchorId="4635B82A" wp14:editId="15E6EECA">
            <wp:extent cx="5943600" cy="1513400"/>
            <wp:effectExtent l="0" t="0" r="0" b="0"/>
            <wp:docPr id="1" name="Picture 1" descr="C:\Users\LISBOAF\AppData\Local\Microsoft\Windows\INetCache\Content.Word\calculatio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BOAF\AppData\Local\Microsoft\Windows\INetCache\Content.Word\calculation_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13400"/>
                    </a:xfrm>
                    <a:prstGeom prst="rect">
                      <a:avLst/>
                    </a:prstGeom>
                    <a:noFill/>
                    <a:ln>
                      <a:noFill/>
                    </a:ln>
                  </pic:spPr>
                </pic:pic>
              </a:graphicData>
            </a:graphic>
          </wp:inline>
        </w:drawing>
      </w:r>
    </w:p>
    <w:p w14:paraId="639F5C2A" w14:textId="77777777" w:rsidR="00795561" w:rsidRDefault="00795561" w:rsidP="006B1F2B">
      <w:pPr>
        <w:spacing w:after="0" w:line="360" w:lineRule="auto"/>
        <w:jc w:val="both"/>
        <w:rPr>
          <w:rFonts w:ascii="Times New Roman" w:hAnsi="Times New Roman" w:cs="Times New Roman"/>
        </w:rPr>
      </w:pPr>
    </w:p>
    <w:p w14:paraId="739FABD8" w14:textId="77777777" w:rsidR="00DA3845" w:rsidRPr="00DA3845"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 xml:space="preserve">The </w:t>
      </w:r>
      <w:r w:rsidR="00E8734C">
        <w:rPr>
          <w:rFonts w:ascii="Times New Roman" w:hAnsi="Times New Roman" w:cs="Times New Roman"/>
          <w:b/>
        </w:rPr>
        <w:t xml:space="preserve">“Primary </w:t>
      </w:r>
      <w:r w:rsidR="003F6587">
        <w:rPr>
          <w:rFonts w:ascii="Times New Roman" w:hAnsi="Times New Roman" w:cs="Times New Roman"/>
          <w:b/>
        </w:rPr>
        <w:t>V</w:t>
      </w:r>
      <w:r w:rsidR="00E8734C">
        <w:rPr>
          <w:rFonts w:ascii="Times New Roman" w:hAnsi="Times New Roman" w:cs="Times New Roman"/>
          <w:b/>
        </w:rPr>
        <w:t xml:space="preserve">ariable” </w:t>
      </w:r>
      <w:r w:rsidR="003F6587">
        <w:rPr>
          <w:rFonts w:ascii="Times New Roman" w:hAnsi="Times New Roman" w:cs="Times New Roman"/>
          <w:b/>
        </w:rPr>
        <w:t>A</w:t>
      </w:r>
      <w:r w:rsidRPr="00DA3845">
        <w:rPr>
          <w:rFonts w:ascii="Times New Roman" w:hAnsi="Times New Roman" w:cs="Times New Roman"/>
          <w:b/>
        </w:rPr>
        <w:t xml:space="preserve">pproach </w:t>
      </w:r>
    </w:p>
    <w:p w14:paraId="4F906F95" w14:textId="77777777" w:rsidR="006B1F2B" w:rsidRDefault="006B1F2B" w:rsidP="00D16E60">
      <w:pPr>
        <w:spacing w:line="360" w:lineRule="auto"/>
        <w:jc w:val="both"/>
        <w:rPr>
          <w:rFonts w:ascii="Times New Roman" w:hAnsi="Times New Roman" w:cs="Times New Roman"/>
        </w:rPr>
      </w:pPr>
      <w:r w:rsidRPr="006B1F2B">
        <w:rPr>
          <w:rFonts w:ascii="Times New Roman" w:hAnsi="Times New Roman" w:cs="Times New Roman"/>
        </w:rPr>
        <w:t xml:space="preserve">            Besides the</w:t>
      </w:r>
      <w:r w:rsidR="00C53043">
        <w:rPr>
          <w:rFonts w:ascii="Times New Roman" w:hAnsi="Times New Roman" w:cs="Times New Roman"/>
        </w:rPr>
        <w:t xml:space="preserve"> calculation of indicators based on</w:t>
      </w:r>
      <w:r w:rsidRPr="006B1F2B">
        <w:rPr>
          <w:rFonts w:ascii="Times New Roman" w:hAnsi="Times New Roman" w:cs="Times New Roman"/>
        </w:rPr>
        <w:t xml:space="preserve"> </w:t>
      </w:r>
      <w:r w:rsidR="00C53043">
        <w:rPr>
          <w:rFonts w:ascii="Times New Roman" w:hAnsi="Times New Roman" w:cs="Times New Roman"/>
        </w:rPr>
        <w:t xml:space="preserve">imputed </w:t>
      </w:r>
      <w:r w:rsidRPr="006B1F2B">
        <w:rPr>
          <w:rFonts w:ascii="Times New Roman" w:hAnsi="Times New Roman" w:cs="Times New Roman"/>
        </w:rPr>
        <w:t xml:space="preserve">datasets, this module also calculates the AQUASTAT indicators based on the current approach developed by the AQUASTAT team. Some indicators have the so-called "primary variables", which </w:t>
      </w:r>
      <w:r w:rsidRPr="0028353F">
        <w:rPr>
          <w:rFonts w:ascii="Times New Roman" w:hAnsi="Times New Roman" w:cs="Times New Roman"/>
          <w:noProof/>
        </w:rPr>
        <w:t>are used</w:t>
      </w:r>
      <w:r w:rsidRPr="006B1F2B">
        <w:rPr>
          <w:rFonts w:ascii="Times New Roman" w:hAnsi="Times New Roman" w:cs="Times New Roman"/>
        </w:rPr>
        <w:t xml:space="preserve"> as a proxy of the indicator in case of missingness of other variables composing the indicator. To illustrate how this approach works, let the indicator 4311 to be the sum of the variables 4308, 4309 and 4310 in a country A and time series T</w:t>
      </w:r>
      <w:r w:rsidR="00C53043">
        <w:rPr>
          <w:rFonts w:ascii="Times New Roman" w:hAnsi="Times New Roman" w:cs="Times New Roman"/>
        </w:rPr>
        <w:t xml:space="preserve">S. For each 5-year interval in </w:t>
      </w:r>
      <w:r w:rsidRPr="006B1F2B">
        <w:rPr>
          <w:rFonts w:ascii="Times New Roman" w:hAnsi="Times New Roman" w:cs="Times New Roman"/>
        </w:rPr>
        <w:t xml:space="preserve">the TS, the 4311 </w:t>
      </w:r>
      <w:r w:rsidRPr="0028353F">
        <w:rPr>
          <w:rFonts w:ascii="Times New Roman" w:hAnsi="Times New Roman" w:cs="Times New Roman"/>
          <w:noProof/>
        </w:rPr>
        <w:t>indicator</w:t>
      </w:r>
      <w:r w:rsidR="0028353F">
        <w:rPr>
          <w:rFonts w:ascii="Times New Roman" w:hAnsi="Times New Roman" w:cs="Times New Roman"/>
          <w:noProof/>
        </w:rPr>
        <w:t>s</w:t>
      </w:r>
      <w:r w:rsidRPr="006B1F2B">
        <w:rPr>
          <w:rFonts w:ascii="Times New Roman" w:hAnsi="Times New Roman" w:cs="Times New Roman"/>
        </w:rPr>
        <w:t xml:space="preserve"> </w:t>
      </w:r>
      <w:r w:rsidR="0028353F">
        <w:rPr>
          <w:rFonts w:ascii="Times New Roman" w:hAnsi="Times New Roman" w:cs="Times New Roman"/>
          <w:noProof/>
        </w:rPr>
        <w:t>are</w:t>
      </w:r>
      <w:r w:rsidRPr="0028353F">
        <w:rPr>
          <w:rFonts w:ascii="Times New Roman" w:hAnsi="Times New Roman" w:cs="Times New Roman"/>
          <w:noProof/>
        </w:rPr>
        <w:t xml:space="preserve"> calculated</w:t>
      </w:r>
      <w:r w:rsidRPr="006B1F2B">
        <w:rPr>
          <w:rFonts w:ascii="Times New Roman" w:hAnsi="Times New Roman" w:cs="Times New Roman"/>
        </w:rPr>
        <w:t xml:space="preserve"> </w:t>
      </w:r>
      <w:commentRangeStart w:id="19"/>
      <w:r w:rsidRPr="006B1F2B">
        <w:rPr>
          <w:rFonts w:ascii="Times New Roman" w:hAnsi="Times New Roman" w:cs="Times New Roman"/>
        </w:rPr>
        <w:t>following</w:t>
      </w:r>
      <w:commentRangeEnd w:id="19"/>
      <w:r w:rsidR="0038248C">
        <w:rPr>
          <w:rStyle w:val="CommentReference"/>
        </w:rPr>
        <w:commentReference w:id="19"/>
      </w:r>
      <w:r w:rsidRPr="006B1F2B">
        <w:rPr>
          <w:rFonts w:ascii="Times New Roman" w:hAnsi="Times New Roman" w:cs="Times New Roman"/>
        </w:rPr>
        <w:t>:</w:t>
      </w:r>
    </w:p>
    <w:p w14:paraId="7315998B"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1</w:t>
      </w:r>
      <w:r w:rsidRPr="006B1F2B">
        <w:rPr>
          <w:rFonts w:ascii="Times New Roman" w:hAnsi="Times New Roman" w:cs="Times New Roman"/>
        </w:rPr>
        <w:t xml:space="preserve">. If </w:t>
      </w:r>
      <w:r w:rsidR="00C53043" w:rsidRPr="006B1F2B">
        <w:rPr>
          <w:rFonts w:ascii="Times New Roman" w:hAnsi="Times New Roman" w:cs="Times New Roman"/>
        </w:rPr>
        <w:t>all variables</w:t>
      </w:r>
      <w:r w:rsidRPr="006B1F2B">
        <w:rPr>
          <w:rFonts w:ascii="Times New Roman" w:hAnsi="Times New Roman" w:cs="Times New Roman"/>
        </w:rPr>
        <w:t xml:space="preserve"> are not missed in the 5-year TS interval, then: 4311 = 4308 + 4309 + 4310</w:t>
      </w:r>
      <w:r w:rsidR="00D16E60">
        <w:rPr>
          <w:rFonts w:ascii="Times New Roman" w:hAnsi="Times New Roman" w:cs="Times New Roman"/>
        </w:rPr>
        <w:t>;</w:t>
      </w:r>
    </w:p>
    <w:p w14:paraId="1EB05159"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2</w:t>
      </w:r>
      <w:r w:rsidRPr="006B1F2B">
        <w:rPr>
          <w:rFonts w:ascii="Times New Roman" w:hAnsi="Times New Roman" w:cs="Times New Roman"/>
        </w:rPr>
        <w:t xml:space="preserve">. </w:t>
      </w:r>
      <w:r w:rsidR="00D16E60">
        <w:rPr>
          <w:rFonts w:ascii="Times New Roman" w:hAnsi="Times New Roman" w:cs="Times New Roman"/>
        </w:rPr>
        <w:t>I</w:t>
      </w:r>
      <w:r w:rsidR="00D16E60" w:rsidRPr="006B1F2B">
        <w:rPr>
          <w:rFonts w:ascii="Times New Roman" w:hAnsi="Times New Roman" w:cs="Times New Roman"/>
        </w:rPr>
        <w:t>f only</w:t>
      </w:r>
      <w:r w:rsidRPr="006B1F2B">
        <w:rPr>
          <w:rFonts w:ascii="Times New Roman" w:hAnsi="Times New Roman" w:cs="Times New Roman"/>
        </w:rPr>
        <w:t xml:space="preserve"> 4310 is missing, then:</w:t>
      </w:r>
      <w:r w:rsidR="00786089">
        <w:rPr>
          <w:rFonts w:ascii="Times New Roman" w:hAnsi="Times New Roman" w:cs="Times New Roman"/>
        </w:rPr>
        <w:t xml:space="preserve"> </w:t>
      </w:r>
      <w:r w:rsidR="00D16E60">
        <w:rPr>
          <w:rFonts w:ascii="Times New Roman" w:hAnsi="Times New Roman" w:cs="Times New Roman"/>
        </w:rPr>
        <w:t>4311 = 4308 + 4309;</w:t>
      </w:r>
    </w:p>
    <w:p w14:paraId="6D2D93E1"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3</w:t>
      </w:r>
      <w:r w:rsidRPr="006B1F2B">
        <w:rPr>
          <w:rFonts w:ascii="Times New Roman" w:hAnsi="Times New Roman" w:cs="Times New Roman"/>
        </w:rPr>
        <w:t>. If only 4309 is missing, then: 4311 = 4308 + 4310</w:t>
      </w:r>
      <w:r w:rsidR="00D16E60">
        <w:rPr>
          <w:rFonts w:ascii="Times New Roman" w:hAnsi="Times New Roman" w:cs="Times New Roman"/>
        </w:rPr>
        <w:t>;</w:t>
      </w:r>
    </w:p>
    <w:p w14:paraId="088F02B2"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4</w:t>
      </w:r>
      <w:r w:rsidRPr="006B1F2B">
        <w:rPr>
          <w:rFonts w:ascii="Times New Roman" w:hAnsi="Times New Roman" w:cs="Times New Roman"/>
        </w:rPr>
        <w:t>. If only 4308 is missing, then:</w:t>
      </w:r>
      <w:r w:rsidR="00786089">
        <w:rPr>
          <w:rFonts w:ascii="Times New Roman" w:hAnsi="Times New Roman" w:cs="Times New Roman"/>
        </w:rPr>
        <w:t xml:space="preserve"> </w:t>
      </w:r>
      <w:r w:rsidRPr="006B1F2B">
        <w:rPr>
          <w:rFonts w:ascii="Times New Roman" w:hAnsi="Times New Roman" w:cs="Times New Roman"/>
        </w:rPr>
        <w:t>4311 = 4309 + 4310</w:t>
      </w:r>
      <w:r w:rsidR="00D16E60">
        <w:rPr>
          <w:rFonts w:ascii="Times New Roman" w:hAnsi="Times New Roman" w:cs="Times New Roman"/>
        </w:rPr>
        <w:t>;</w:t>
      </w:r>
    </w:p>
    <w:p w14:paraId="71672620"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5</w:t>
      </w:r>
      <w:r w:rsidRPr="006B1F2B">
        <w:rPr>
          <w:rFonts w:ascii="Times New Roman" w:hAnsi="Times New Roman" w:cs="Times New Roman"/>
        </w:rPr>
        <w:t xml:space="preserve">. If both 4309 and 4310 are missing, then: 4311 = </w:t>
      </w:r>
      <w:r w:rsidRPr="00D16E60">
        <w:rPr>
          <w:rFonts w:ascii="Times New Roman" w:hAnsi="Times New Roman" w:cs="Times New Roman"/>
          <w:b/>
        </w:rPr>
        <w:t>4308</w:t>
      </w:r>
      <w:r w:rsidRPr="006B1F2B">
        <w:rPr>
          <w:rFonts w:ascii="Times New Roman" w:hAnsi="Times New Roman" w:cs="Times New Roman"/>
        </w:rPr>
        <w:t xml:space="preserve">    (the primary </w:t>
      </w:r>
      <w:commentRangeStart w:id="20"/>
      <w:r w:rsidRPr="006B1F2B">
        <w:rPr>
          <w:rFonts w:ascii="Times New Roman" w:hAnsi="Times New Roman" w:cs="Times New Roman"/>
        </w:rPr>
        <w:t>variable</w:t>
      </w:r>
      <w:commentRangeEnd w:id="20"/>
      <w:r w:rsidR="0038248C">
        <w:rPr>
          <w:rStyle w:val="CommentReference"/>
        </w:rPr>
        <w:commentReference w:id="20"/>
      </w:r>
      <w:r w:rsidRPr="006B1F2B">
        <w:rPr>
          <w:rFonts w:ascii="Times New Roman" w:hAnsi="Times New Roman" w:cs="Times New Roman"/>
        </w:rPr>
        <w:t>)</w:t>
      </w:r>
      <w:r w:rsidR="00D16E60">
        <w:rPr>
          <w:rFonts w:ascii="Times New Roman" w:hAnsi="Times New Roman" w:cs="Times New Roman"/>
        </w:rPr>
        <w:t>;</w:t>
      </w:r>
    </w:p>
    <w:p w14:paraId="1D2E940F"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6</w:t>
      </w:r>
      <w:r w:rsidRPr="006B1F2B">
        <w:rPr>
          <w:rFonts w:ascii="Times New Roman" w:hAnsi="Times New Roman" w:cs="Times New Roman"/>
        </w:rPr>
        <w:t>. If both 4308 and 4310 are missing, then: 4311 = 4309</w:t>
      </w:r>
      <w:r w:rsidR="00D16E60">
        <w:rPr>
          <w:rFonts w:ascii="Times New Roman" w:hAnsi="Times New Roman" w:cs="Times New Roman"/>
        </w:rPr>
        <w:t>;</w:t>
      </w:r>
    </w:p>
    <w:p w14:paraId="1EF2D5CC" w14:textId="77777777" w:rsid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7</w:t>
      </w:r>
      <w:r w:rsidRPr="006B1F2B">
        <w:rPr>
          <w:rFonts w:ascii="Times New Roman" w:hAnsi="Times New Roman" w:cs="Times New Roman"/>
        </w:rPr>
        <w:t>. If both 4308 and 4309 are missing, then: 4311 = 4310</w:t>
      </w:r>
    </w:p>
    <w:p w14:paraId="6500BE7C" w14:textId="77777777" w:rsidR="006B1F2B" w:rsidRDefault="006B1F2B" w:rsidP="00D16E60">
      <w:pPr>
        <w:spacing w:after="0" w:line="360" w:lineRule="auto"/>
        <w:ind w:firstLine="720"/>
        <w:jc w:val="both"/>
        <w:rPr>
          <w:rFonts w:ascii="Times New Roman" w:hAnsi="Times New Roman" w:cs="Times New Roman"/>
        </w:rPr>
      </w:pPr>
      <w:r w:rsidRPr="006B1F2B">
        <w:rPr>
          <w:rFonts w:ascii="Times New Roman" w:hAnsi="Times New Roman" w:cs="Times New Roman"/>
        </w:rPr>
        <w:t>Notice the hierarchy s</w:t>
      </w:r>
      <w:r w:rsidR="00D16E60">
        <w:rPr>
          <w:rFonts w:ascii="Times New Roman" w:hAnsi="Times New Roman" w:cs="Times New Roman"/>
        </w:rPr>
        <w:t>tressing</w:t>
      </w:r>
      <w:r w:rsidRPr="006B1F2B">
        <w:rPr>
          <w:rFonts w:ascii="Times New Roman" w:hAnsi="Times New Roman" w:cs="Times New Roman"/>
        </w:rPr>
        <w:t xml:space="preserve"> the importance of the variables for the indicator. In this specific example, the primary variable of the indicator 4311 is 4308 because its value </w:t>
      </w:r>
      <w:r w:rsidRPr="001D6F60">
        <w:rPr>
          <w:rFonts w:ascii="Times New Roman" w:hAnsi="Times New Roman" w:cs="Times New Roman"/>
          <w:noProof/>
        </w:rPr>
        <w:t>is used</w:t>
      </w:r>
      <w:r w:rsidRPr="006B1F2B">
        <w:rPr>
          <w:rFonts w:ascii="Times New Roman" w:hAnsi="Times New Roman" w:cs="Times New Roman"/>
        </w:rPr>
        <w:t xml:space="preserve"> as the primary surrogate of the indicator in case of all five first options </w:t>
      </w:r>
      <w:commentRangeStart w:id="21"/>
      <w:r w:rsidRPr="006B1F2B">
        <w:rPr>
          <w:rFonts w:ascii="Times New Roman" w:hAnsi="Times New Roman" w:cs="Times New Roman"/>
        </w:rPr>
        <w:t>fail</w:t>
      </w:r>
      <w:commentRangeEnd w:id="21"/>
      <w:r w:rsidR="0038248C">
        <w:rPr>
          <w:rStyle w:val="CommentReference"/>
        </w:rPr>
        <w:commentReference w:id="21"/>
      </w:r>
      <w:r w:rsidRPr="006B1F2B">
        <w:rPr>
          <w:rFonts w:ascii="Times New Roman" w:hAnsi="Times New Roman" w:cs="Times New Roman"/>
        </w:rPr>
        <w:t>.</w:t>
      </w:r>
      <w:r w:rsidR="00D16E60">
        <w:rPr>
          <w:rFonts w:ascii="Times New Roman" w:hAnsi="Times New Roman" w:cs="Times New Roman"/>
        </w:rPr>
        <w:t xml:space="preserve"> </w:t>
      </w:r>
    </w:p>
    <w:p w14:paraId="689890E8" w14:textId="77777777" w:rsidR="00D16E60" w:rsidRDefault="00D16E60" w:rsidP="00D16E60">
      <w:pPr>
        <w:spacing w:after="0" w:line="360" w:lineRule="auto"/>
        <w:ind w:firstLine="720"/>
        <w:jc w:val="both"/>
        <w:rPr>
          <w:rFonts w:ascii="Times New Roman" w:hAnsi="Times New Roman" w:cs="Times New Roman"/>
        </w:rPr>
      </w:pPr>
      <w:r>
        <w:rPr>
          <w:rFonts w:ascii="Times New Roman" w:hAnsi="Times New Roman" w:cs="Times New Roman"/>
        </w:rPr>
        <w:lastRenderedPageBreak/>
        <w:t>To implement this methodology is</w:t>
      </w:r>
      <w:r w:rsidR="00552A04">
        <w:rPr>
          <w:rFonts w:ascii="Times New Roman" w:hAnsi="Times New Roman" w:cs="Times New Roman"/>
        </w:rPr>
        <w:t xml:space="preserve"> necessary to define the window</w:t>
      </w:r>
      <w:r>
        <w:rPr>
          <w:rFonts w:ascii="Times New Roman" w:hAnsi="Times New Roman" w:cs="Times New Roman"/>
        </w:rPr>
        <w:t xml:space="preserve"> in which the country-level time-series will be </w:t>
      </w:r>
      <w:r w:rsidR="0028353F">
        <w:rPr>
          <w:rFonts w:ascii="Times New Roman" w:hAnsi="Times New Roman" w:cs="Times New Roman"/>
        </w:rPr>
        <w:t xml:space="preserve">a </w:t>
      </w:r>
      <w:r w:rsidRPr="0028353F">
        <w:rPr>
          <w:rFonts w:ascii="Times New Roman" w:hAnsi="Times New Roman" w:cs="Times New Roman"/>
          <w:noProof/>
        </w:rPr>
        <w:t>sub</w:t>
      </w:r>
      <w:r w:rsidR="0028353F" w:rsidRPr="0028353F">
        <w:rPr>
          <w:rFonts w:ascii="Times New Roman" w:hAnsi="Times New Roman" w:cs="Times New Roman"/>
          <w:noProof/>
        </w:rPr>
        <w:t>div</w:t>
      </w:r>
      <w:r w:rsidR="0028353F">
        <w:rPr>
          <w:rFonts w:ascii="Times New Roman" w:hAnsi="Times New Roman" w:cs="Times New Roman"/>
          <w:noProof/>
        </w:rPr>
        <w:t>i</w:t>
      </w:r>
      <w:r w:rsidR="0028353F" w:rsidRPr="0028353F">
        <w:rPr>
          <w:rFonts w:ascii="Times New Roman" w:hAnsi="Times New Roman" w:cs="Times New Roman"/>
          <w:noProof/>
        </w:rPr>
        <w:t>ded</w:t>
      </w:r>
      <w:r>
        <w:rPr>
          <w:rFonts w:ascii="Times New Roman" w:hAnsi="Times New Roman" w:cs="Times New Roman"/>
        </w:rPr>
        <w:t xml:space="preserve">. </w:t>
      </w:r>
      <w:r w:rsidR="00552A04">
        <w:rPr>
          <w:rFonts w:ascii="Times New Roman" w:hAnsi="Times New Roman" w:cs="Times New Roman"/>
        </w:rPr>
        <w:t>In line with the AQUASTAT team, a</w:t>
      </w:r>
      <w:r>
        <w:rPr>
          <w:rFonts w:ascii="Times New Roman" w:hAnsi="Times New Roman" w:cs="Times New Roman"/>
        </w:rPr>
        <w:t xml:space="preserve"> 5-year window </w:t>
      </w:r>
      <w:r w:rsidR="0028353F">
        <w:rPr>
          <w:rFonts w:ascii="Times New Roman" w:hAnsi="Times New Roman" w:cs="Times New Roman"/>
        </w:rPr>
        <w:t xml:space="preserve">has </w:t>
      </w:r>
      <w:r w:rsidR="0028353F" w:rsidRPr="0028353F">
        <w:rPr>
          <w:rFonts w:ascii="Times New Roman" w:hAnsi="Times New Roman" w:cs="Times New Roman"/>
          <w:noProof/>
        </w:rPr>
        <w:t>been chosen</w:t>
      </w:r>
      <w:r w:rsidR="0028353F">
        <w:rPr>
          <w:rFonts w:ascii="Times New Roman" w:hAnsi="Times New Roman" w:cs="Times New Roman"/>
          <w:noProof/>
        </w:rPr>
        <w:t xml:space="preserve">, </w:t>
      </w:r>
      <w:r w:rsidR="0028353F" w:rsidRPr="0028353F">
        <w:rPr>
          <w:rFonts w:ascii="Times New Roman" w:hAnsi="Times New Roman" w:cs="Times New Roman"/>
          <w:noProof/>
        </w:rPr>
        <w:t>and</w:t>
      </w:r>
      <w:r w:rsidR="00552A04">
        <w:rPr>
          <w:rFonts w:ascii="Times New Roman" w:hAnsi="Times New Roman" w:cs="Times New Roman"/>
        </w:rPr>
        <w:t xml:space="preserve"> the time-series of all countries </w:t>
      </w:r>
      <w:r w:rsidR="0028353F" w:rsidRPr="0028353F">
        <w:rPr>
          <w:rFonts w:ascii="Times New Roman" w:hAnsi="Times New Roman" w:cs="Times New Roman"/>
          <w:noProof/>
        </w:rPr>
        <w:t>need to</w:t>
      </w:r>
      <w:r w:rsidR="00552A04" w:rsidRPr="0028353F">
        <w:rPr>
          <w:rFonts w:ascii="Times New Roman" w:hAnsi="Times New Roman" w:cs="Times New Roman"/>
          <w:noProof/>
        </w:rPr>
        <w:t xml:space="preserve"> harmoni</w:t>
      </w:r>
      <w:r w:rsidR="0028353F">
        <w:rPr>
          <w:rFonts w:ascii="Times New Roman" w:hAnsi="Times New Roman" w:cs="Times New Roman"/>
          <w:noProof/>
        </w:rPr>
        <w:t>s</w:t>
      </w:r>
      <w:r w:rsidR="00552A04" w:rsidRPr="0028353F">
        <w:rPr>
          <w:rFonts w:ascii="Times New Roman" w:hAnsi="Times New Roman" w:cs="Times New Roman"/>
          <w:noProof/>
        </w:rPr>
        <w:t>e</w:t>
      </w:r>
      <w:r>
        <w:rPr>
          <w:rFonts w:ascii="Times New Roman" w:hAnsi="Times New Roman" w:cs="Times New Roman"/>
        </w:rPr>
        <w:t xml:space="preserve"> </w:t>
      </w:r>
      <w:r w:rsidR="00552A04" w:rsidRPr="0028353F">
        <w:rPr>
          <w:rFonts w:ascii="Times New Roman" w:hAnsi="Times New Roman" w:cs="Times New Roman"/>
          <w:noProof/>
        </w:rPr>
        <w:t>to</w:t>
      </w:r>
      <w:r w:rsidR="00552A04">
        <w:rPr>
          <w:rFonts w:ascii="Times New Roman" w:hAnsi="Times New Roman" w:cs="Times New Roman"/>
        </w:rPr>
        <w:t xml:space="preserve"> have </w:t>
      </w:r>
      <w:r w:rsidR="00DD3818">
        <w:rPr>
          <w:rFonts w:ascii="Times New Roman" w:hAnsi="Times New Roman" w:cs="Times New Roman"/>
        </w:rPr>
        <w:t xml:space="preserve">the same </w:t>
      </w:r>
      <w:r w:rsidR="00552A04">
        <w:rPr>
          <w:rFonts w:ascii="Times New Roman" w:hAnsi="Times New Roman" w:cs="Times New Roman"/>
        </w:rPr>
        <w:t xml:space="preserve">length </w:t>
      </w:r>
      <w:r w:rsidR="00DD3818">
        <w:rPr>
          <w:rFonts w:ascii="Times New Roman" w:hAnsi="Times New Roman" w:cs="Times New Roman"/>
        </w:rPr>
        <w:t>and to be divisible by five.</w:t>
      </w:r>
    </w:p>
    <w:p w14:paraId="3FFC09C5" w14:textId="77777777" w:rsidR="00DD3818" w:rsidRDefault="00DD3818" w:rsidP="00D16E60">
      <w:pPr>
        <w:spacing w:after="0" w:line="360" w:lineRule="auto"/>
        <w:jc w:val="both"/>
        <w:rPr>
          <w:rFonts w:ascii="Times New Roman" w:hAnsi="Times New Roman" w:cs="Times New Roman"/>
          <w:b/>
        </w:rPr>
      </w:pPr>
    </w:p>
    <w:p w14:paraId="430F9D36" w14:textId="77777777" w:rsidR="00D16E60" w:rsidRDefault="00D16E60" w:rsidP="00D16E60">
      <w:pPr>
        <w:spacing w:after="0" w:line="360" w:lineRule="auto"/>
        <w:jc w:val="both"/>
        <w:rPr>
          <w:rFonts w:ascii="Times New Roman" w:hAnsi="Times New Roman" w:cs="Times New Roman"/>
          <w:b/>
        </w:rPr>
      </w:pPr>
      <w:r>
        <w:rPr>
          <w:rFonts w:ascii="Times New Roman" w:hAnsi="Times New Roman" w:cs="Times New Roman"/>
          <w:b/>
        </w:rPr>
        <w:t xml:space="preserve">Assessment of </w:t>
      </w:r>
      <w:r w:rsidR="003F6587">
        <w:rPr>
          <w:rFonts w:ascii="Times New Roman" w:hAnsi="Times New Roman" w:cs="Times New Roman"/>
          <w:b/>
        </w:rPr>
        <w:t>O</w:t>
      </w:r>
      <w:r w:rsidR="00335CB7">
        <w:rPr>
          <w:rFonts w:ascii="Times New Roman" w:hAnsi="Times New Roman" w:cs="Times New Roman"/>
          <w:b/>
        </w:rPr>
        <w:t>utputs</w:t>
      </w:r>
    </w:p>
    <w:p w14:paraId="490F07DE" w14:textId="77777777" w:rsidR="00D16E60" w:rsidRDefault="00B53643"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With the final </w:t>
      </w:r>
      <w:r w:rsidRPr="0028353F">
        <w:rPr>
          <w:rFonts w:ascii="Times New Roman" w:hAnsi="Times New Roman" w:cs="Times New Roman"/>
          <w:noProof/>
        </w:rPr>
        <w:t>calculations</w:t>
      </w:r>
      <w:r w:rsidR="0028353F">
        <w:rPr>
          <w:rFonts w:ascii="Times New Roman" w:hAnsi="Times New Roman" w:cs="Times New Roman"/>
          <w:noProof/>
        </w:rPr>
        <w:t>,</w:t>
      </w:r>
      <w:r>
        <w:rPr>
          <w:rFonts w:ascii="Times New Roman" w:hAnsi="Times New Roman" w:cs="Times New Roman"/>
        </w:rPr>
        <w:t xml:space="preserve"> it is the time of assessing whether the values of indicator</w:t>
      </w:r>
      <w:r w:rsidR="00DD3818">
        <w:rPr>
          <w:rFonts w:ascii="Times New Roman" w:hAnsi="Times New Roman" w:cs="Times New Roman"/>
        </w:rPr>
        <w:t>s</w:t>
      </w:r>
      <w:r>
        <w:rPr>
          <w:rFonts w:ascii="Times New Roman" w:hAnsi="Times New Roman" w:cs="Times New Roman"/>
        </w:rPr>
        <w:t xml:space="preserve"> are sound. </w:t>
      </w:r>
      <w:r w:rsidR="0028353F">
        <w:rPr>
          <w:rFonts w:ascii="Times New Roman" w:hAnsi="Times New Roman" w:cs="Times New Roman"/>
          <w:noProof/>
        </w:rPr>
        <w:t>Therefore</w:t>
      </w:r>
      <w:r>
        <w:rPr>
          <w:rFonts w:ascii="Times New Roman" w:hAnsi="Times New Roman" w:cs="Times New Roman"/>
        </w:rPr>
        <w:t xml:space="preserve">, a combination of analytical and domain knowledge approach </w:t>
      </w:r>
      <w:r w:rsidRPr="00C73AAF">
        <w:rPr>
          <w:rFonts w:ascii="Times New Roman" w:hAnsi="Times New Roman" w:cs="Times New Roman"/>
          <w:noProof/>
        </w:rPr>
        <w:t>is requested</w:t>
      </w:r>
      <w:r>
        <w:rPr>
          <w:rFonts w:ascii="Times New Roman" w:hAnsi="Times New Roman" w:cs="Times New Roman"/>
        </w:rPr>
        <w:t xml:space="preserve">. Charts with the indicator time series from each imputation method plus the primary variable approach </w:t>
      </w:r>
      <w:r w:rsidR="00287ECA">
        <w:rPr>
          <w:rFonts w:ascii="Times New Roman" w:hAnsi="Times New Roman" w:cs="Times New Roman"/>
        </w:rPr>
        <w:t>are</w:t>
      </w:r>
      <w:r>
        <w:rPr>
          <w:rFonts w:ascii="Times New Roman" w:hAnsi="Times New Roman" w:cs="Times New Roman"/>
        </w:rPr>
        <w:t xml:space="preserve"> confronted against each other at the national level</w:t>
      </w:r>
      <w:r w:rsidR="00287ECA">
        <w:rPr>
          <w:rFonts w:ascii="Times New Roman" w:hAnsi="Times New Roman" w:cs="Times New Roman"/>
        </w:rPr>
        <w:t xml:space="preserve"> so that patterns may </w:t>
      </w:r>
      <w:r w:rsidR="00287ECA" w:rsidRPr="00C73AAF">
        <w:rPr>
          <w:rFonts w:ascii="Times New Roman" w:hAnsi="Times New Roman" w:cs="Times New Roman"/>
          <w:noProof/>
        </w:rPr>
        <w:t>be identif</w:t>
      </w:r>
      <w:r w:rsidR="00DD3818" w:rsidRPr="00C73AAF">
        <w:rPr>
          <w:rFonts w:ascii="Times New Roman" w:hAnsi="Times New Roman" w:cs="Times New Roman"/>
          <w:noProof/>
        </w:rPr>
        <w:t>ied</w:t>
      </w:r>
      <w:r w:rsidR="00DD3818">
        <w:rPr>
          <w:rFonts w:ascii="Times New Roman" w:hAnsi="Times New Roman" w:cs="Times New Roman"/>
        </w:rPr>
        <w:t xml:space="preserve">, providing </w:t>
      </w:r>
      <w:r w:rsidR="00287ECA">
        <w:rPr>
          <w:rFonts w:ascii="Times New Roman" w:hAnsi="Times New Roman" w:cs="Times New Roman"/>
        </w:rPr>
        <w:t>evidence towards a winner approach</w:t>
      </w:r>
      <w:r>
        <w:rPr>
          <w:rFonts w:ascii="Times New Roman" w:hAnsi="Times New Roman" w:cs="Times New Roman"/>
        </w:rPr>
        <w:t>.</w:t>
      </w:r>
      <w:r w:rsidR="00287ECA">
        <w:rPr>
          <w:rFonts w:ascii="Times New Roman" w:hAnsi="Times New Roman" w:cs="Times New Roman"/>
        </w:rPr>
        <w:t xml:space="preserve"> Also, another criteria used to judge the indicator outputs is the resemblance between </w:t>
      </w:r>
      <w:r w:rsidR="0028353F">
        <w:rPr>
          <w:rFonts w:ascii="Times New Roman" w:hAnsi="Times New Roman" w:cs="Times New Roman"/>
        </w:rPr>
        <w:t xml:space="preserve">the </w:t>
      </w:r>
      <w:r w:rsidR="00287ECA" w:rsidRPr="0028353F">
        <w:rPr>
          <w:rFonts w:ascii="Times New Roman" w:hAnsi="Times New Roman" w:cs="Times New Roman"/>
          <w:noProof/>
        </w:rPr>
        <w:t>observed</w:t>
      </w:r>
      <w:r w:rsidR="00287ECA">
        <w:rPr>
          <w:rFonts w:ascii="Times New Roman" w:hAnsi="Times New Roman" w:cs="Times New Roman"/>
        </w:rPr>
        <w:t xml:space="preserve"> value of the indicator (raw) and the value that the indicator would take if it </w:t>
      </w:r>
      <w:r w:rsidR="00287ECA" w:rsidRPr="0028353F">
        <w:rPr>
          <w:rFonts w:ascii="Times New Roman" w:hAnsi="Times New Roman" w:cs="Times New Roman"/>
          <w:noProof/>
        </w:rPr>
        <w:t>w</w:t>
      </w:r>
      <w:r w:rsidR="0028353F">
        <w:rPr>
          <w:rFonts w:ascii="Times New Roman" w:hAnsi="Times New Roman" w:cs="Times New Roman"/>
          <w:noProof/>
        </w:rPr>
        <w:t>ere</w:t>
      </w:r>
      <w:r w:rsidR="00287ECA">
        <w:rPr>
          <w:rFonts w:ascii="Times New Roman" w:hAnsi="Times New Roman" w:cs="Times New Roman"/>
        </w:rPr>
        <w:t xml:space="preserve"> missing. The idea behind this criteria</w:t>
      </w:r>
      <w:r w:rsidR="00552A04">
        <w:rPr>
          <w:rFonts w:ascii="Times New Roman" w:hAnsi="Times New Roman" w:cs="Times New Roman"/>
        </w:rPr>
        <w:t xml:space="preserve"> is that the imputation method</w:t>
      </w:r>
      <w:r w:rsidR="00287ECA">
        <w:rPr>
          <w:rFonts w:ascii="Times New Roman" w:hAnsi="Times New Roman" w:cs="Times New Roman"/>
        </w:rPr>
        <w:t xml:space="preserve"> providing the closest value to the already existing indicator value </w:t>
      </w:r>
      <w:r w:rsidR="00552A04">
        <w:rPr>
          <w:rFonts w:ascii="Times New Roman" w:hAnsi="Times New Roman" w:cs="Times New Roman"/>
        </w:rPr>
        <w:t>would theoretically be</w:t>
      </w:r>
      <w:r w:rsidR="00287ECA">
        <w:rPr>
          <w:rFonts w:ascii="Times New Roman" w:hAnsi="Times New Roman" w:cs="Times New Roman"/>
        </w:rPr>
        <w:t xml:space="preserve"> the one with </w:t>
      </w:r>
      <w:r w:rsidR="0028353F">
        <w:rPr>
          <w:rFonts w:ascii="Times New Roman" w:hAnsi="Times New Roman" w:cs="Times New Roman"/>
        </w:rPr>
        <w:t>the “</w:t>
      </w:r>
      <w:r w:rsidR="00287ECA" w:rsidRPr="0028353F">
        <w:rPr>
          <w:rFonts w:ascii="Times New Roman" w:hAnsi="Times New Roman" w:cs="Times New Roman"/>
          <w:noProof/>
        </w:rPr>
        <w:t>high</w:t>
      </w:r>
      <w:r w:rsidR="00552A04" w:rsidRPr="0028353F">
        <w:rPr>
          <w:rFonts w:ascii="Times New Roman" w:hAnsi="Times New Roman" w:cs="Times New Roman"/>
          <w:noProof/>
        </w:rPr>
        <w:t>est</w:t>
      </w:r>
      <w:r w:rsidR="0028353F">
        <w:rPr>
          <w:rFonts w:ascii="Times New Roman" w:hAnsi="Times New Roman" w:cs="Times New Roman"/>
          <w:noProof/>
        </w:rPr>
        <w:t>”</w:t>
      </w:r>
      <w:r w:rsidR="00287ECA">
        <w:rPr>
          <w:rFonts w:ascii="Times New Roman" w:hAnsi="Times New Roman" w:cs="Times New Roman"/>
        </w:rPr>
        <w:t xml:space="preserve"> credibility.</w:t>
      </w:r>
    </w:p>
    <w:p w14:paraId="60ADB506" w14:textId="77777777" w:rsidR="006B1F2B" w:rsidRPr="00074F84" w:rsidRDefault="006B1F2B" w:rsidP="006B1F2B">
      <w:pPr>
        <w:spacing w:after="0" w:line="360" w:lineRule="auto"/>
        <w:jc w:val="both"/>
        <w:rPr>
          <w:rFonts w:ascii="Times New Roman" w:hAnsi="Times New Roman" w:cs="Times New Roman"/>
          <w:b/>
          <w:sz w:val="28"/>
          <w:szCs w:val="28"/>
        </w:rPr>
      </w:pPr>
    </w:p>
    <w:p w14:paraId="03069E2B" w14:textId="77777777" w:rsidR="006B1F2B" w:rsidRPr="00074F84" w:rsidRDefault="00335CB7" w:rsidP="006B1F2B">
      <w:pPr>
        <w:spacing w:after="0" w:line="360" w:lineRule="auto"/>
        <w:jc w:val="both"/>
        <w:rPr>
          <w:rFonts w:ascii="Times New Roman" w:hAnsi="Times New Roman" w:cs="Times New Roman"/>
          <w:b/>
          <w:sz w:val="28"/>
          <w:szCs w:val="28"/>
        </w:rPr>
      </w:pPr>
      <w:r w:rsidRPr="00074F84">
        <w:rPr>
          <w:rFonts w:ascii="Times New Roman" w:hAnsi="Times New Roman" w:cs="Times New Roman"/>
          <w:b/>
          <w:sz w:val="28"/>
          <w:szCs w:val="28"/>
        </w:rPr>
        <w:t xml:space="preserve">The </w:t>
      </w:r>
      <w:r w:rsidR="006B1F2B" w:rsidRPr="00074F84">
        <w:rPr>
          <w:rFonts w:ascii="Times New Roman" w:hAnsi="Times New Roman" w:cs="Times New Roman"/>
          <w:b/>
          <w:sz w:val="28"/>
          <w:szCs w:val="28"/>
        </w:rPr>
        <w:t>faoswsAquastatValidation</w:t>
      </w:r>
      <w:r w:rsidRPr="00074F84">
        <w:rPr>
          <w:rFonts w:ascii="Times New Roman" w:hAnsi="Times New Roman" w:cs="Times New Roman"/>
          <w:b/>
          <w:sz w:val="28"/>
          <w:szCs w:val="28"/>
        </w:rPr>
        <w:t xml:space="preserve"> module</w:t>
      </w:r>
    </w:p>
    <w:p w14:paraId="2FEE9C2F" w14:textId="77777777" w:rsidR="00074F84" w:rsidRP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Context</w:t>
      </w:r>
    </w:p>
    <w:p w14:paraId="6FEA7244" w14:textId="77777777" w:rsidR="006B1F2B" w:rsidRDefault="00335CB7" w:rsidP="000F76CE">
      <w:pPr>
        <w:spacing w:after="0" w:line="360" w:lineRule="auto"/>
        <w:ind w:firstLine="720"/>
        <w:jc w:val="both"/>
        <w:rPr>
          <w:rFonts w:ascii="Times New Roman" w:hAnsi="Times New Roman" w:cs="Times New Roman"/>
        </w:rPr>
      </w:pPr>
      <w:r w:rsidRPr="0028353F">
        <w:rPr>
          <w:rFonts w:ascii="Times New Roman" w:hAnsi="Times New Roman" w:cs="Times New Roman"/>
          <w:noProof/>
        </w:rPr>
        <w:t>This module</w:t>
      </w:r>
      <w:r>
        <w:rPr>
          <w:rFonts w:ascii="Times New Roman" w:hAnsi="Times New Roman" w:cs="Times New Roman"/>
        </w:rPr>
        <w:t xml:space="preserve"> is designed to check if the indicators and variables after the imputation live up to expectations pre-defined by </w:t>
      </w:r>
      <w:r w:rsidRPr="0028353F">
        <w:rPr>
          <w:rFonts w:ascii="Times New Roman" w:hAnsi="Times New Roman" w:cs="Times New Roman"/>
          <w:noProof/>
        </w:rPr>
        <w:t>set validation rules</w:t>
      </w:r>
      <w:r>
        <w:rPr>
          <w:rFonts w:ascii="Times New Roman" w:hAnsi="Times New Roman" w:cs="Times New Roman"/>
        </w:rPr>
        <w:t xml:space="preserve"> given by AQUASTAT. The logic used here is to confront data (with indicators and variables) against the pre-defined set of rules so that </w:t>
      </w:r>
      <w:r w:rsidR="000F76CE">
        <w:rPr>
          <w:rFonts w:ascii="Times New Roman" w:hAnsi="Times New Roman" w:cs="Times New Roman"/>
        </w:rPr>
        <w:t>dataset modifications based on domain knowledge are easy to make.</w:t>
      </w:r>
    </w:p>
    <w:p w14:paraId="102E9E95" w14:textId="77777777" w:rsidR="001D6F60" w:rsidRDefault="001D6F60" w:rsidP="006B1F2B">
      <w:pPr>
        <w:spacing w:after="0" w:line="360" w:lineRule="auto"/>
        <w:jc w:val="both"/>
        <w:rPr>
          <w:rFonts w:ascii="Times New Roman" w:hAnsi="Times New Roman" w:cs="Times New Roman"/>
        </w:rPr>
      </w:pPr>
    </w:p>
    <w:p w14:paraId="6786619D" w14:textId="77777777" w:rsidR="003F6587" w:rsidRDefault="003F6587" w:rsidP="006B1F2B">
      <w:pPr>
        <w:spacing w:after="0" w:line="360" w:lineRule="auto"/>
        <w:jc w:val="both"/>
        <w:rPr>
          <w:rFonts w:ascii="Times New Roman" w:hAnsi="Times New Roman" w:cs="Times New Roman"/>
          <w:b/>
        </w:rPr>
      </w:pPr>
      <w:r>
        <w:rPr>
          <w:rFonts w:ascii="Times New Roman" w:hAnsi="Times New Roman" w:cs="Times New Roman"/>
          <w:b/>
        </w:rPr>
        <w:t>The D</w:t>
      </w:r>
      <w:r w:rsidRPr="003F6587">
        <w:rPr>
          <w:rFonts w:ascii="Times New Roman" w:hAnsi="Times New Roman" w:cs="Times New Roman"/>
          <w:b/>
        </w:rPr>
        <w:t>ata</w:t>
      </w:r>
    </w:p>
    <w:p w14:paraId="295BB9AD" w14:textId="77777777" w:rsidR="003F6587" w:rsidRDefault="003F6587" w:rsidP="000F76CE">
      <w:pPr>
        <w:spacing w:after="0" w:line="360" w:lineRule="auto"/>
        <w:ind w:firstLine="720"/>
        <w:jc w:val="both"/>
        <w:rPr>
          <w:rFonts w:ascii="Times New Roman" w:hAnsi="Times New Roman" w:cs="Times New Roman"/>
        </w:rPr>
      </w:pPr>
      <w:r w:rsidRPr="003F6587">
        <w:rPr>
          <w:rFonts w:ascii="Times New Roman" w:hAnsi="Times New Roman" w:cs="Times New Roman"/>
        </w:rPr>
        <w:t>In the validation context</w:t>
      </w:r>
      <w:r>
        <w:rPr>
          <w:rFonts w:ascii="Times New Roman" w:hAnsi="Times New Roman" w:cs="Times New Roman"/>
        </w:rPr>
        <w:t xml:space="preserve">, the data used </w:t>
      </w:r>
      <w:r w:rsidRPr="0028353F">
        <w:rPr>
          <w:rFonts w:ascii="Times New Roman" w:hAnsi="Times New Roman" w:cs="Times New Roman"/>
          <w:noProof/>
        </w:rPr>
        <w:t>are taken</w:t>
      </w:r>
      <w:r>
        <w:rPr>
          <w:rFonts w:ascii="Times New Roman" w:hAnsi="Times New Roman" w:cs="Times New Roman"/>
        </w:rPr>
        <w:t xml:space="preserve"> from the </w:t>
      </w:r>
      <w:r w:rsidRPr="0028353F">
        <w:rPr>
          <w:rFonts w:ascii="Times New Roman" w:hAnsi="Times New Roman" w:cs="Times New Roman"/>
          <w:i/>
        </w:rPr>
        <w:t>faoswsAquastatCalculation</w:t>
      </w:r>
      <w:r>
        <w:rPr>
          <w:rFonts w:ascii="Times New Roman" w:hAnsi="Times New Roman" w:cs="Times New Roman"/>
        </w:rPr>
        <w:t xml:space="preserve"> module</w:t>
      </w:r>
      <w:r w:rsidR="001447DB">
        <w:rPr>
          <w:rFonts w:ascii="Times New Roman" w:hAnsi="Times New Roman" w:cs="Times New Roman"/>
        </w:rPr>
        <w:t xml:space="preserve">. </w:t>
      </w:r>
    </w:p>
    <w:p w14:paraId="3EEEDC11" w14:textId="77777777" w:rsidR="001D6F60" w:rsidRPr="003F6587" w:rsidRDefault="001D6F60" w:rsidP="006B1F2B">
      <w:pPr>
        <w:spacing w:after="0" w:line="360" w:lineRule="auto"/>
        <w:jc w:val="both"/>
        <w:rPr>
          <w:rFonts w:ascii="Times New Roman" w:hAnsi="Times New Roman" w:cs="Times New Roman"/>
        </w:rPr>
      </w:pPr>
    </w:p>
    <w:p w14:paraId="6C7D572F" w14:textId="77777777" w:rsid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 xml:space="preserve">The </w:t>
      </w:r>
      <w:r w:rsidR="003F6587">
        <w:rPr>
          <w:rFonts w:ascii="Times New Roman" w:hAnsi="Times New Roman" w:cs="Times New Roman"/>
          <w:b/>
        </w:rPr>
        <w:t>S</w:t>
      </w:r>
      <w:r w:rsidRPr="00074F84">
        <w:rPr>
          <w:rFonts w:ascii="Times New Roman" w:hAnsi="Times New Roman" w:cs="Times New Roman"/>
          <w:b/>
        </w:rPr>
        <w:t xml:space="preserve">et of </w:t>
      </w:r>
      <w:r w:rsidR="003F6587">
        <w:rPr>
          <w:rFonts w:ascii="Times New Roman" w:hAnsi="Times New Roman" w:cs="Times New Roman"/>
          <w:b/>
        </w:rPr>
        <w:t>R</w:t>
      </w:r>
      <w:r w:rsidRPr="00074F84">
        <w:rPr>
          <w:rFonts w:ascii="Times New Roman" w:hAnsi="Times New Roman" w:cs="Times New Roman"/>
          <w:b/>
        </w:rPr>
        <w:t>ules</w:t>
      </w:r>
    </w:p>
    <w:p w14:paraId="1F868C34" w14:textId="77777777" w:rsidR="00074F84" w:rsidRDefault="000F76CE" w:rsidP="000F76CE">
      <w:pPr>
        <w:spacing w:after="0" w:line="360" w:lineRule="auto"/>
        <w:ind w:firstLine="720"/>
        <w:jc w:val="both"/>
        <w:rPr>
          <w:rFonts w:ascii="Times New Roman" w:hAnsi="Times New Roman" w:cs="Times New Roman"/>
        </w:rPr>
      </w:pPr>
      <w:r>
        <w:rPr>
          <w:rFonts w:ascii="Times New Roman" w:hAnsi="Times New Roman" w:cs="Times New Roman"/>
        </w:rPr>
        <w:t>A</w:t>
      </w:r>
      <w:r w:rsidR="00074F84">
        <w:rPr>
          <w:rFonts w:ascii="Times New Roman" w:hAnsi="Times New Roman" w:cs="Times New Roman"/>
        </w:rPr>
        <w:t xml:space="preserve"> set of validation rules that need to </w:t>
      </w:r>
      <w:r w:rsidR="00074F84" w:rsidRPr="0028353F">
        <w:rPr>
          <w:rFonts w:ascii="Times New Roman" w:hAnsi="Times New Roman" w:cs="Times New Roman"/>
          <w:noProof/>
        </w:rPr>
        <w:t>be checked</w:t>
      </w:r>
      <w:r w:rsidR="00074F84">
        <w:rPr>
          <w:rFonts w:ascii="Times New Roman" w:hAnsi="Times New Roman" w:cs="Times New Roman"/>
        </w:rPr>
        <w:t xml:space="preserve"> as one of the steps before the clearance for </w:t>
      </w:r>
      <w:r w:rsidR="0028353F">
        <w:rPr>
          <w:rFonts w:ascii="Times New Roman" w:hAnsi="Times New Roman" w:cs="Times New Roman"/>
        </w:rPr>
        <w:t xml:space="preserve">the </w:t>
      </w:r>
      <w:r w:rsidR="00074F84" w:rsidRPr="0028353F">
        <w:rPr>
          <w:rFonts w:ascii="Times New Roman" w:hAnsi="Times New Roman" w:cs="Times New Roman"/>
          <w:noProof/>
        </w:rPr>
        <w:t>dissemination</w:t>
      </w:r>
      <w:r w:rsidR="00074F84">
        <w:rPr>
          <w:rFonts w:ascii="Times New Roman" w:hAnsi="Times New Roman" w:cs="Times New Roman"/>
        </w:rPr>
        <w:t xml:space="preserve"> of the data.</w:t>
      </w:r>
    </w:p>
    <w:p w14:paraId="07BD708D" w14:textId="77777777" w:rsidR="001D6F60" w:rsidRDefault="001D6F60" w:rsidP="006B1F2B">
      <w:pPr>
        <w:spacing w:after="0" w:line="360" w:lineRule="auto"/>
        <w:jc w:val="both"/>
        <w:rPr>
          <w:rFonts w:ascii="Times New Roman" w:hAnsi="Times New Roman" w:cs="Times New Roman"/>
        </w:rPr>
      </w:pPr>
    </w:p>
    <w:p w14:paraId="0993738B" w14:textId="77777777" w:rsidR="003F6587" w:rsidRDefault="003F6587" w:rsidP="006B1F2B">
      <w:pPr>
        <w:spacing w:after="0" w:line="360" w:lineRule="auto"/>
        <w:jc w:val="both"/>
        <w:rPr>
          <w:rFonts w:ascii="Times New Roman" w:hAnsi="Times New Roman" w:cs="Times New Roman"/>
          <w:b/>
        </w:rPr>
      </w:pPr>
      <w:r w:rsidRPr="003F6587">
        <w:rPr>
          <w:rFonts w:ascii="Times New Roman" w:hAnsi="Times New Roman" w:cs="Times New Roman"/>
          <w:b/>
        </w:rPr>
        <w:t xml:space="preserve">The Data – Rules </w:t>
      </w:r>
      <w:commentRangeStart w:id="22"/>
      <w:commentRangeStart w:id="23"/>
      <w:r w:rsidRPr="003F6587">
        <w:rPr>
          <w:rFonts w:ascii="Times New Roman" w:hAnsi="Times New Roman" w:cs="Times New Roman"/>
          <w:b/>
        </w:rPr>
        <w:t>Confront</w:t>
      </w:r>
      <w:r w:rsidR="004D7095">
        <w:rPr>
          <w:rFonts w:ascii="Times New Roman" w:hAnsi="Times New Roman" w:cs="Times New Roman"/>
          <w:b/>
        </w:rPr>
        <w:t>ation</w:t>
      </w:r>
      <w:commentRangeEnd w:id="22"/>
      <w:r w:rsidR="00BD40E6">
        <w:rPr>
          <w:rStyle w:val="CommentReference"/>
        </w:rPr>
        <w:commentReference w:id="22"/>
      </w:r>
      <w:commentRangeEnd w:id="23"/>
      <w:r w:rsidR="0071177A">
        <w:rPr>
          <w:rStyle w:val="CommentReference"/>
        </w:rPr>
        <w:commentReference w:id="23"/>
      </w:r>
    </w:p>
    <w:p w14:paraId="78C45650" w14:textId="77777777" w:rsidR="003F6587" w:rsidRPr="003F6587" w:rsidRDefault="003F6587" w:rsidP="000F76CE">
      <w:pPr>
        <w:spacing w:after="0" w:line="360" w:lineRule="auto"/>
        <w:ind w:firstLine="360"/>
        <w:jc w:val="both"/>
        <w:rPr>
          <w:rFonts w:ascii="Times New Roman" w:hAnsi="Times New Roman" w:cs="Times New Roman"/>
        </w:rPr>
      </w:pPr>
      <w:r>
        <w:rPr>
          <w:rFonts w:ascii="Times New Roman" w:hAnsi="Times New Roman" w:cs="Times New Roman"/>
        </w:rPr>
        <w:t>Once defined rules and the data, the data are confronted against the</w:t>
      </w:r>
      <w:r w:rsidR="00395C9B">
        <w:rPr>
          <w:rFonts w:ascii="Times New Roman" w:hAnsi="Times New Roman" w:cs="Times New Roman"/>
        </w:rPr>
        <w:t xml:space="preserve"> rules so that violations can </w:t>
      </w:r>
      <w:r w:rsidR="00395C9B" w:rsidRPr="001D6F60">
        <w:rPr>
          <w:rFonts w:ascii="Times New Roman" w:hAnsi="Times New Roman" w:cs="Times New Roman"/>
          <w:noProof/>
        </w:rPr>
        <w:t>be identified</w:t>
      </w:r>
      <w:r w:rsidR="001D6F60">
        <w:rPr>
          <w:rFonts w:ascii="Times New Roman" w:hAnsi="Times New Roman" w:cs="Times New Roman"/>
        </w:rPr>
        <w:t xml:space="preserve"> and data-</w:t>
      </w:r>
      <w:r w:rsidR="00395C9B">
        <w:rPr>
          <w:rFonts w:ascii="Times New Roman" w:hAnsi="Times New Roman" w:cs="Times New Roman"/>
        </w:rPr>
        <w:t xml:space="preserve">level amendments made based on domain knowledge. </w:t>
      </w:r>
      <w:r w:rsidR="001D6F60">
        <w:rPr>
          <w:rFonts w:ascii="Times New Roman" w:hAnsi="Times New Roman" w:cs="Times New Roman"/>
        </w:rPr>
        <w:t>T</w:t>
      </w:r>
      <w:r w:rsidR="00395C9B">
        <w:rPr>
          <w:rFonts w:ascii="Times New Roman" w:hAnsi="Times New Roman" w:cs="Times New Roman"/>
        </w:rPr>
        <w:t>he data-rules confront</w:t>
      </w:r>
      <w:r w:rsidR="001D6F60">
        <w:rPr>
          <w:rFonts w:ascii="Times New Roman" w:hAnsi="Times New Roman" w:cs="Times New Roman"/>
        </w:rPr>
        <w:t>ation returns how and   where the rules did not pass so that it is possible to identify:</w:t>
      </w:r>
    </w:p>
    <w:p w14:paraId="1F302B75" w14:textId="77777777" w:rsidR="00074F84" w:rsidRDefault="00395C9B"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The years </w:t>
      </w:r>
      <w:r w:rsidR="003F6587">
        <w:rPr>
          <w:rFonts w:ascii="Times New Roman" w:hAnsi="Times New Roman" w:cs="Times New Roman"/>
        </w:rPr>
        <w:t xml:space="preserve">in each country time-series where the validation </w:t>
      </w:r>
      <w:r>
        <w:rPr>
          <w:rFonts w:ascii="Times New Roman" w:hAnsi="Times New Roman" w:cs="Times New Roman"/>
        </w:rPr>
        <w:t xml:space="preserve">rules </w:t>
      </w:r>
      <w:r w:rsidRPr="00C73AAF">
        <w:rPr>
          <w:rFonts w:ascii="Times New Roman" w:hAnsi="Times New Roman" w:cs="Times New Roman"/>
          <w:noProof/>
        </w:rPr>
        <w:t>were violated</w:t>
      </w:r>
      <w:r w:rsidR="001D6F60" w:rsidRPr="001D6F60">
        <w:rPr>
          <w:rFonts w:ascii="Times New Roman" w:hAnsi="Times New Roman" w:cs="Times New Roman"/>
          <w:noProof/>
        </w:rPr>
        <w:t>;</w:t>
      </w:r>
    </w:p>
    <w:p w14:paraId="15FFECAA" w14:textId="77777777" w:rsidR="003F6587" w:rsidRDefault="001D6F60" w:rsidP="00074F84">
      <w:pPr>
        <w:pStyle w:val="ListParagraph"/>
        <w:numPr>
          <w:ilvl w:val="0"/>
          <w:numId w:val="2"/>
        </w:numPr>
        <w:spacing w:after="0" w:line="360" w:lineRule="auto"/>
        <w:jc w:val="both"/>
        <w:rPr>
          <w:rFonts w:ascii="Times New Roman" w:hAnsi="Times New Roman" w:cs="Times New Roman"/>
        </w:rPr>
      </w:pPr>
      <w:r w:rsidRPr="001D6F60">
        <w:rPr>
          <w:rFonts w:ascii="Times New Roman" w:hAnsi="Times New Roman" w:cs="Times New Roman"/>
          <w:noProof/>
        </w:rPr>
        <w:lastRenderedPageBreak/>
        <w:t>The v</w:t>
      </w:r>
      <w:r w:rsidR="003F6587" w:rsidRPr="001D6F60">
        <w:rPr>
          <w:rFonts w:ascii="Times New Roman" w:hAnsi="Times New Roman" w:cs="Times New Roman"/>
          <w:noProof/>
        </w:rPr>
        <w:t>ariables that contribute</w:t>
      </w:r>
      <w:r w:rsidRPr="001D6F60">
        <w:rPr>
          <w:rFonts w:ascii="Times New Roman" w:hAnsi="Times New Roman" w:cs="Times New Roman"/>
          <w:noProof/>
        </w:rPr>
        <w:t>d</w:t>
      </w:r>
      <w:r w:rsidR="003F6587" w:rsidRPr="001D6F60">
        <w:rPr>
          <w:rFonts w:ascii="Times New Roman" w:hAnsi="Times New Roman" w:cs="Times New Roman"/>
          <w:noProof/>
        </w:rPr>
        <w:t xml:space="preserve"> to the violation of the rules</w:t>
      </w:r>
      <w:r>
        <w:rPr>
          <w:rFonts w:ascii="Times New Roman" w:hAnsi="Times New Roman" w:cs="Times New Roman"/>
        </w:rPr>
        <w:t>;</w:t>
      </w:r>
    </w:p>
    <w:p w14:paraId="16270256" w14:textId="77777777" w:rsidR="001D6F60" w:rsidRDefault="001D6F60"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The flags associated with the </w:t>
      </w:r>
      <w:commentRangeStart w:id="24"/>
      <w:commentRangeStart w:id="25"/>
      <w:r>
        <w:rPr>
          <w:rFonts w:ascii="Times New Roman" w:hAnsi="Times New Roman" w:cs="Times New Roman"/>
        </w:rPr>
        <w:t>violation</w:t>
      </w:r>
      <w:commentRangeEnd w:id="24"/>
      <w:r w:rsidR="00BD40E6">
        <w:rPr>
          <w:rStyle w:val="CommentReference"/>
        </w:rPr>
        <w:commentReference w:id="24"/>
      </w:r>
      <w:commentRangeEnd w:id="25"/>
      <w:r w:rsidR="0071177A">
        <w:rPr>
          <w:rStyle w:val="CommentReference"/>
        </w:rPr>
        <w:commentReference w:id="25"/>
      </w:r>
      <w:r>
        <w:rPr>
          <w:rFonts w:ascii="Times New Roman" w:hAnsi="Times New Roman" w:cs="Times New Roman"/>
        </w:rPr>
        <w:t>.</w:t>
      </w:r>
    </w:p>
    <w:p w14:paraId="71916924" w14:textId="77777777" w:rsidR="001447DB" w:rsidRDefault="001447DB" w:rsidP="001447DB">
      <w:pPr>
        <w:spacing w:after="0" w:line="360" w:lineRule="auto"/>
        <w:jc w:val="both"/>
        <w:rPr>
          <w:rFonts w:ascii="Times New Roman" w:hAnsi="Times New Roman" w:cs="Times New Roman"/>
        </w:rPr>
      </w:pPr>
    </w:p>
    <w:p w14:paraId="727B8A5A" w14:textId="77777777" w:rsidR="001447DB" w:rsidRDefault="001447DB" w:rsidP="001447DB">
      <w:pPr>
        <w:spacing w:after="0" w:line="360" w:lineRule="auto"/>
        <w:jc w:val="both"/>
        <w:rPr>
          <w:rFonts w:ascii="Times New Roman" w:hAnsi="Times New Roman" w:cs="Times New Roman"/>
          <w:b/>
        </w:rPr>
      </w:pPr>
      <w:r>
        <w:rPr>
          <w:rFonts w:ascii="Times New Roman" w:hAnsi="Times New Roman" w:cs="Times New Roman"/>
          <w:b/>
        </w:rPr>
        <w:t>Domain knowledge modification</w:t>
      </w:r>
    </w:p>
    <w:p w14:paraId="08779DB4" w14:textId="77777777" w:rsidR="004D7095" w:rsidRDefault="004D7095" w:rsidP="000F76CE">
      <w:pPr>
        <w:spacing w:after="0" w:line="360" w:lineRule="auto"/>
        <w:ind w:firstLine="720"/>
        <w:jc w:val="both"/>
        <w:rPr>
          <w:rFonts w:ascii="Times New Roman" w:hAnsi="Times New Roman" w:cs="Times New Roman"/>
        </w:rPr>
      </w:pPr>
      <w:r>
        <w:rPr>
          <w:rFonts w:ascii="Times New Roman" w:hAnsi="Times New Roman" w:cs="Times New Roman"/>
        </w:rPr>
        <w:t>The potential violation</w:t>
      </w:r>
      <w:r w:rsidR="001D6F60">
        <w:rPr>
          <w:rFonts w:ascii="Times New Roman" w:hAnsi="Times New Roman" w:cs="Times New Roman"/>
        </w:rPr>
        <w:t>s</w:t>
      </w:r>
      <w:r>
        <w:rPr>
          <w:rFonts w:ascii="Times New Roman" w:hAnsi="Times New Roman" w:cs="Times New Roman"/>
        </w:rPr>
        <w:t xml:space="preserve"> found in the confrontation </w:t>
      </w:r>
      <w:r w:rsidRPr="00C73AAF">
        <w:rPr>
          <w:rFonts w:ascii="Times New Roman" w:hAnsi="Times New Roman" w:cs="Times New Roman"/>
          <w:noProof/>
          <w:u w:val="thick" w:color="28B473"/>
        </w:rPr>
        <w:t>are modified</w:t>
      </w:r>
      <w:r>
        <w:rPr>
          <w:rFonts w:ascii="Times New Roman" w:hAnsi="Times New Roman" w:cs="Times New Roman"/>
        </w:rPr>
        <w:t xml:space="preserve"> by defining a </w:t>
      </w:r>
      <w:commentRangeStart w:id="26"/>
      <w:commentRangeStart w:id="27"/>
      <w:r>
        <w:rPr>
          <w:rFonts w:ascii="Times New Roman" w:hAnsi="Times New Roman" w:cs="Times New Roman"/>
        </w:rPr>
        <w:t>set of modification rules</w:t>
      </w:r>
      <w:commentRangeEnd w:id="26"/>
      <w:r w:rsidR="00BD40E6">
        <w:rPr>
          <w:rStyle w:val="CommentReference"/>
        </w:rPr>
        <w:commentReference w:id="26"/>
      </w:r>
      <w:commentRangeEnd w:id="27"/>
      <w:r w:rsidR="00332975">
        <w:rPr>
          <w:rStyle w:val="CommentReference"/>
        </w:rPr>
        <w:commentReference w:id="27"/>
      </w:r>
      <w:r>
        <w:rPr>
          <w:rFonts w:ascii="Times New Roman" w:hAnsi="Times New Roman" w:cs="Times New Roman"/>
        </w:rPr>
        <w:t xml:space="preserve"> to the data based on domain knowledge. It request</w:t>
      </w:r>
      <w:r w:rsidR="00A37CF3">
        <w:rPr>
          <w:rFonts w:ascii="Times New Roman" w:hAnsi="Times New Roman" w:cs="Times New Roman"/>
        </w:rPr>
        <w:t>s</w:t>
      </w:r>
      <w:r>
        <w:rPr>
          <w:rFonts w:ascii="Times New Roman" w:hAnsi="Times New Roman" w:cs="Times New Roman"/>
        </w:rPr>
        <w:t xml:space="preserve"> </w:t>
      </w:r>
      <w:r w:rsidR="00A37CF3">
        <w:rPr>
          <w:rFonts w:ascii="Times New Roman" w:hAnsi="Times New Roman" w:cs="Times New Roman"/>
        </w:rPr>
        <w:t>a</w:t>
      </w:r>
      <w:r>
        <w:rPr>
          <w:rFonts w:ascii="Times New Roman" w:hAnsi="Times New Roman" w:cs="Times New Roman"/>
        </w:rPr>
        <w:t xml:space="preserve"> close </w:t>
      </w:r>
      <w:r w:rsidR="001D6F60">
        <w:rPr>
          <w:rFonts w:ascii="Times New Roman" w:hAnsi="Times New Roman" w:cs="Times New Roman"/>
        </w:rPr>
        <w:t>interaction</w:t>
      </w:r>
      <w:r>
        <w:rPr>
          <w:rFonts w:ascii="Times New Roman" w:hAnsi="Times New Roman" w:cs="Times New Roman"/>
        </w:rPr>
        <w:t xml:space="preserve"> between the SWS team and AQUASTAT </w:t>
      </w:r>
      <w:r w:rsidR="001D6F60">
        <w:rPr>
          <w:rFonts w:ascii="Times New Roman" w:hAnsi="Times New Roman" w:cs="Times New Roman"/>
        </w:rPr>
        <w:t>to make</w:t>
      </w:r>
      <w:r>
        <w:rPr>
          <w:rFonts w:ascii="Times New Roman" w:hAnsi="Times New Roman" w:cs="Times New Roman"/>
        </w:rPr>
        <w:t xml:space="preserve"> a consolidated dataset </w:t>
      </w:r>
      <w:r w:rsidR="001D6F60">
        <w:rPr>
          <w:rFonts w:ascii="Times New Roman" w:hAnsi="Times New Roman" w:cs="Times New Roman"/>
          <w:noProof/>
        </w:rPr>
        <w:t xml:space="preserve">ready </w:t>
      </w:r>
      <w:r w:rsidR="00A37CF3" w:rsidRPr="001D6F60">
        <w:rPr>
          <w:rFonts w:ascii="Times New Roman" w:hAnsi="Times New Roman" w:cs="Times New Roman"/>
          <w:noProof/>
        </w:rPr>
        <w:t>for</w:t>
      </w:r>
      <w:r w:rsidR="00A37CF3">
        <w:rPr>
          <w:rFonts w:ascii="Times New Roman" w:hAnsi="Times New Roman" w:cs="Times New Roman"/>
        </w:rPr>
        <w:t xml:space="preserve"> the next steps of the database</w:t>
      </w:r>
      <w:r w:rsidR="001D6F60">
        <w:rPr>
          <w:rFonts w:ascii="Times New Roman" w:hAnsi="Times New Roman" w:cs="Times New Roman"/>
        </w:rPr>
        <w:t xml:space="preserve"> update/dissemination</w:t>
      </w:r>
      <w:r w:rsidR="00A37CF3">
        <w:rPr>
          <w:rFonts w:ascii="Times New Roman" w:hAnsi="Times New Roman" w:cs="Times New Roman"/>
        </w:rPr>
        <w:t>.</w:t>
      </w:r>
    </w:p>
    <w:p w14:paraId="6FE9B15E" w14:textId="77777777" w:rsidR="00EB3A13" w:rsidRDefault="00EB3A13" w:rsidP="001447DB">
      <w:pPr>
        <w:spacing w:after="0" w:line="360" w:lineRule="auto"/>
        <w:jc w:val="both"/>
        <w:rPr>
          <w:rFonts w:ascii="Times New Roman" w:hAnsi="Times New Roman" w:cs="Times New Roman"/>
        </w:rPr>
      </w:pPr>
    </w:p>
    <w:p w14:paraId="73465F14" w14:textId="77777777" w:rsidR="00A37CF3" w:rsidRPr="00FA16FB" w:rsidRDefault="00EB3A13" w:rsidP="001447DB">
      <w:pPr>
        <w:spacing w:after="0" w:line="360" w:lineRule="auto"/>
        <w:jc w:val="both"/>
        <w:rPr>
          <w:rFonts w:ascii="Times New Roman" w:hAnsi="Times New Roman" w:cs="Times New Roman"/>
          <w:b/>
          <w:sz w:val="28"/>
          <w:szCs w:val="28"/>
        </w:rPr>
      </w:pPr>
      <w:r w:rsidRPr="00FA16FB">
        <w:rPr>
          <w:rFonts w:ascii="Times New Roman" w:hAnsi="Times New Roman" w:cs="Times New Roman"/>
          <w:b/>
          <w:sz w:val="28"/>
          <w:szCs w:val="28"/>
        </w:rPr>
        <w:t xml:space="preserve">An </w:t>
      </w:r>
      <w:r w:rsidR="001D6F60" w:rsidRPr="00FA16FB">
        <w:rPr>
          <w:rFonts w:ascii="Times New Roman" w:hAnsi="Times New Roman" w:cs="Times New Roman"/>
          <w:b/>
          <w:sz w:val="28"/>
          <w:szCs w:val="28"/>
        </w:rPr>
        <w:t>AquaShiny app</w:t>
      </w:r>
      <w:r w:rsidR="00FA16FB">
        <w:rPr>
          <w:rFonts w:ascii="Times New Roman" w:hAnsi="Times New Roman" w:cs="Times New Roman"/>
          <w:b/>
          <w:sz w:val="28"/>
          <w:szCs w:val="28"/>
        </w:rPr>
        <w:t>lication</w:t>
      </w:r>
      <w:r w:rsidRPr="00FA16FB">
        <w:rPr>
          <w:rFonts w:ascii="Times New Roman" w:hAnsi="Times New Roman" w:cs="Times New Roman"/>
          <w:b/>
          <w:sz w:val="28"/>
          <w:szCs w:val="28"/>
        </w:rPr>
        <w:t xml:space="preserve"> for the AQUASTAT team</w:t>
      </w:r>
    </w:p>
    <w:p w14:paraId="6DBA6CE3" w14:textId="77777777" w:rsidR="001D6F60" w:rsidRDefault="001D6F60" w:rsidP="00EB3A13">
      <w:pPr>
        <w:spacing w:after="0" w:line="360" w:lineRule="auto"/>
        <w:ind w:firstLine="720"/>
        <w:jc w:val="both"/>
        <w:rPr>
          <w:rFonts w:ascii="Times New Roman" w:hAnsi="Times New Roman" w:cs="Times New Roman"/>
        </w:rPr>
      </w:pPr>
      <w:r>
        <w:rPr>
          <w:rFonts w:ascii="Times New Roman" w:hAnsi="Times New Roman" w:cs="Times New Roman"/>
        </w:rPr>
        <w:t>The Aquastat validation</w:t>
      </w:r>
      <w:r w:rsidR="00EB3A13">
        <w:rPr>
          <w:rFonts w:ascii="Times New Roman" w:hAnsi="Times New Roman" w:cs="Times New Roman"/>
        </w:rPr>
        <w:t xml:space="preserve"> and modification</w:t>
      </w:r>
      <w:r>
        <w:rPr>
          <w:rFonts w:ascii="Times New Roman" w:hAnsi="Times New Roman" w:cs="Times New Roman"/>
        </w:rPr>
        <w:t xml:space="preserve"> based on domain knowledge can </w:t>
      </w:r>
      <w:r w:rsidRPr="00C73AAF">
        <w:rPr>
          <w:rFonts w:ascii="Times New Roman" w:hAnsi="Times New Roman" w:cs="Times New Roman"/>
          <w:noProof/>
          <w:u w:val="thick" w:color="28B473"/>
        </w:rPr>
        <w:t>be incorporated</w:t>
      </w:r>
      <w:r>
        <w:rPr>
          <w:rFonts w:ascii="Times New Roman" w:hAnsi="Times New Roman" w:cs="Times New Roman"/>
        </w:rPr>
        <w:t xml:space="preserve"> in a web application which natively runs in R (Shiny applications). The idea of the application is to separate the R internals from domain knowledge by allowing users to write </w:t>
      </w:r>
      <w:r w:rsidRPr="001C25F5">
        <w:rPr>
          <w:rFonts w:ascii="Times New Roman" w:hAnsi="Times New Roman" w:cs="Times New Roman"/>
          <w:noProof/>
        </w:rPr>
        <w:t>and</w:t>
      </w:r>
      <w:r>
        <w:rPr>
          <w:rFonts w:ascii="Times New Roman" w:hAnsi="Times New Roman" w:cs="Times New Roman"/>
        </w:rPr>
        <w:t xml:space="preserve"> upload calculation/validation/modification rules separately from the processing of writing the R engine </w:t>
      </w:r>
      <w:r w:rsidRPr="001D6F60">
        <w:rPr>
          <w:rFonts w:ascii="Times New Roman" w:hAnsi="Times New Roman" w:cs="Times New Roman"/>
          <w:noProof/>
        </w:rPr>
        <w:t>workin</w:t>
      </w:r>
      <w:r>
        <w:rPr>
          <w:rFonts w:ascii="Times New Roman" w:hAnsi="Times New Roman" w:cs="Times New Roman"/>
          <w:noProof/>
        </w:rPr>
        <w:t>g</w:t>
      </w:r>
      <w:r>
        <w:rPr>
          <w:rFonts w:ascii="Times New Roman" w:hAnsi="Times New Roman" w:cs="Times New Roman"/>
        </w:rPr>
        <w:t xml:space="preserve"> under the hood.</w:t>
      </w:r>
      <w:r w:rsidR="001C25F5">
        <w:rPr>
          <w:rFonts w:ascii="Times New Roman" w:hAnsi="Times New Roman" w:cs="Times New Roman"/>
        </w:rPr>
        <w:t xml:space="preserve"> It will enable AQUASTAT experts to only focus on the rules rather than dealing with the hassles involving programming.</w:t>
      </w:r>
    </w:p>
    <w:p w14:paraId="23F02C97" w14:textId="77777777" w:rsidR="001C25F5" w:rsidRDefault="001C25F5" w:rsidP="00EB3A13">
      <w:pPr>
        <w:spacing w:after="0" w:line="360" w:lineRule="auto"/>
        <w:ind w:firstLine="720"/>
        <w:jc w:val="both"/>
        <w:rPr>
          <w:rFonts w:ascii="Times New Roman" w:hAnsi="Times New Roman" w:cs="Times New Roman"/>
          <w:noProof/>
        </w:rPr>
      </w:pPr>
      <w:r>
        <w:rPr>
          <w:rFonts w:ascii="Times New Roman" w:hAnsi="Times New Roman" w:cs="Times New Roman"/>
        </w:rPr>
        <w:t xml:space="preserve">In the app, the user interface will allow the </w:t>
      </w:r>
      <w:r w:rsidRPr="001C25F5">
        <w:rPr>
          <w:rFonts w:ascii="Times New Roman" w:hAnsi="Times New Roman" w:cs="Times New Roman"/>
          <w:noProof/>
        </w:rPr>
        <w:t>user</w:t>
      </w:r>
      <w:r>
        <w:rPr>
          <w:rFonts w:ascii="Times New Roman" w:hAnsi="Times New Roman" w:cs="Times New Roman"/>
          <w:noProof/>
        </w:rPr>
        <w:t xml:space="preserve"> </w:t>
      </w:r>
      <w:r w:rsidRPr="001C25F5">
        <w:rPr>
          <w:rFonts w:ascii="Times New Roman" w:hAnsi="Times New Roman" w:cs="Times New Roman"/>
          <w:noProof/>
        </w:rPr>
        <w:t>to</w:t>
      </w:r>
      <w:r>
        <w:rPr>
          <w:rFonts w:ascii="Times New Roman" w:hAnsi="Times New Roman" w:cs="Times New Roman"/>
        </w:rPr>
        <w:t xml:space="preserve"> enter with whatever number of rules</w:t>
      </w:r>
      <w:r w:rsidR="00EB3A13">
        <w:rPr>
          <w:rFonts w:ascii="Times New Roman" w:hAnsi="Times New Roman" w:cs="Times New Roman"/>
        </w:rPr>
        <w:t>,</w:t>
      </w:r>
      <w:r>
        <w:rPr>
          <w:rFonts w:ascii="Times New Roman" w:hAnsi="Times New Roman" w:cs="Times New Roman"/>
        </w:rPr>
        <w:t xml:space="preserve"> and by a click to run option</w:t>
      </w:r>
      <w:r w:rsidR="00EB3A13">
        <w:rPr>
          <w:rFonts w:ascii="Times New Roman" w:hAnsi="Times New Roman" w:cs="Times New Roman"/>
        </w:rPr>
        <w:t>s</w:t>
      </w:r>
      <w:r>
        <w:rPr>
          <w:rFonts w:ascii="Times New Roman" w:hAnsi="Times New Roman" w:cs="Times New Roman"/>
        </w:rPr>
        <w:t xml:space="preserve"> of calculation of indicators</w:t>
      </w:r>
      <w:r w:rsidR="00EB3A13">
        <w:rPr>
          <w:rFonts w:ascii="Times New Roman" w:hAnsi="Times New Roman" w:cs="Times New Roman"/>
        </w:rPr>
        <w:t>/variables</w:t>
      </w:r>
      <w:r>
        <w:rPr>
          <w:rFonts w:ascii="Times New Roman" w:hAnsi="Times New Roman" w:cs="Times New Roman"/>
        </w:rPr>
        <w:t xml:space="preserve">, validation of </w:t>
      </w:r>
      <w:r w:rsidR="00EB3A13">
        <w:rPr>
          <w:rFonts w:ascii="Times New Roman" w:hAnsi="Times New Roman" w:cs="Times New Roman"/>
        </w:rPr>
        <w:t xml:space="preserve">user-defined </w:t>
      </w:r>
      <w:r>
        <w:rPr>
          <w:rFonts w:ascii="Times New Roman" w:hAnsi="Times New Roman" w:cs="Times New Roman"/>
        </w:rPr>
        <w:t>rules, or modification of datasets</w:t>
      </w:r>
      <w:r w:rsidR="00EB3A13">
        <w:rPr>
          <w:rFonts w:ascii="Times New Roman" w:hAnsi="Times New Roman" w:cs="Times New Roman"/>
        </w:rPr>
        <w:t xml:space="preserve"> based on user-defined rules</w:t>
      </w:r>
      <w:r>
        <w:rPr>
          <w:rFonts w:ascii="Times New Roman" w:hAnsi="Times New Roman" w:cs="Times New Roman"/>
        </w:rPr>
        <w:t xml:space="preserve">. </w:t>
      </w:r>
      <w:r w:rsidRPr="001C25F5">
        <w:rPr>
          <w:rFonts w:ascii="Times New Roman" w:hAnsi="Times New Roman" w:cs="Times New Roman"/>
          <w:noProof/>
        </w:rPr>
        <w:t>For example</w:t>
      </w:r>
      <w:r>
        <w:rPr>
          <w:rFonts w:ascii="Times New Roman" w:hAnsi="Times New Roman" w:cs="Times New Roman"/>
        </w:rPr>
        <w:t xml:space="preserve">, </w:t>
      </w:r>
      <w:r w:rsidRPr="001C25F5">
        <w:rPr>
          <w:rFonts w:ascii="Times New Roman" w:hAnsi="Times New Roman" w:cs="Times New Roman"/>
          <w:noProof/>
        </w:rPr>
        <w:t>let</w:t>
      </w:r>
      <w:r>
        <w:rPr>
          <w:rFonts w:ascii="Times New Roman" w:hAnsi="Times New Roman" w:cs="Times New Roman"/>
          <w:noProof/>
        </w:rPr>
        <w:t>'</w:t>
      </w:r>
      <w:r w:rsidRPr="001C25F5">
        <w:rPr>
          <w:rFonts w:ascii="Times New Roman" w:hAnsi="Times New Roman" w:cs="Times New Roman"/>
          <w:noProof/>
        </w:rPr>
        <w:t>s</w:t>
      </w:r>
      <w:r>
        <w:rPr>
          <w:rFonts w:ascii="Times New Roman" w:hAnsi="Times New Roman" w:cs="Times New Roman"/>
        </w:rPr>
        <w:t xml:space="preserve"> say </w:t>
      </w:r>
      <w:r w:rsidRPr="001C25F5">
        <w:rPr>
          <w:rFonts w:ascii="Times New Roman" w:hAnsi="Times New Roman" w:cs="Times New Roman"/>
          <w:noProof/>
        </w:rPr>
        <w:t>that the</w:t>
      </w:r>
      <w:r>
        <w:rPr>
          <w:rFonts w:ascii="Times New Roman" w:hAnsi="Times New Roman" w:cs="Times New Roman"/>
        </w:rPr>
        <w:t xml:space="preserve"> user has </w:t>
      </w:r>
      <w:r w:rsidRPr="001C25F5">
        <w:rPr>
          <w:rFonts w:ascii="Times New Roman" w:hAnsi="Times New Roman" w:cs="Times New Roman"/>
          <w:noProof/>
        </w:rPr>
        <w:t>identi</w:t>
      </w:r>
      <w:r>
        <w:rPr>
          <w:rFonts w:ascii="Times New Roman" w:hAnsi="Times New Roman" w:cs="Times New Roman"/>
          <w:noProof/>
        </w:rPr>
        <w:t>f</w:t>
      </w:r>
      <w:r w:rsidRPr="001C25F5">
        <w:rPr>
          <w:rFonts w:ascii="Times New Roman" w:hAnsi="Times New Roman" w:cs="Times New Roman"/>
          <w:noProof/>
        </w:rPr>
        <w:t>ied</w:t>
      </w:r>
      <w:r>
        <w:rPr>
          <w:rFonts w:ascii="Times New Roman" w:hAnsi="Times New Roman" w:cs="Times New Roman"/>
        </w:rPr>
        <w:t xml:space="preserve"> </w:t>
      </w:r>
      <w:r w:rsidRPr="001C25F5">
        <w:rPr>
          <w:rFonts w:ascii="Times New Roman" w:hAnsi="Times New Roman" w:cs="Times New Roman"/>
          <w:noProof/>
        </w:rPr>
        <w:t>a</w:t>
      </w:r>
      <w:r>
        <w:rPr>
          <w:rFonts w:ascii="Times New Roman" w:hAnsi="Times New Roman" w:cs="Times New Roman"/>
          <w:noProof/>
        </w:rPr>
        <w:t>n</w:t>
      </w:r>
      <w:r w:rsidRPr="001C25F5">
        <w:rPr>
          <w:rFonts w:ascii="Times New Roman" w:hAnsi="Times New Roman" w:cs="Times New Roman"/>
          <w:noProof/>
        </w:rPr>
        <w:t xml:space="preserve"> error</w:t>
      </w:r>
      <w:r>
        <w:rPr>
          <w:rFonts w:ascii="Times New Roman" w:hAnsi="Times New Roman" w:cs="Times New Roman"/>
        </w:rPr>
        <w:t xml:space="preserve"> in a value of a variable X in the country A and year YYYY, possibly a typo. Also, let’s suppose that the error is X = 10 and the correct value should be </w:t>
      </w:r>
      <w:r>
        <w:rPr>
          <w:rFonts w:ascii="Times New Roman" w:hAnsi="Times New Roman" w:cs="Times New Roman"/>
          <w:noProof/>
        </w:rPr>
        <w:t xml:space="preserve">100. </w:t>
      </w:r>
      <w:r w:rsidRPr="001C25F5">
        <w:rPr>
          <w:rFonts w:ascii="Times New Roman" w:hAnsi="Times New Roman" w:cs="Times New Roman"/>
          <w:noProof/>
        </w:rPr>
        <w:t>By</w:t>
      </w:r>
      <w:r>
        <w:rPr>
          <w:rFonts w:ascii="Times New Roman" w:hAnsi="Times New Roman" w:cs="Times New Roman"/>
        </w:rPr>
        <w:t xml:space="preserve"> selecting the </w:t>
      </w:r>
      <w:r w:rsidRPr="001C25F5">
        <w:rPr>
          <w:rFonts w:ascii="Times New Roman" w:hAnsi="Times New Roman" w:cs="Times New Roman"/>
          <w:noProof/>
        </w:rPr>
        <w:t>country</w:t>
      </w:r>
      <w:r>
        <w:rPr>
          <w:rFonts w:ascii="Times New Roman" w:hAnsi="Times New Roman" w:cs="Times New Roman"/>
        </w:rPr>
        <w:t>, the year</w:t>
      </w:r>
      <w:r w:rsidR="00EB3A13">
        <w:rPr>
          <w:rFonts w:ascii="Times New Roman" w:hAnsi="Times New Roman" w:cs="Times New Roman"/>
        </w:rPr>
        <w:t>,</w:t>
      </w:r>
      <w:r>
        <w:rPr>
          <w:rFonts w:ascii="Times New Roman" w:hAnsi="Times New Roman" w:cs="Times New Roman"/>
        </w:rPr>
        <w:t xml:space="preserve"> and write</w:t>
      </w:r>
      <w:r w:rsidR="00EB3A13">
        <w:rPr>
          <w:rFonts w:ascii="Times New Roman" w:hAnsi="Times New Roman" w:cs="Times New Roman"/>
        </w:rPr>
        <w:t>/upload a simple</w:t>
      </w:r>
      <w:r>
        <w:rPr>
          <w:rFonts w:ascii="Times New Roman" w:hAnsi="Times New Roman" w:cs="Times New Roman"/>
        </w:rPr>
        <w:t xml:space="preserve"> modification rule such as </w:t>
      </w:r>
      <w:r w:rsidR="00EB3A13">
        <w:rPr>
          <w:rFonts w:ascii="Times New Roman" w:hAnsi="Times New Roman" w:cs="Times New Roman"/>
        </w:rPr>
        <w:t>“</w:t>
      </w:r>
      <w:r>
        <w:rPr>
          <w:rFonts w:ascii="Times New Roman" w:hAnsi="Times New Roman" w:cs="Times New Roman"/>
        </w:rPr>
        <w:t xml:space="preserve">if (X == 10) X = </w:t>
      </w:r>
      <w:r w:rsidRPr="00EB3A13">
        <w:rPr>
          <w:rFonts w:ascii="Times New Roman" w:hAnsi="Times New Roman" w:cs="Times New Roman"/>
          <w:noProof/>
        </w:rPr>
        <w:t>100</w:t>
      </w:r>
      <w:r w:rsidR="00EB3A13">
        <w:rPr>
          <w:rFonts w:ascii="Times New Roman" w:hAnsi="Times New Roman" w:cs="Times New Roman"/>
          <w:noProof/>
        </w:rPr>
        <w:t>”</w:t>
      </w:r>
      <w:r w:rsidR="00EB3A13">
        <w:rPr>
          <w:rFonts w:ascii="Times New Roman" w:hAnsi="Times New Roman" w:cs="Times New Roman"/>
        </w:rPr>
        <w:t xml:space="preserve"> </w:t>
      </w:r>
      <w:r>
        <w:rPr>
          <w:rFonts w:ascii="Times New Roman" w:hAnsi="Times New Roman" w:cs="Times New Roman"/>
        </w:rPr>
        <w:t>in the app user interface</w:t>
      </w:r>
      <w:r w:rsidR="00EB3A13">
        <w:rPr>
          <w:rFonts w:ascii="Times New Roman" w:hAnsi="Times New Roman" w:cs="Times New Roman"/>
        </w:rPr>
        <w:t>,</w:t>
      </w:r>
      <w:r>
        <w:rPr>
          <w:rFonts w:ascii="Times New Roman" w:hAnsi="Times New Roman" w:cs="Times New Roman"/>
        </w:rPr>
        <w:t xml:space="preserve"> the dataset will </w:t>
      </w:r>
      <w:r w:rsidR="00EB3A13">
        <w:rPr>
          <w:rFonts w:ascii="Times New Roman" w:hAnsi="Times New Roman" w:cs="Times New Roman"/>
        </w:rPr>
        <w:t xml:space="preserve">automatically </w:t>
      </w:r>
      <w:r w:rsidR="00EB3A13" w:rsidRPr="00EB3A13">
        <w:rPr>
          <w:rFonts w:ascii="Times New Roman" w:hAnsi="Times New Roman" w:cs="Times New Roman"/>
          <w:noProof/>
        </w:rPr>
        <w:t>update</w:t>
      </w:r>
      <w:r w:rsidR="00EB3A13">
        <w:rPr>
          <w:rFonts w:ascii="Times New Roman" w:hAnsi="Times New Roman" w:cs="Times New Roman"/>
        </w:rPr>
        <w:t xml:space="preserve"> based on the knowledge of the user. </w:t>
      </w:r>
      <w:r w:rsidR="00EB3A13">
        <w:rPr>
          <w:rFonts w:ascii="Times New Roman" w:hAnsi="Times New Roman" w:cs="Times New Roman"/>
          <w:noProof/>
        </w:rPr>
        <w:t>That</w:t>
      </w:r>
      <w:r w:rsidR="00EB3A13">
        <w:rPr>
          <w:rFonts w:ascii="Times New Roman" w:hAnsi="Times New Roman" w:cs="Times New Roman"/>
        </w:rPr>
        <w:t xml:space="preserve"> is just a simple example of rules that read by the app and applied to the dataset. There are more </w:t>
      </w:r>
      <w:r w:rsidR="00EB3A13">
        <w:rPr>
          <w:rFonts w:ascii="Times New Roman" w:hAnsi="Times New Roman" w:cs="Times New Roman"/>
          <w:noProof/>
        </w:rPr>
        <w:t xml:space="preserve">slightly </w:t>
      </w:r>
      <w:r w:rsidR="00EB3A13">
        <w:rPr>
          <w:rFonts w:ascii="Times New Roman" w:hAnsi="Times New Roman" w:cs="Times New Roman"/>
        </w:rPr>
        <w:t xml:space="preserve">complex operations such as the validation of a given indicator/variable again based on the user knowledge. </w:t>
      </w:r>
      <w:r w:rsidR="00EB3A13" w:rsidRPr="00CB48F0">
        <w:rPr>
          <w:rFonts w:ascii="Times New Roman" w:hAnsi="Times New Roman" w:cs="Times New Roman"/>
          <w:noProof/>
        </w:rPr>
        <w:t xml:space="preserve">For example, the user wants to assert that in the country Z all the values of the time-series </w:t>
      </w:r>
      <w:r w:rsidR="00CB48F0" w:rsidRPr="00CB48F0">
        <w:rPr>
          <w:rFonts w:ascii="Times New Roman" w:hAnsi="Times New Roman" w:cs="Times New Roman"/>
          <w:noProof/>
        </w:rPr>
        <w:t xml:space="preserve">for the indicator/variable X </w:t>
      </w:r>
      <w:r w:rsidR="00EB3A13" w:rsidRPr="00CB48F0">
        <w:rPr>
          <w:rFonts w:ascii="Times New Roman" w:hAnsi="Times New Roman" w:cs="Times New Roman"/>
          <w:noProof/>
        </w:rPr>
        <w:t xml:space="preserve">are not superior/inferior to the values of </w:t>
      </w:r>
      <w:r w:rsidR="00CB48F0" w:rsidRPr="00CB48F0">
        <w:rPr>
          <w:rFonts w:ascii="Times New Roman" w:hAnsi="Times New Roman" w:cs="Times New Roman"/>
          <w:noProof/>
        </w:rPr>
        <w:t>the</w:t>
      </w:r>
      <w:r w:rsidR="00EB3A13" w:rsidRPr="00CB48F0">
        <w:rPr>
          <w:rFonts w:ascii="Times New Roman" w:hAnsi="Times New Roman" w:cs="Times New Roman"/>
          <w:noProof/>
        </w:rPr>
        <w:t xml:space="preserve"> variable</w:t>
      </w:r>
      <w:r w:rsidR="00CB48F0" w:rsidRPr="00CB48F0">
        <w:rPr>
          <w:rFonts w:ascii="Times New Roman" w:hAnsi="Times New Roman" w:cs="Times New Roman"/>
          <w:noProof/>
        </w:rPr>
        <w:t>s Y and D. To accomplish this, the user needs to select the country and the years of the time-series as</w:t>
      </w:r>
      <w:r w:rsidRPr="00CB48F0">
        <w:rPr>
          <w:rFonts w:ascii="Times New Roman" w:hAnsi="Times New Roman" w:cs="Times New Roman"/>
          <w:noProof/>
        </w:rPr>
        <w:t xml:space="preserve"> </w:t>
      </w:r>
      <w:r w:rsidR="00CB48F0" w:rsidRPr="00CB48F0">
        <w:rPr>
          <w:rFonts w:ascii="Times New Roman" w:hAnsi="Times New Roman" w:cs="Times New Roman"/>
          <w:noProof/>
        </w:rPr>
        <w:t>well as set the validation rules, for example,  X &lt; Y, X &lt; D.  If any of these two validations is violated the app outputs a table indicating the location of the violation making it easy for the user to set medication rules to fix the data.</w:t>
      </w:r>
    </w:p>
    <w:p w14:paraId="4FEB5487" w14:textId="77777777" w:rsidR="00A5630A" w:rsidRDefault="00A5630A" w:rsidP="00EB3A13">
      <w:pPr>
        <w:spacing w:after="0" w:line="360" w:lineRule="auto"/>
        <w:ind w:firstLine="720"/>
        <w:jc w:val="both"/>
        <w:rPr>
          <w:rFonts w:ascii="Times New Roman" w:hAnsi="Times New Roman" w:cs="Times New Roman"/>
        </w:rPr>
      </w:pPr>
    </w:p>
    <w:p w14:paraId="12169750" w14:textId="77777777" w:rsidR="00A5630A" w:rsidRPr="00CA7AC4" w:rsidRDefault="002E10BA" w:rsidP="00CB48F0">
      <w:pPr>
        <w:spacing w:after="0" w:line="360" w:lineRule="auto"/>
        <w:jc w:val="both"/>
        <w:rPr>
          <w:rFonts w:ascii="Times New Roman" w:hAnsi="Times New Roman" w:cs="Times New Roman"/>
          <w:b/>
          <w:sz w:val="28"/>
          <w:szCs w:val="28"/>
        </w:rPr>
      </w:pPr>
      <w:r w:rsidRPr="00CA7AC4">
        <w:rPr>
          <w:rFonts w:ascii="Times New Roman" w:hAnsi="Times New Roman" w:cs="Times New Roman"/>
          <w:b/>
          <w:sz w:val="28"/>
          <w:szCs w:val="28"/>
        </w:rPr>
        <w:t>Final remarks</w:t>
      </w:r>
    </w:p>
    <w:p w14:paraId="07B78A7E" w14:textId="77777777" w:rsidR="00CA7AC4" w:rsidRDefault="002E10BA" w:rsidP="00CB48F0">
      <w:pPr>
        <w:spacing w:after="0" w:line="360" w:lineRule="auto"/>
        <w:jc w:val="both"/>
        <w:rPr>
          <w:rFonts w:ascii="Times New Roman" w:hAnsi="Times New Roman" w:cs="Times New Roman"/>
        </w:rPr>
      </w:pPr>
      <w:r>
        <w:rPr>
          <w:rFonts w:ascii="Times New Roman" w:hAnsi="Times New Roman" w:cs="Times New Roman"/>
        </w:rPr>
        <w:t xml:space="preserve">In the light of this document, it is possible to affirm that </w:t>
      </w:r>
      <w:r w:rsidRPr="002E10BA">
        <w:rPr>
          <w:rFonts w:ascii="Times New Roman" w:hAnsi="Times New Roman" w:cs="Times New Roman"/>
          <w:noProof/>
        </w:rPr>
        <w:t>the</w:t>
      </w:r>
      <w:r>
        <w:rPr>
          <w:rFonts w:ascii="Times New Roman" w:hAnsi="Times New Roman" w:cs="Times New Roman"/>
        </w:rPr>
        <w:t xml:space="preserve"> migration of the </w:t>
      </w:r>
      <w:r w:rsidRPr="002E10BA">
        <w:rPr>
          <w:rFonts w:ascii="Times New Roman" w:hAnsi="Times New Roman" w:cs="Times New Roman"/>
          <w:noProof/>
        </w:rPr>
        <w:t>A</w:t>
      </w:r>
      <w:r>
        <w:rPr>
          <w:rFonts w:ascii="Times New Roman" w:hAnsi="Times New Roman" w:cs="Times New Roman"/>
          <w:noProof/>
        </w:rPr>
        <w:t xml:space="preserve">QUASTAT database </w:t>
      </w:r>
      <w:r w:rsidRPr="00CA7AC4">
        <w:rPr>
          <w:rFonts w:ascii="Times New Roman" w:hAnsi="Times New Roman" w:cs="Times New Roman"/>
          <w:noProof/>
        </w:rPr>
        <w:t>stati</w:t>
      </w:r>
      <w:r w:rsidR="00CA7AC4">
        <w:rPr>
          <w:rFonts w:ascii="Times New Roman" w:hAnsi="Times New Roman" w:cs="Times New Roman"/>
          <w:noProof/>
        </w:rPr>
        <w:t>st</w:t>
      </w:r>
      <w:r w:rsidRPr="00CA7AC4">
        <w:rPr>
          <w:rFonts w:ascii="Times New Roman" w:hAnsi="Times New Roman" w:cs="Times New Roman"/>
          <w:noProof/>
        </w:rPr>
        <w:t>ical</w:t>
      </w:r>
      <w:r>
        <w:rPr>
          <w:rFonts w:ascii="Times New Roman" w:hAnsi="Times New Roman" w:cs="Times New Roman"/>
        </w:rPr>
        <w:t xml:space="preserve"> procedures into the SWS framework is feasible. </w:t>
      </w:r>
      <w:r w:rsidR="00CA7AC4">
        <w:rPr>
          <w:rFonts w:ascii="Times New Roman" w:hAnsi="Times New Roman" w:cs="Times New Roman"/>
        </w:rPr>
        <w:t xml:space="preserve">If the option is to strive for full country-level </w:t>
      </w:r>
      <w:r w:rsidR="00CA7AC4">
        <w:rPr>
          <w:rFonts w:ascii="Times New Roman" w:hAnsi="Times New Roman" w:cs="Times New Roman"/>
        </w:rPr>
        <w:lastRenderedPageBreak/>
        <w:t>time-series, t</w:t>
      </w:r>
      <w:r>
        <w:rPr>
          <w:rFonts w:ascii="Times New Roman" w:hAnsi="Times New Roman" w:cs="Times New Roman"/>
        </w:rPr>
        <w:t xml:space="preserve">he main challenge remains as the choice and </w:t>
      </w:r>
      <w:proofErr w:type="spellStart"/>
      <w:r>
        <w:rPr>
          <w:rFonts w:ascii="Times New Roman" w:hAnsi="Times New Roman" w:cs="Times New Roman"/>
        </w:rPr>
        <w:t>tunning</w:t>
      </w:r>
      <w:proofErr w:type="spellEnd"/>
      <w:r>
        <w:rPr>
          <w:rFonts w:ascii="Times New Roman" w:hAnsi="Times New Roman" w:cs="Times New Roman"/>
        </w:rPr>
        <w:t xml:space="preserve"> of imputation</w:t>
      </w:r>
      <w:r w:rsidR="00CA7AC4">
        <w:rPr>
          <w:rFonts w:ascii="Times New Roman" w:hAnsi="Times New Roman" w:cs="Times New Roman"/>
        </w:rPr>
        <w:t>s</w:t>
      </w:r>
      <w:r>
        <w:rPr>
          <w:rFonts w:ascii="Times New Roman" w:hAnsi="Times New Roman" w:cs="Times New Roman"/>
        </w:rPr>
        <w:t xml:space="preserve"> </w:t>
      </w:r>
      <w:r w:rsidRPr="00CA7AC4">
        <w:rPr>
          <w:rFonts w:ascii="Times New Roman" w:hAnsi="Times New Roman" w:cs="Times New Roman"/>
          <w:noProof/>
        </w:rPr>
        <w:t>to</w:t>
      </w:r>
      <w:r>
        <w:rPr>
          <w:rFonts w:ascii="Times New Roman" w:hAnsi="Times New Roman" w:cs="Times New Roman"/>
        </w:rPr>
        <w:t xml:space="preserve"> produce </w:t>
      </w:r>
      <w:r w:rsidR="00CA7AC4">
        <w:rPr>
          <w:rFonts w:ascii="Times New Roman" w:hAnsi="Times New Roman" w:cs="Times New Roman"/>
        </w:rPr>
        <w:t>consist</w:t>
      </w:r>
      <w:r>
        <w:rPr>
          <w:rFonts w:ascii="Times New Roman" w:hAnsi="Times New Roman" w:cs="Times New Roman"/>
        </w:rPr>
        <w:t xml:space="preserve"> statistics.</w:t>
      </w:r>
      <w:r w:rsidR="00CA7AC4">
        <w:rPr>
          <w:rFonts w:ascii="Times New Roman" w:hAnsi="Times New Roman" w:cs="Times New Roman"/>
        </w:rPr>
        <w:t xml:space="preserve"> However, the full migration of </w:t>
      </w:r>
      <w:r w:rsidR="00CA7AC4" w:rsidRPr="00C73AAF">
        <w:rPr>
          <w:rFonts w:ascii="Times New Roman" w:hAnsi="Times New Roman" w:cs="Times New Roman"/>
          <w:noProof/>
        </w:rPr>
        <w:t>AQUASTAT</w:t>
      </w:r>
      <w:r w:rsidR="00CA7AC4">
        <w:rPr>
          <w:rFonts w:ascii="Times New Roman" w:hAnsi="Times New Roman" w:cs="Times New Roman"/>
        </w:rPr>
        <w:t xml:space="preserve"> database to SWS needs to </w:t>
      </w:r>
      <w:r w:rsidR="00CA7AC4" w:rsidRPr="00C73AAF">
        <w:rPr>
          <w:rFonts w:ascii="Times New Roman" w:hAnsi="Times New Roman" w:cs="Times New Roman"/>
          <w:noProof/>
        </w:rPr>
        <w:t>be done</w:t>
      </w:r>
      <w:r w:rsidR="00CA7AC4">
        <w:rPr>
          <w:rFonts w:ascii="Times New Roman" w:hAnsi="Times New Roman" w:cs="Times New Roman"/>
        </w:rPr>
        <w:t>.</w:t>
      </w:r>
    </w:p>
    <w:p w14:paraId="2748C09E" w14:textId="77777777" w:rsidR="00CA7AC4" w:rsidRDefault="00CA7AC4" w:rsidP="00CB48F0">
      <w:pPr>
        <w:spacing w:after="0" w:line="360" w:lineRule="auto"/>
        <w:jc w:val="both"/>
        <w:rPr>
          <w:rFonts w:ascii="Times New Roman" w:hAnsi="Times New Roman" w:cs="Times New Roman"/>
        </w:rPr>
      </w:pPr>
    </w:p>
    <w:p w14:paraId="2D1233C2" w14:textId="77777777" w:rsidR="00CA7AC4" w:rsidRDefault="00CA7AC4" w:rsidP="00CB48F0">
      <w:pPr>
        <w:spacing w:after="0" w:line="360" w:lineRule="auto"/>
        <w:jc w:val="both"/>
        <w:rPr>
          <w:rFonts w:ascii="Times New Roman" w:hAnsi="Times New Roman" w:cs="Times New Roman"/>
        </w:rPr>
      </w:pPr>
    </w:p>
    <w:p w14:paraId="2E586275" w14:textId="77777777" w:rsidR="00CA7AC4" w:rsidRDefault="00CA7AC4" w:rsidP="00CB48F0">
      <w:pPr>
        <w:spacing w:after="0" w:line="360" w:lineRule="auto"/>
        <w:jc w:val="both"/>
        <w:rPr>
          <w:rFonts w:ascii="Times New Roman" w:hAnsi="Times New Roman" w:cs="Times New Roman"/>
        </w:rPr>
      </w:pPr>
    </w:p>
    <w:p w14:paraId="0FC5F933" w14:textId="77777777" w:rsidR="002E10BA" w:rsidRDefault="00CA7AC4" w:rsidP="00CB48F0">
      <w:pPr>
        <w:spacing w:after="0" w:line="360" w:lineRule="auto"/>
        <w:jc w:val="both"/>
        <w:rPr>
          <w:rFonts w:ascii="Times New Roman" w:hAnsi="Times New Roman" w:cs="Times New Roman"/>
        </w:rPr>
      </w:pPr>
      <w:r>
        <w:rPr>
          <w:rFonts w:ascii="Times New Roman" w:hAnsi="Times New Roman" w:cs="Times New Roman"/>
        </w:rPr>
        <w:t xml:space="preserve"> </w:t>
      </w:r>
      <w:r w:rsidR="002E10BA">
        <w:rPr>
          <w:rFonts w:ascii="Times New Roman" w:hAnsi="Times New Roman" w:cs="Times New Roman"/>
        </w:rPr>
        <w:t xml:space="preserve"> </w:t>
      </w:r>
    </w:p>
    <w:p w14:paraId="38F5D313" w14:textId="77777777" w:rsidR="00CB48F0" w:rsidRDefault="00CB48F0" w:rsidP="00EB3A13">
      <w:pPr>
        <w:spacing w:after="0" w:line="360" w:lineRule="auto"/>
        <w:ind w:firstLine="720"/>
        <w:jc w:val="both"/>
        <w:rPr>
          <w:rFonts w:ascii="Times New Roman" w:hAnsi="Times New Roman" w:cs="Times New Roman"/>
        </w:rPr>
      </w:pPr>
    </w:p>
    <w:p w14:paraId="49AF468F" w14:textId="77777777" w:rsidR="00CA7AC4" w:rsidRDefault="00CA7AC4" w:rsidP="00EB3A13">
      <w:pPr>
        <w:spacing w:after="0" w:line="360" w:lineRule="auto"/>
        <w:ind w:firstLine="720"/>
        <w:jc w:val="both"/>
        <w:rPr>
          <w:rFonts w:ascii="Times New Roman" w:hAnsi="Times New Roman" w:cs="Times New Roman"/>
        </w:rPr>
      </w:pPr>
    </w:p>
    <w:p w14:paraId="6432C0CD" w14:textId="77777777" w:rsidR="00CA7AC4" w:rsidRDefault="00CA7AC4" w:rsidP="00EB3A13">
      <w:pPr>
        <w:spacing w:after="0" w:line="360" w:lineRule="auto"/>
        <w:ind w:firstLine="720"/>
        <w:jc w:val="both"/>
        <w:rPr>
          <w:rFonts w:ascii="Times New Roman" w:hAnsi="Times New Roman" w:cs="Times New Roman"/>
        </w:rPr>
      </w:pPr>
    </w:p>
    <w:p w14:paraId="0A1B650C" w14:textId="77777777" w:rsidR="00CA7AC4" w:rsidRDefault="00CA7AC4" w:rsidP="00EB3A13">
      <w:pPr>
        <w:spacing w:after="0" w:line="360" w:lineRule="auto"/>
        <w:ind w:firstLine="720"/>
        <w:jc w:val="both"/>
        <w:rPr>
          <w:rFonts w:ascii="Times New Roman" w:hAnsi="Times New Roman" w:cs="Times New Roman"/>
        </w:rPr>
      </w:pPr>
    </w:p>
    <w:p w14:paraId="58003867" w14:textId="77777777" w:rsidR="00CA7AC4" w:rsidRDefault="00CA7AC4" w:rsidP="00EB3A13">
      <w:pPr>
        <w:spacing w:after="0" w:line="360" w:lineRule="auto"/>
        <w:ind w:firstLine="720"/>
        <w:jc w:val="both"/>
        <w:rPr>
          <w:rFonts w:ascii="Times New Roman" w:hAnsi="Times New Roman" w:cs="Times New Roman"/>
        </w:rPr>
      </w:pPr>
    </w:p>
    <w:p w14:paraId="1B80A65B" w14:textId="77777777" w:rsidR="00CA7AC4" w:rsidRDefault="00CA7AC4" w:rsidP="00EB3A13">
      <w:pPr>
        <w:spacing w:after="0" w:line="360" w:lineRule="auto"/>
        <w:ind w:firstLine="720"/>
        <w:jc w:val="both"/>
        <w:rPr>
          <w:rFonts w:ascii="Times New Roman" w:hAnsi="Times New Roman" w:cs="Times New Roman"/>
        </w:rPr>
      </w:pPr>
    </w:p>
    <w:p w14:paraId="317AA9DB" w14:textId="77777777" w:rsidR="00CA7AC4" w:rsidRDefault="00CA7AC4" w:rsidP="00EB3A13">
      <w:pPr>
        <w:spacing w:after="0" w:line="360" w:lineRule="auto"/>
        <w:ind w:firstLine="720"/>
        <w:jc w:val="both"/>
        <w:rPr>
          <w:rFonts w:ascii="Times New Roman" w:hAnsi="Times New Roman" w:cs="Times New Roman"/>
        </w:rPr>
      </w:pPr>
    </w:p>
    <w:p w14:paraId="49D30442" w14:textId="77777777" w:rsidR="00CA7AC4" w:rsidRDefault="00CA7AC4" w:rsidP="00EB3A13">
      <w:pPr>
        <w:spacing w:after="0" w:line="360" w:lineRule="auto"/>
        <w:ind w:firstLine="720"/>
        <w:jc w:val="both"/>
        <w:rPr>
          <w:rFonts w:ascii="Times New Roman" w:hAnsi="Times New Roman" w:cs="Times New Roman"/>
        </w:rPr>
      </w:pPr>
    </w:p>
    <w:p w14:paraId="3F573FAD" w14:textId="77777777" w:rsidR="00CA7AC4" w:rsidRDefault="00CA7AC4" w:rsidP="00EB3A13">
      <w:pPr>
        <w:spacing w:after="0" w:line="360" w:lineRule="auto"/>
        <w:ind w:firstLine="720"/>
        <w:jc w:val="both"/>
        <w:rPr>
          <w:rFonts w:ascii="Times New Roman" w:hAnsi="Times New Roman" w:cs="Times New Roman"/>
        </w:rPr>
      </w:pPr>
    </w:p>
    <w:p w14:paraId="1132B8AD" w14:textId="77777777" w:rsidR="00CA7AC4" w:rsidRDefault="00CA7AC4" w:rsidP="00EB3A13">
      <w:pPr>
        <w:spacing w:after="0" w:line="360" w:lineRule="auto"/>
        <w:ind w:firstLine="720"/>
        <w:jc w:val="both"/>
        <w:rPr>
          <w:rFonts w:ascii="Times New Roman" w:hAnsi="Times New Roman" w:cs="Times New Roman"/>
        </w:rPr>
      </w:pPr>
    </w:p>
    <w:p w14:paraId="61E37CBE" w14:textId="77777777" w:rsidR="00CA7AC4" w:rsidRDefault="00CA7AC4" w:rsidP="00EB3A13">
      <w:pPr>
        <w:spacing w:after="0" w:line="360" w:lineRule="auto"/>
        <w:ind w:firstLine="720"/>
        <w:jc w:val="both"/>
        <w:rPr>
          <w:rFonts w:ascii="Times New Roman" w:hAnsi="Times New Roman" w:cs="Times New Roman"/>
        </w:rPr>
      </w:pPr>
    </w:p>
    <w:p w14:paraId="6F357231" w14:textId="77777777" w:rsidR="00CA7AC4" w:rsidRDefault="00CA7AC4" w:rsidP="00EB3A13">
      <w:pPr>
        <w:spacing w:after="0" w:line="360" w:lineRule="auto"/>
        <w:ind w:firstLine="720"/>
        <w:jc w:val="both"/>
        <w:rPr>
          <w:rFonts w:ascii="Times New Roman" w:hAnsi="Times New Roman" w:cs="Times New Roman"/>
        </w:rPr>
      </w:pPr>
    </w:p>
    <w:p w14:paraId="706AB497" w14:textId="77777777" w:rsidR="00CA7AC4" w:rsidRDefault="00CA7AC4" w:rsidP="00EB3A13">
      <w:pPr>
        <w:spacing w:after="0" w:line="360" w:lineRule="auto"/>
        <w:ind w:firstLine="720"/>
        <w:jc w:val="both"/>
        <w:rPr>
          <w:rFonts w:ascii="Times New Roman" w:hAnsi="Times New Roman" w:cs="Times New Roman"/>
        </w:rPr>
      </w:pPr>
    </w:p>
    <w:p w14:paraId="489EE92F" w14:textId="77777777" w:rsidR="00CA7AC4" w:rsidRDefault="00CA7AC4" w:rsidP="00EB3A13">
      <w:pPr>
        <w:spacing w:after="0" w:line="360" w:lineRule="auto"/>
        <w:ind w:firstLine="720"/>
        <w:jc w:val="both"/>
        <w:rPr>
          <w:rFonts w:ascii="Times New Roman" w:hAnsi="Times New Roman" w:cs="Times New Roman"/>
        </w:rPr>
      </w:pPr>
    </w:p>
    <w:p w14:paraId="1364924F" w14:textId="77777777" w:rsidR="00CA7AC4" w:rsidRDefault="00CA7AC4" w:rsidP="00EB3A13">
      <w:pPr>
        <w:spacing w:after="0" w:line="360" w:lineRule="auto"/>
        <w:ind w:firstLine="720"/>
        <w:jc w:val="both"/>
        <w:rPr>
          <w:rFonts w:ascii="Times New Roman" w:hAnsi="Times New Roman" w:cs="Times New Roman"/>
        </w:rPr>
      </w:pPr>
    </w:p>
    <w:p w14:paraId="144D9933" w14:textId="77777777" w:rsidR="00CA7AC4" w:rsidRDefault="00CA7AC4" w:rsidP="00EB3A13">
      <w:pPr>
        <w:spacing w:after="0" w:line="360" w:lineRule="auto"/>
        <w:ind w:firstLine="720"/>
        <w:jc w:val="both"/>
        <w:rPr>
          <w:rFonts w:ascii="Times New Roman" w:hAnsi="Times New Roman" w:cs="Times New Roman"/>
        </w:rPr>
      </w:pPr>
    </w:p>
    <w:p w14:paraId="7FFAEB5A" w14:textId="77777777" w:rsidR="00CA7AC4" w:rsidRDefault="00CA7AC4" w:rsidP="00EB3A13">
      <w:pPr>
        <w:spacing w:after="0" w:line="360" w:lineRule="auto"/>
        <w:ind w:firstLine="720"/>
        <w:jc w:val="both"/>
        <w:rPr>
          <w:rFonts w:ascii="Times New Roman" w:hAnsi="Times New Roman" w:cs="Times New Roman"/>
        </w:rPr>
      </w:pPr>
    </w:p>
    <w:p w14:paraId="5823D3E1" w14:textId="77777777" w:rsidR="00CA7AC4" w:rsidRDefault="00CA7AC4" w:rsidP="00EB3A13">
      <w:pPr>
        <w:spacing w:after="0" w:line="360" w:lineRule="auto"/>
        <w:ind w:firstLine="720"/>
        <w:jc w:val="both"/>
        <w:rPr>
          <w:rFonts w:ascii="Times New Roman" w:hAnsi="Times New Roman" w:cs="Times New Roman"/>
        </w:rPr>
      </w:pPr>
    </w:p>
    <w:p w14:paraId="71844610" w14:textId="77777777" w:rsidR="00CA7AC4" w:rsidRDefault="00CA7AC4" w:rsidP="00EB3A13">
      <w:pPr>
        <w:spacing w:after="0" w:line="360" w:lineRule="auto"/>
        <w:ind w:firstLine="720"/>
        <w:jc w:val="both"/>
        <w:rPr>
          <w:rFonts w:ascii="Times New Roman" w:hAnsi="Times New Roman" w:cs="Times New Roman"/>
        </w:rPr>
      </w:pP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19"/>
        <w:gridCol w:w="8441"/>
      </w:tblGrid>
      <w:tr w:rsidR="00FA16FB" w:rsidRPr="003E7F2B" w14:paraId="3858B18C" w14:textId="77777777" w:rsidTr="00FA16FB">
        <w:tc>
          <w:tcPr>
            <w:tcW w:w="5000" w:type="pct"/>
            <w:gridSpan w:val="2"/>
            <w:vAlign w:val="bottom"/>
          </w:tcPr>
          <w:p w14:paraId="7A80C028" w14:textId="77777777" w:rsidR="00FA16FB" w:rsidRPr="00A5630A" w:rsidRDefault="00FA16FB" w:rsidP="00FA16FB">
            <w:pPr>
              <w:rPr>
                <w:rFonts w:cstheme="minorHAnsi"/>
                <w:color w:val="000000"/>
                <w:sz w:val="16"/>
                <w:szCs w:val="16"/>
              </w:rPr>
            </w:pPr>
            <w:r w:rsidRPr="00A5630A">
              <w:rPr>
                <w:rFonts w:cstheme="minorHAnsi"/>
                <w:b/>
                <w:i/>
                <w:noProof/>
                <w:color w:val="000000"/>
                <w:sz w:val="16"/>
                <w:szCs w:val="16"/>
              </w:rPr>
              <w:t>Annex</w:t>
            </w:r>
            <w:r w:rsidR="00A5630A">
              <w:rPr>
                <w:rFonts w:cstheme="minorHAnsi"/>
                <w:b/>
                <w:i/>
                <w:noProof/>
                <w:color w:val="000000"/>
                <w:sz w:val="16"/>
                <w:szCs w:val="16"/>
              </w:rPr>
              <w:t>e</w:t>
            </w:r>
            <w:r w:rsidRPr="00A5630A">
              <w:rPr>
                <w:rFonts w:cstheme="minorHAnsi"/>
                <w:b/>
                <w:i/>
                <w:color w:val="000000"/>
                <w:sz w:val="16"/>
                <w:szCs w:val="16"/>
              </w:rPr>
              <w:t xml:space="preserve"> 1</w:t>
            </w:r>
            <w:r w:rsidRPr="00A5630A">
              <w:rPr>
                <w:rFonts w:cstheme="minorHAnsi"/>
                <w:color w:val="000000"/>
                <w:sz w:val="16"/>
                <w:szCs w:val="16"/>
              </w:rPr>
              <w:t>. List of 87 code representing the relevant AQUASTAT indicators and variables processed by the Aquastat modules in the SWS</w:t>
            </w:r>
          </w:p>
        </w:tc>
      </w:tr>
      <w:tr w:rsidR="00FA16FB" w:rsidRPr="003E7F2B" w14:paraId="73AF1B79" w14:textId="77777777" w:rsidTr="00FA16FB">
        <w:tc>
          <w:tcPr>
            <w:tcW w:w="491" w:type="pct"/>
            <w:vAlign w:val="bottom"/>
          </w:tcPr>
          <w:p w14:paraId="3DA01ACE" w14:textId="77777777"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Code</w:t>
            </w:r>
          </w:p>
        </w:tc>
        <w:tc>
          <w:tcPr>
            <w:tcW w:w="4509" w:type="pct"/>
            <w:vAlign w:val="bottom"/>
          </w:tcPr>
          <w:p w14:paraId="42312D99" w14:textId="77777777"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Definition</w:t>
            </w:r>
          </w:p>
        </w:tc>
      </w:tr>
      <w:tr w:rsidR="00FA16FB" w:rsidRPr="003E7F2B" w14:paraId="59449053" w14:textId="77777777" w:rsidTr="00FA16FB">
        <w:tc>
          <w:tcPr>
            <w:tcW w:w="491" w:type="pct"/>
            <w:vAlign w:val="bottom"/>
          </w:tcPr>
          <w:p w14:paraId="1FBDE9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14:paraId="53B170E3" w14:textId="77777777" w:rsidR="00FA16FB" w:rsidRPr="003E7F2B" w:rsidRDefault="00FA16FB" w:rsidP="00FA16FB">
            <w:pPr>
              <w:jc w:val="center"/>
              <w:rPr>
                <w:rFonts w:cstheme="minorHAnsi"/>
                <w:color w:val="000000"/>
                <w:sz w:val="16"/>
                <w:szCs w:val="16"/>
              </w:rPr>
            </w:pPr>
            <w:r w:rsidRPr="002E10BA">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14:paraId="6F076899" w14:textId="77777777" w:rsidTr="00FA16FB">
        <w:tc>
          <w:tcPr>
            <w:tcW w:w="491" w:type="pct"/>
            <w:vAlign w:val="bottom"/>
          </w:tcPr>
          <w:p w14:paraId="3661B48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14:paraId="5D57092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14:paraId="28E051C7" w14:textId="77777777" w:rsidTr="00FA16FB">
        <w:tc>
          <w:tcPr>
            <w:tcW w:w="491" w:type="pct"/>
            <w:vAlign w:val="bottom"/>
          </w:tcPr>
          <w:p w14:paraId="0A44955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14:paraId="042209D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14:paraId="04606057" w14:textId="77777777" w:rsidTr="00FA16FB">
        <w:tc>
          <w:tcPr>
            <w:tcW w:w="491" w:type="pct"/>
            <w:vAlign w:val="bottom"/>
          </w:tcPr>
          <w:p w14:paraId="40ADFC8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14:paraId="6DBCF06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14:paraId="35C8C51D" w14:textId="77777777" w:rsidTr="00FA16FB">
        <w:tc>
          <w:tcPr>
            <w:tcW w:w="491" w:type="pct"/>
            <w:vAlign w:val="bottom"/>
          </w:tcPr>
          <w:p w14:paraId="005C9BE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14:paraId="7BD5025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14:paraId="6C6C73D7" w14:textId="77777777" w:rsidTr="00FA16FB">
        <w:tc>
          <w:tcPr>
            <w:tcW w:w="491" w:type="pct"/>
            <w:vAlign w:val="bottom"/>
          </w:tcPr>
          <w:p w14:paraId="723EC03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14:paraId="6C6150F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14:paraId="71B3A491" w14:textId="77777777" w:rsidTr="00FA16FB">
        <w:tc>
          <w:tcPr>
            <w:tcW w:w="491" w:type="pct"/>
            <w:vAlign w:val="bottom"/>
          </w:tcPr>
          <w:p w14:paraId="17A4E40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14:paraId="2BCCFA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14:paraId="1888EA70" w14:textId="77777777" w:rsidTr="00FA16FB">
        <w:tc>
          <w:tcPr>
            <w:tcW w:w="491" w:type="pct"/>
            <w:vAlign w:val="bottom"/>
          </w:tcPr>
          <w:p w14:paraId="13BD50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14:paraId="60BB9D2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14:paraId="054AC2FF" w14:textId="77777777" w:rsidTr="00FA16FB">
        <w:tc>
          <w:tcPr>
            <w:tcW w:w="491" w:type="pct"/>
            <w:vAlign w:val="bottom"/>
          </w:tcPr>
          <w:p w14:paraId="57969B8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14:paraId="47D9B03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14:paraId="3F780D36" w14:textId="77777777" w:rsidTr="00FA16FB">
        <w:tc>
          <w:tcPr>
            <w:tcW w:w="491" w:type="pct"/>
            <w:vAlign w:val="bottom"/>
          </w:tcPr>
          <w:p w14:paraId="202751E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14:paraId="1F7DFDA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14:paraId="3EFD6D96" w14:textId="77777777" w:rsidTr="00FA16FB">
        <w:tc>
          <w:tcPr>
            <w:tcW w:w="491" w:type="pct"/>
            <w:vAlign w:val="bottom"/>
          </w:tcPr>
          <w:p w14:paraId="7B9FB6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14:paraId="393846B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14:paraId="143011CB" w14:textId="77777777" w:rsidTr="00FA16FB">
        <w:tc>
          <w:tcPr>
            <w:tcW w:w="491" w:type="pct"/>
            <w:vAlign w:val="bottom"/>
          </w:tcPr>
          <w:p w14:paraId="1B61F9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14:paraId="18AF327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14:paraId="1F31B273" w14:textId="77777777" w:rsidTr="00FA16FB">
        <w:tc>
          <w:tcPr>
            <w:tcW w:w="491" w:type="pct"/>
            <w:vAlign w:val="bottom"/>
          </w:tcPr>
          <w:p w14:paraId="1327575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14:paraId="674D653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14:paraId="17940FEE" w14:textId="77777777" w:rsidTr="00FA16FB">
        <w:tc>
          <w:tcPr>
            <w:tcW w:w="491" w:type="pct"/>
            <w:vAlign w:val="bottom"/>
          </w:tcPr>
          <w:p w14:paraId="50979EB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14:paraId="63B0FAD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14:paraId="1E97A65A" w14:textId="77777777" w:rsidTr="00FA16FB">
        <w:tc>
          <w:tcPr>
            <w:tcW w:w="491" w:type="pct"/>
            <w:vAlign w:val="bottom"/>
          </w:tcPr>
          <w:p w14:paraId="2633E0A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4155</w:t>
            </w:r>
          </w:p>
        </w:tc>
        <w:tc>
          <w:tcPr>
            <w:tcW w:w="4509" w:type="pct"/>
            <w:vAlign w:val="bottom"/>
          </w:tcPr>
          <w:p w14:paraId="2F3EFDB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14:paraId="1FC7858C" w14:textId="77777777" w:rsidTr="00FA16FB">
        <w:tc>
          <w:tcPr>
            <w:tcW w:w="491" w:type="pct"/>
            <w:vAlign w:val="bottom"/>
          </w:tcPr>
          <w:p w14:paraId="3AD59AD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14:paraId="2FA31E20" w14:textId="77777777"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14:paraId="5C902CE8" w14:textId="77777777" w:rsidTr="00FA16FB">
        <w:tc>
          <w:tcPr>
            <w:tcW w:w="491" w:type="pct"/>
            <w:vAlign w:val="bottom"/>
          </w:tcPr>
          <w:p w14:paraId="445B101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14:paraId="74863A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14:paraId="2352748F" w14:textId="77777777" w:rsidTr="00FA16FB">
        <w:tc>
          <w:tcPr>
            <w:tcW w:w="491" w:type="pct"/>
            <w:vAlign w:val="bottom"/>
          </w:tcPr>
          <w:p w14:paraId="221795C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14:paraId="7DD9B06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14:paraId="6991A905" w14:textId="77777777" w:rsidTr="00FA16FB">
        <w:tc>
          <w:tcPr>
            <w:tcW w:w="491" w:type="pct"/>
            <w:vAlign w:val="bottom"/>
          </w:tcPr>
          <w:p w14:paraId="2D4E4A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14:paraId="2F8DAF7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14:paraId="620E0C8D" w14:textId="77777777" w:rsidTr="00FA16FB">
        <w:tc>
          <w:tcPr>
            <w:tcW w:w="491" w:type="pct"/>
            <w:vAlign w:val="bottom"/>
          </w:tcPr>
          <w:p w14:paraId="140E0C8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14:paraId="7A030CC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14:paraId="21F74403" w14:textId="77777777" w:rsidTr="00FA16FB">
        <w:tc>
          <w:tcPr>
            <w:tcW w:w="491" w:type="pct"/>
            <w:vAlign w:val="bottom"/>
          </w:tcPr>
          <w:p w14:paraId="50046A8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14:paraId="547830D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14:paraId="660C427D" w14:textId="77777777" w:rsidTr="00FA16FB">
        <w:tc>
          <w:tcPr>
            <w:tcW w:w="491" w:type="pct"/>
            <w:vAlign w:val="bottom"/>
          </w:tcPr>
          <w:p w14:paraId="25F8E3A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14:paraId="58418EB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14:paraId="5D2468EC" w14:textId="77777777" w:rsidTr="00FA16FB">
        <w:tc>
          <w:tcPr>
            <w:tcW w:w="491" w:type="pct"/>
            <w:vAlign w:val="bottom"/>
          </w:tcPr>
          <w:p w14:paraId="7F5FB0F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14:paraId="1514E1B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14:paraId="57482F27" w14:textId="77777777" w:rsidTr="00FA16FB">
        <w:tc>
          <w:tcPr>
            <w:tcW w:w="491" w:type="pct"/>
            <w:vAlign w:val="bottom"/>
          </w:tcPr>
          <w:p w14:paraId="58DA031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14:paraId="3EB595F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14:paraId="0A8DCCB3" w14:textId="77777777" w:rsidTr="00FA16FB">
        <w:tc>
          <w:tcPr>
            <w:tcW w:w="491" w:type="pct"/>
            <w:vAlign w:val="bottom"/>
          </w:tcPr>
          <w:p w14:paraId="0745CB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14:paraId="1B89A50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14:paraId="5EF1B872" w14:textId="77777777" w:rsidTr="00FA16FB">
        <w:tc>
          <w:tcPr>
            <w:tcW w:w="491" w:type="pct"/>
            <w:vAlign w:val="bottom"/>
          </w:tcPr>
          <w:p w14:paraId="7CF2B4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14:paraId="061140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14:paraId="3B2B7AC9" w14:textId="77777777" w:rsidTr="00FA16FB">
        <w:tc>
          <w:tcPr>
            <w:tcW w:w="491" w:type="pct"/>
            <w:vAlign w:val="bottom"/>
          </w:tcPr>
          <w:p w14:paraId="7A3DD1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14:paraId="30A1684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14:paraId="28E1CC61" w14:textId="77777777" w:rsidTr="00FA16FB">
        <w:tc>
          <w:tcPr>
            <w:tcW w:w="491" w:type="pct"/>
            <w:vAlign w:val="bottom"/>
          </w:tcPr>
          <w:p w14:paraId="0E1253E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14:paraId="702A7B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14:paraId="25AF464A" w14:textId="77777777" w:rsidTr="00FA16FB">
        <w:tc>
          <w:tcPr>
            <w:tcW w:w="491" w:type="pct"/>
            <w:vAlign w:val="bottom"/>
          </w:tcPr>
          <w:p w14:paraId="796A7A9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14:paraId="04ED7BB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14:paraId="7C7F3C89" w14:textId="77777777" w:rsidTr="00FA16FB">
        <w:tc>
          <w:tcPr>
            <w:tcW w:w="491" w:type="pct"/>
            <w:vAlign w:val="bottom"/>
          </w:tcPr>
          <w:p w14:paraId="50284A9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14:paraId="34C173A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14:paraId="7F98144F" w14:textId="77777777" w:rsidTr="00FA16FB">
        <w:tc>
          <w:tcPr>
            <w:tcW w:w="491" w:type="pct"/>
            <w:vAlign w:val="bottom"/>
          </w:tcPr>
          <w:p w14:paraId="384256A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14:paraId="6403C4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14:paraId="29B1AE66" w14:textId="77777777" w:rsidTr="00FA16FB">
        <w:tc>
          <w:tcPr>
            <w:tcW w:w="491" w:type="pct"/>
            <w:vAlign w:val="bottom"/>
          </w:tcPr>
          <w:p w14:paraId="085018A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14:paraId="03CEA5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14:paraId="5DED8109" w14:textId="77777777" w:rsidTr="00FA16FB">
        <w:tc>
          <w:tcPr>
            <w:tcW w:w="491" w:type="pct"/>
            <w:vAlign w:val="bottom"/>
          </w:tcPr>
          <w:p w14:paraId="207C3D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14:paraId="5960496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14:paraId="029A56C5" w14:textId="77777777" w:rsidTr="00FA16FB">
        <w:tc>
          <w:tcPr>
            <w:tcW w:w="491" w:type="pct"/>
            <w:vAlign w:val="bottom"/>
          </w:tcPr>
          <w:p w14:paraId="7B7C171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14:paraId="628E27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14:paraId="2A86246F" w14:textId="77777777" w:rsidTr="00FA16FB">
        <w:tc>
          <w:tcPr>
            <w:tcW w:w="491" w:type="pct"/>
            <w:vAlign w:val="bottom"/>
          </w:tcPr>
          <w:p w14:paraId="75FF6ED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14:paraId="634D60C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14:paraId="0BBCEFB7" w14:textId="77777777" w:rsidTr="00FA16FB">
        <w:tc>
          <w:tcPr>
            <w:tcW w:w="491" w:type="pct"/>
            <w:vAlign w:val="bottom"/>
          </w:tcPr>
          <w:p w14:paraId="7730790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14:paraId="199F34E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14:paraId="2599D201" w14:textId="77777777" w:rsidTr="00FA16FB">
        <w:tc>
          <w:tcPr>
            <w:tcW w:w="491" w:type="pct"/>
            <w:vAlign w:val="bottom"/>
          </w:tcPr>
          <w:p w14:paraId="6A44EDA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14:paraId="715D5B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14:paraId="01531340" w14:textId="77777777" w:rsidTr="00FA16FB">
        <w:tc>
          <w:tcPr>
            <w:tcW w:w="491" w:type="pct"/>
            <w:vAlign w:val="bottom"/>
          </w:tcPr>
          <w:p w14:paraId="191A242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14:paraId="1AE9404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14:paraId="619C1E49" w14:textId="77777777" w:rsidTr="00FA16FB">
        <w:tc>
          <w:tcPr>
            <w:tcW w:w="491" w:type="pct"/>
            <w:vAlign w:val="bottom"/>
          </w:tcPr>
          <w:p w14:paraId="6B16279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14:paraId="4BFA6FB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14:paraId="251FDD43" w14:textId="77777777" w:rsidTr="00FA16FB">
        <w:tc>
          <w:tcPr>
            <w:tcW w:w="491" w:type="pct"/>
            <w:vAlign w:val="bottom"/>
          </w:tcPr>
          <w:p w14:paraId="3D42C4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14:paraId="458547C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14:paraId="7D3223A2" w14:textId="77777777" w:rsidTr="00FA16FB">
        <w:tc>
          <w:tcPr>
            <w:tcW w:w="491" w:type="pct"/>
            <w:vAlign w:val="bottom"/>
          </w:tcPr>
          <w:p w14:paraId="527814C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14:paraId="63C0F98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14:paraId="28DC1CD5" w14:textId="77777777" w:rsidTr="00FA16FB">
        <w:tc>
          <w:tcPr>
            <w:tcW w:w="491" w:type="pct"/>
            <w:vAlign w:val="bottom"/>
          </w:tcPr>
          <w:p w14:paraId="078DEB6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14:paraId="6A8C711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14:paraId="7FB10AFF" w14:textId="77777777" w:rsidTr="00FA16FB">
        <w:tc>
          <w:tcPr>
            <w:tcW w:w="491" w:type="pct"/>
            <w:vAlign w:val="bottom"/>
          </w:tcPr>
          <w:p w14:paraId="1F4AF32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14:paraId="195F7FA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14:paraId="655AF128" w14:textId="77777777" w:rsidTr="00FA16FB">
        <w:tc>
          <w:tcPr>
            <w:tcW w:w="491" w:type="pct"/>
            <w:vAlign w:val="bottom"/>
          </w:tcPr>
          <w:p w14:paraId="45FFD6F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14:paraId="02E6A52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14:paraId="064F3680" w14:textId="77777777" w:rsidTr="00FA16FB">
        <w:tc>
          <w:tcPr>
            <w:tcW w:w="491" w:type="pct"/>
            <w:vAlign w:val="bottom"/>
          </w:tcPr>
          <w:p w14:paraId="6CE26E8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14:paraId="45B6866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14:paraId="69E20B06" w14:textId="77777777" w:rsidTr="00FA16FB">
        <w:tc>
          <w:tcPr>
            <w:tcW w:w="491" w:type="pct"/>
            <w:vAlign w:val="bottom"/>
          </w:tcPr>
          <w:p w14:paraId="27EA838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14:paraId="6AC3856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14:paraId="4822500D" w14:textId="77777777" w:rsidTr="00FA16FB">
        <w:tc>
          <w:tcPr>
            <w:tcW w:w="491" w:type="pct"/>
            <w:vAlign w:val="bottom"/>
          </w:tcPr>
          <w:p w14:paraId="1FCDC5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14:paraId="340BEA2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14:paraId="21786127" w14:textId="77777777" w:rsidTr="00FA16FB">
        <w:tc>
          <w:tcPr>
            <w:tcW w:w="491" w:type="pct"/>
            <w:vAlign w:val="bottom"/>
          </w:tcPr>
          <w:p w14:paraId="6765EEE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14:paraId="4C8B924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14:paraId="2860EE66" w14:textId="77777777" w:rsidTr="00FA16FB">
        <w:tc>
          <w:tcPr>
            <w:tcW w:w="491" w:type="pct"/>
            <w:vAlign w:val="bottom"/>
          </w:tcPr>
          <w:p w14:paraId="2233CC1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14:paraId="38296D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14:paraId="562BE774" w14:textId="77777777" w:rsidTr="00FA16FB">
        <w:tc>
          <w:tcPr>
            <w:tcW w:w="491" w:type="pct"/>
            <w:vAlign w:val="bottom"/>
          </w:tcPr>
          <w:p w14:paraId="29A6782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14:paraId="725C33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14:paraId="3EF5770B" w14:textId="77777777" w:rsidTr="00FA16FB">
        <w:tc>
          <w:tcPr>
            <w:tcW w:w="491" w:type="pct"/>
            <w:vAlign w:val="bottom"/>
          </w:tcPr>
          <w:p w14:paraId="6D5B37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14:paraId="5F6BA06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14:paraId="03737F34" w14:textId="77777777" w:rsidTr="00FA16FB">
        <w:tc>
          <w:tcPr>
            <w:tcW w:w="491" w:type="pct"/>
            <w:vAlign w:val="bottom"/>
          </w:tcPr>
          <w:p w14:paraId="69E4C2D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14:paraId="08140794" w14:textId="77777777"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75840C1C" w14:textId="77777777" w:rsidTr="00FA16FB">
        <w:tc>
          <w:tcPr>
            <w:tcW w:w="491" w:type="pct"/>
            <w:vAlign w:val="bottom"/>
          </w:tcPr>
          <w:p w14:paraId="00E3977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14:paraId="3636F5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14:paraId="79DB0A84" w14:textId="77777777" w:rsidTr="00FA16FB">
        <w:tc>
          <w:tcPr>
            <w:tcW w:w="491" w:type="pct"/>
            <w:vAlign w:val="bottom"/>
          </w:tcPr>
          <w:p w14:paraId="65D1832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4304</w:t>
            </w:r>
          </w:p>
        </w:tc>
        <w:tc>
          <w:tcPr>
            <w:tcW w:w="4509" w:type="pct"/>
            <w:vAlign w:val="bottom"/>
          </w:tcPr>
          <w:p w14:paraId="31A09E06" w14:textId="77777777"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14:paraId="44E3C727" w14:textId="77777777" w:rsidTr="00FA16FB">
        <w:tc>
          <w:tcPr>
            <w:tcW w:w="491" w:type="pct"/>
            <w:vAlign w:val="bottom"/>
          </w:tcPr>
          <w:p w14:paraId="632F6EF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14:paraId="2DC04A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0F76CE">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71982D6A" w14:textId="77777777" w:rsidTr="00FA16FB">
        <w:tc>
          <w:tcPr>
            <w:tcW w:w="491" w:type="pct"/>
            <w:vAlign w:val="bottom"/>
          </w:tcPr>
          <w:p w14:paraId="715C053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14:paraId="7242392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14:paraId="60E8B166" w14:textId="77777777" w:rsidTr="00FA16FB">
        <w:tc>
          <w:tcPr>
            <w:tcW w:w="491" w:type="pct"/>
            <w:vAlign w:val="bottom"/>
          </w:tcPr>
          <w:p w14:paraId="761333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14:paraId="599915D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14:paraId="544EBAEC" w14:textId="77777777" w:rsidTr="00FA16FB">
        <w:tc>
          <w:tcPr>
            <w:tcW w:w="491" w:type="pct"/>
            <w:vAlign w:val="bottom"/>
          </w:tcPr>
          <w:p w14:paraId="59EA886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14:paraId="157F6B9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14:paraId="72D72E90" w14:textId="77777777" w:rsidTr="00FA16FB">
        <w:tc>
          <w:tcPr>
            <w:tcW w:w="491" w:type="pct"/>
            <w:vAlign w:val="bottom"/>
          </w:tcPr>
          <w:p w14:paraId="6B65C5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14:paraId="3A51E55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14:paraId="0FC9437C" w14:textId="77777777" w:rsidTr="00FA16FB">
        <w:tc>
          <w:tcPr>
            <w:tcW w:w="491" w:type="pct"/>
            <w:vAlign w:val="bottom"/>
          </w:tcPr>
          <w:p w14:paraId="442237D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14:paraId="6FC5BBF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14:paraId="47E35006" w14:textId="77777777" w:rsidTr="00FA16FB">
        <w:tc>
          <w:tcPr>
            <w:tcW w:w="491" w:type="pct"/>
            <w:vAlign w:val="bottom"/>
          </w:tcPr>
          <w:p w14:paraId="372EA19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14:paraId="12FB25B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14:paraId="0EEF5D85" w14:textId="77777777" w:rsidTr="00FA16FB">
        <w:tc>
          <w:tcPr>
            <w:tcW w:w="491" w:type="pct"/>
            <w:vAlign w:val="bottom"/>
          </w:tcPr>
          <w:p w14:paraId="7681CE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14:paraId="6CEB036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14:paraId="44480421" w14:textId="77777777" w:rsidTr="00FA16FB">
        <w:tc>
          <w:tcPr>
            <w:tcW w:w="491" w:type="pct"/>
            <w:vAlign w:val="bottom"/>
          </w:tcPr>
          <w:p w14:paraId="0FE3609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14:paraId="20FDD10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14:paraId="3FF95BAA" w14:textId="77777777" w:rsidTr="00FA16FB">
        <w:tc>
          <w:tcPr>
            <w:tcW w:w="491" w:type="pct"/>
            <w:vAlign w:val="bottom"/>
          </w:tcPr>
          <w:p w14:paraId="19D34DF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14:paraId="5A63C13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14:paraId="12652197" w14:textId="77777777" w:rsidTr="00FA16FB">
        <w:tc>
          <w:tcPr>
            <w:tcW w:w="491" w:type="pct"/>
            <w:vAlign w:val="bottom"/>
          </w:tcPr>
          <w:p w14:paraId="5C3E511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14:paraId="5DB8B78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14:paraId="430A708B" w14:textId="77777777" w:rsidTr="00FA16FB">
        <w:tc>
          <w:tcPr>
            <w:tcW w:w="491" w:type="pct"/>
            <w:vAlign w:val="bottom"/>
          </w:tcPr>
          <w:p w14:paraId="4CC6612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14:paraId="7189804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14:paraId="1DBED1F6" w14:textId="77777777" w:rsidTr="00FA16FB">
        <w:tc>
          <w:tcPr>
            <w:tcW w:w="491" w:type="pct"/>
            <w:vAlign w:val="bottom"/>
          </w:tcPr>
          <w:p w14:paraId="028C550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14:paraId="5CA76AF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CA7AC4">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6FF306A7" w14:textId="77777777" w:rsidTr="00FA16FB">
        <w:tc>
          <w:tcPr>
            <w:tcW w:w="491" w:type="pct"/>
            <w:vAlign w:val="bottom"/>
          </w:tcPr>
          <w:p w14:paraId="3C89812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14:paraId="022C137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14:paraId="36E8EE06" w14:textId="77777777" w:rsidTr="00FA16FB">
        <w:tc>
          <w:tcPr>
            <w:tcW w:w="491" w:type="pct"/>
            <w:vAlign w:val="bottom"/>
          </w:tcPr>
          <w:p w14:paraId="595339B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14:paraId="68DB0F5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14:paraId="1443C607" w14:textId="77777777" w:rsidTr="00FA16FB">
        <w:tc>
          <w:tcPr>
            <w:tcW w:w="491" w:type="pct"/>
            <w:vAlign w:val="bottom"/>
          </w:tcPr>
          <w:p w14:paraId="21003F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14:paraId="218F5F3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14:paraId="30F491D9" w14:textId="77777777" w:rsidTr="00FA16FB">
        <w:tc>
          <w:tcPr>
            <w:tcW w:w="491" w:type="pct"/>
            <w:vAlign w:val="bottom"/>
          </w:tcPr>
          <w:p w14:paraId="0710AB4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14:paraId="25866C4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14:paraId="3D371019" w14:textId="77777777" w:rsidTr="00FA16FB">
        <w:tc>
          <w:tcPr>
            <w:tcW w:w="491" w:type="pct"/>
            <w:vAlign w:val="bottom"/>
          </w:tcPr>
          <w:p w14:paraId="318BF23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14:paraId="60D7432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14:paraId="07AC370E" w14:textId="77777777" w:rsidTr="00FA16FB">
        <w:tc>
          <w:tcPr>
            <w:tcW w:w="491" w:type="pct"/>
            <w:vAlign w:val="bottom"/>
          </w:tcPr>
          <w:p w14:paraId="0471510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14:paraId="0A3E00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14:paraId="48620856" w14:textId="77777777" w:rsidTr="00FA16FB">
        <w:tc>
          <w:tcPr>
            <w:tcW w:w="491" w:type="pct"/>
            <w:vAlign w:val="bottom"/>
          </w:tcPr>
          <w:p w14:paraId="74C8B7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14:paraId="53358CA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14:paraId="1C2E876B" w14:textId="77777777" w:rsidTr="00FA16FB">
        <w:tc>
          <w:tcPr>
            <w:tcW w:w="491" w:type="pct"/>
            <w:vAlign w:val="bottom"/>
          </w:tcPr>
          <w:p w14:paraId="73E6960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14:paraId="7016224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14:paraId="2DAC6759" w14:textId="77777777" w:rsidTr="00FA16FB">
        <w:tc>
          <w:tcPr>
            <w:tcW w:w="491" w:type="pct"/>
            <w:vAlign w:val="bottom"/>
          </w:tcPr>
          <w:p w14:paraId="400DC43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14:paraId="6B2CB86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14:paraId="6D804E38" w14:textId="77777777" w:rsidTr="00FA16FB">
        <w:tc>
          <w:tcPr>
            <w:tcW w:w="491" w:type="pct"/>
            <w:vAlign w:val="bottom"/>
          </w:tcPr>
          <w:p w14:paraId="4A057FE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14:paraId="500867B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0F76CE">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3501CADF" w14:textId="77777777" w:rsidTr="00FA16FB">
        <w:tc>
          <w:tcPr>
            <w:tcW w:w="491" w:type="pct"/>
            <w:vAlign w:val="bottom"/>
          </w:tcPr>
          <w:p w14:paraId="6E4599A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4330</w:t>
            </w:r>
          </w:p>
        </w:tc>
        <w:tc>
          <w:tcPr>
            <w:tcW w:w="4509" w:type="pct"/>
            <w:vAlign w:val="bottom"/>
          </w:tcPr>
          <w:p w14:paraId="7F24774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14:paraId="4A4676C8" w14:textId="77777777" w:rsidTr="00FA16FB">
        <w:tc>
          <w:tcPr>
            <w:tcW w:w="491" w:type="pct"/>
            <w:vAlign w:val="bottom"/>
          </w:tcPr>
          <w:p w14:paraId="20D0974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14:paraId="7D47E5C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14:paraId="566A922D" w14:textId="77777777" w:rsidTr="00FA16FB">
        <w:tc>
          <w:tcPr>
            <w:tcW w:w="491" w:type="pct"/>
            <w:vAlign w:val="bottom"/>
          </w:tcPr>
          <w:p w14:paraId="0C47A3C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14:paraId="33621FC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14:paraId="02C1307D" w14:textId="77777777" w:rsidTr="00FA16FB">
        <w:tc>
          <w:tcPr>
            <w:tcW w:w="491" w:type="pct"/>
            <w:vAlign w:val="bottom"/>
          </w:tcPr>
          <w:p w14:paraId="5176A39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14:paraId="4F6F7AA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CA7AC4">
              <w:rPr>
                <w:rFonts w:cstheme="minorHAnsi"/>
                <w:noProof/>
                <w:color w:val="000000"/>
                <w:sz w:val="16"/>
                <w:szCs w:val="16"/>
              </w:rPr>
              <w:t>salinized</w:t>
            </w:r>
            <w:r w:rsidRPr="003E7F2B">
              <w:rPr>
                <w:rFonts w:cstheme="minorHAnsi"/>
                <w:color w:val="000000"/>
                <w:sz w:val="16"/>
                <w:szCs w:val="16"/>
              </w:rPr>
              <w:t xml:space="preserve"> by irrigation</w:t>
            </w:r>
          </w:p>
        </w:tc>
      </w:tr>
      <w:tr w:rsidR="00FA16FB" w:rsidRPr="003E7F2B" w14:paraId="338269AB" w14:textId="77777777" w:rsidTr="00FA16FB">
        <w:tc>
          <w:tcPr>
            <w:tcW w:w="491" w:type="pct"/>
            <w:vAlign w:val="bottom"/>
          </w:tcPr>
          <w:p w14:paraId="486DDA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14:paraId="396003E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0F76CE">
              <w:rPr>
                <w:rFonts w:cstheme="minorHAnsi"/>
                <w:noProof/>
                <w:color w:val="000000"/>
                <w:sz w:val="16"/>
                <w:szCs w:val="16"/>
              </w:rPr>
              <w:t>salinized</w:t>
            </w:r>
          </w:p>
        </w:tc>
      </w:tr>
      <w:tr w:rsidR="00FA16FB" w:rsidRPr="003E7F2B" w14:paraId="38988105" w14:textId="77777777" w:rsidTr="00FA16FB">
        <w:tc>
          <w:tcPr>
            <w:tcW w:w="491" w:type="pct"/>
            <w:vAlign w:val="bottom"/>
          </w:tcPr>
          <w:p w14:paraId="2D1C9A2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14:paraId="3D531D5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14:paraId="0D3B0CBD" w14:textId="77777777" w:rsidTr="00FA16FB">
        <w:tc>
          <w:tcPr>
            <w:tcW w:w="491" w:type="pct"/>
            <w:vAlign w:val="bottom"/>
          </w:tcPr>
          <w:p w14:paraId="4D9A796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14:paraId="3A3137E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14:paraId="6976DA12" w14:textId="77777777" w:rsidTr="00FA16FB">
        <w:tc>
          <w:tcPr>
            <w:tcW w:w="491" w:type="pct"/>
            <w:vAlign w:val="bottom"/>
          </w:tcPr>
          <w:p w14:paraId="2D64646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14:paraId="7F6BE68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14:paraId="1C68C47E" w14:textId="77777777" w:rsidTr="00FA16FB">
        <w:tc>
          <w:tcPr>
            <w:tcW w:w="491" w:type="pct"/>
            <w:vAlign w:val="bottom"/>
          </w:tcPr>
          <w:p w14:paraId="0F98E4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14:paraId="77809F3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14:paraId="19B49F2C" w14:textId="77777777" w:rsidTr="00FA16FB">
        <w:tc>
          <w:tcPr>
            <w:tcW w:w="491" w:type="pct"/>
            <w:vAlign w:val="bottom"/>
          </w:tcPr>
          <w:p w14:paraId="7A46E29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14:paraId="0C6F023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r w:rsidR="00FA16FB" w:rsidRPr="003E7F2B" w14:paraId="2D339BA2" w14:textId="77777777" w:rsidTr="00FA16FB">
        <w:tc>
          <w:tcPr>
            <w:tcW w:w="491" w:type="pct"/>
            <w:vAlign w:val="bottom"/>
          </w:tcPr>
          <w:p w14:paraId="414B0E6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14:paraId="7773B6AA" w14:textId="77777777"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14:paraId="7044BD56" w14:textId="77777777" w:rsidTr="00FA16FB">
        <w:tc>
          <w:tcPr>
            <w:tcW w:w="491" w:type="pct"/>
            <w:vAlign w:val="bottom"/>
          </w:tcPr>
          <w:p w14:paraId="2FE663B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14:paraId="348BBF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14:paraId="0B1B86D7" w14:textId="77777777" w:rsidTr="00FA16FB">
        <w:tc>
          <w:tcPr>
            <w:tcW w:w="491" w:type="pct"/>
            <w:vAlign w:val="bottom"/>
          </w:tcPr>
          <w:p w14:paraId="1820919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14:paraId="347F1A2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14:paraId="05ADBB18" w14:textId="77777777" w:rsidTr="00FA16FB">
        <w:tc>
          <w:tcPr>
            <w:tcW w:w="491" w:type="pct"/>
            <w:vAlign w:val="bottom"/>
          </w:tcPr>
          <w:p w14:paraId="3A10A7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14:paraId="2C02E2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14:paraId="43AF383F" w14:textId="77777777" w:rsidTr="00FA16FB">
        <w:tc>
          <w:tcPr>
            <w:tcW w:w="491" w:type="pct"/>
            <w:vAlign w:val="bottom"/>
          </w:tcPr>
          <w:p w14:paraId="74EF2A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14:paraId="162C7C7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14:paraId="7C1CF0EB" w14:textId="77777777" w:rsidTr="00FA16FB">
        <w:tc>
          <w:tcPr>
            <w:tcW w:w="491" w:type="pct"/>
            <w:vAlign w:val="bottom"/>
          </w:tcPr>
          <w:p w14:paraId="340D95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14:paraId="081A82E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14:paraId="24D13F45" w14:textId="77777777" w:rsidTr="00FA16FB">
        <w:tc>
          <w:tcPr>
            <w:tcW w:w="491" w:type="pct"/>
            <w:vAlign w:val="bottom"/>
          </w:tcPr>
          <w:p w14:paraId="7D53642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14:paraId="03350A1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14:paraId="678C6644" w14:textId="77777777" w:rsidTr="00FA16FB">
        <w:tc>
          <w:tcPr>
            <w:tcW w:w="491" w:type="pct"/>
            <w:vAlign w:val="bottom"/>
          </w:tcPr>
          <w:p w14:paraId="0A74F9E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14:paraId="44A420D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14:paraId="46535888" w14:textId="77777777" w:rsidTr="00FA16FB">
        <w:tc>
          <w:tcPr>
            <w:tcW w:w="491" w:type="pct"/>
            <w:vAlign w:val="bottom"/>
          </w:tcPr>
          <w:p w14:paraId="103C253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14:paraId="6E6C284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14:paraId="288DC0A9" w14:textId="77777777" w:rsidTr="00FA16FB">
        <w:tc>
          <w:tcPr>
            <w:tcW w:w="491" w:type="pct"/>
            <w:vAlign w:val="bottom"/>
          </w:tcPr>
          <w:p w14:paraId="067840B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14:paraId="4E58324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14:paraId="5BFEB57D" w14:textId="77777777" w:rsidTr="00FA16FB">
        <w:tc>
          <w:tcPr>
            <w:tcW w:w="491" w:type="pct"/>
            <w:vAlign w:val="bottom"/>
          </w:tcPr>
          <w:p w14:paraId="6124D85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14:paraId="5D8BEC8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14:paraId="7E18BAA7" w14:textId="77777777" w:rsidTr="00FA16FB">
        <w:tc>
          <w:tcPr>
            <w:tcW w:w="491" w:type="pct"/>
            <w:vAlign w:val="bottom"/>
          </w:tcPr>
          <w:p w14:paraId="5585553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14:paraId="772268B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14:paraId="4D556F53" w14:textId="77777777" w:rsidTr="00FA16FB">
        <w:tc>
          <w:tcPr>
            <w:tcW w:w="491" w:type="pct"/>
            <w:vAlign w:val="bottom"/>
          </w:tcPr>
          <w:p w14:paraId="15BD88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14:paraId="231A91B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14:paraId="6DDE8BC7" w14:textId="77777777" w:rsidTr="00FA16FB">
        <w:tc>
          <w:tcPr>
            <w:tcW w:w="491" w:type="pct"/>
            <w:vAlign w:val="bottom"/>
          </w:tcPr>
          <w:p w14:paraId="619CAC6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14:paraId="528FB34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14:paraId="33976A9F" w14:textId="77777777" w:rsidTr="00FA16FB">
        <w:tc>
          <w:tcPr>
            <w:tcW w:w="491" w:type="pct"/>
            <w:vAlign w:val="bottom"/>
          </w:tcPr>
          <w:p w14:paraId="0DA5465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4155</w:t>
            </w:r>
          </w:p>
        </w:tc>
        <w:tc>
          <w:tcPr>
            <w:tcW w:w="4509" w:type="pct"/>
            <w:vAlign w:val="bottom"/>
          </w:tcPr>
          <w:p w14:paraId="1887FA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14:paraId="74506941" w14:textId="77777777" w:rsidTr="00FA16FB">
        <w:tc>
          <w:tcPr>
            <w:tcW w:w="491" w:type="pct"/>
            <w:vAlign w:val="bottom"/>
          </w:tcPr>
          <w:p w14:paraId="52E230A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14:paraId="4A7136CE" w14:textId="77777777"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14:paraId="1E008702" w14:textId="77777777" w:rsidTr="00FA16FB">
        <w:tc>
          <w:tcPr>
            <w:tcW w:w="491" w:type="pct"/>
            <w:vAlign w:val="bottom"/>
          </w:tcPr>
          <w:p w14:paraId="4BE2DC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14:paraId="592FE8B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14:paraId="7B54E42E" w14:textId="77777777" w:rsidTr="00FA16FB">
        <w:tc>
          <w:tcPr>
            <w:tcW w:w="491" w:type="pct"/>
            <w:vAlign w:val="bottom"/>
          </w:tcPr>
          <w:p w14:paraId="154824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14:paraId="0BA2B05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14:paraId="40118EA4" w14:textId="77777777" w:rsidTr="00FA16FB">
        <w:tc>
          <w:tcPr>
            <w:tcW w:w="491" w:type="pct"/>
            <w:vAlign w:val="bottom"/>
          </w:tcPr>
          <w:p w14:paraId="02C2B75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14:paraId="03005D8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14:paraId="58E33B41" w14:textId="77777777" w:rsidTr="00FA16FB">
        <w:tc>
          <w:tcPr>
            <w:tcW w:w="491" w:type="pct"/>
            <w:vAlign w:val="bottom"/>
          </w:tcPr>
          <w:p w14:paraId="7C99FEB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14:paraId="3ACCABA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14:paraId="1C8AFF99" w14:textId="77777777" w:rsidTr="00FA16FB">
        <w:tc>
          <w:tcPr>
            <w:tcW w:w="491" w:type="pct"/>
            <w:vAlign w:val="bottom"/>
          </w:tcPr>
          <w:p w14:paraId="20650E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14:paraId="5FFA333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0F76CE">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14:paraId="579BA6D2" w14:textId="77777777" w:rsidTr="00FA16FB">
        <w:tc>
          <w:tcPr>
            <w:tcW w:w="491" w:type="pct"/>
            <w:vAlign w:val="bottom"/>
          </w:tcPr>
          <w:p w14:paraId="1B7C62C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14:paraId="0DE6501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DF2F5B">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14:paraId="165B2289" w14:textId="77777777" w:rsidTr="00FA16FB">
        <w:tc>
          <w:tcPr>
            <w:tcW w:w="491" w:type="pct"/>
            <w:vAlign w:val="bottom"/>
          </w:tcPr>
          <w:p w14:paraId="095BBB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14:paraId="1F22D53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14:paraId="0F9D42F9" w14:textId="77777777" w:rsidTr="00FA16FB">
        <w:tc>
          <w:tcPr>
            <w:tcW w:w="491" w:type="pct"/>
            <w:vAlign w:val="bottom"/>
          </w:tcPr>
          <w:p w14:paraId="41489D0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14:paraId="19BD561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14:paraId="74859299" w14:textId="77777777" w:rsidTr="00FA16FB">
        <w:tc>
          <w:tcPr>
            <w:tcW w:w="491" w:type="pct"/>
            <w:vAlign w:val="bottom"/>
          </w:tcPr>
          <w:p w14:paraId="1F1EF2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14:paraId="0159FE8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14:paraId="25FFAFFA" w14:textId="77777777" w:rsidTr="00FA16FB">
        <w:tc>
          <w:tcPr>
            <w:tcW w:w="491" w:type="pct"/>
            <w:vAlign w:val="bottom"/>
          </w:tcPr>
          <w:p w14:paraId="4355DB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14:paraId="4FD1283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14:paraId="65EB91A5" w14:textId="77777777" w:rsidTr="00FA16FB">
        <w:tc>
          <w:tcPr>
            <w:tcW w:w="491" w:type="pct"/>
            <w:vAlign w:val="bottom"/>
          </w:tcPr>
          <w:p w14:paraId="5D0ECAE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14:paraId="1B8C06B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14:paraId="45609556" w14:textId="77777777" w:rsidTr="00FA16FB">
        <w:tc>
          <w:tcPr>
            <w:tcW w:w="491" w:type="pct"/>
            <w:vAlign w:val="bottom"/>
          </w:tcPr>
          <w:p w14:paraId="193F52F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14:paraId="2D5F8AE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14:paraId="397F506D" w14:textId="77777777" w:rsidTr="00FA16FB">
        <w:tc>
          <w:tcPr>
            <w:tcW w:w="491" w:type="pct"/>
            <w:vAlign w:val="bottom"/>
          </w:tcPr>
          <w:p w14:paraId="254DE0C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14:paraId="37B518A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14:paraId="0B316315" w14:textId="77777777" w:rsidTr="00FA16FB">
        <w:tc>
          <w:tcPr>
            <w:tcW w:w="491" w:type="pct"/>
            <w:vAlign w:val="bottom"/>
          </w:tcPr>
          <w:p w14:paraId="643D414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14:paraId="1CFF5A2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14:paraId="44C2785B" w14:textId="77777777" w:rsidTr="00FA16FB">
        <w:tc>
          <w:tcPr>
            <w:tcW w:w="491" w:type="pct"/>
            <w:vAlign w:val="bottom"/>
          </w:tcPr>
          <w:p w14:paraId="00B2CDD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14:paraId="6690315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14:paraId="0D2DE43B" w14:textId="77777777" w:rsidTr="00FA16FB">
        <w:tc>
          <w:tcPr>
            <w:tcW w:w="491" w:type="pct"/>
            <w:vAlign w:val="bottom"/>
          </w:tcPr>
          <w:p w14:paraId="7390098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14:paraId="77C9A0E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14:paraId="3B938674" w14:textId="77777777" w:rsidTr="00FA16FB">
        <w:tc>
          <w:tcPr>
            <w:tcW w:w="491" w:type="pct"/>
            <w:vAlign w:val="bottom"/>
          </w:tcPr>
          <w:p w14:paraId="349975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14:paraId="7E2DBC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14:paraId="00EDB4EA" w14:textId="77777777" w:rsidTr="00FA16FB">
        <w:tc>
          <w:tcPr>
            <w:tcW w:w="491" w:type="pct"/>
            <w:vAlign w:val="bottom"/>
          </w:tcPr>
          <w:p w14:paraId="2599DA3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14:paraId="1A566F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14:paraId="14650F7D" w14:textId="77777777" w:rsidTr="00FA16FB">
        <w:tc>
          <w:tcPr>
            <w:tcW w:w="491" w:type="pct"/>
            <w:vAlign w:val="bottom"/>
          </w:tcPr>
          <w:p w14:paraId="3A421A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14:paraId="150FA62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14:paraId="2AED20C3" w14:textId="77777777" w:rsidTr="00FA16FB">
        <w:tc>
          <w:tcPr>
            <w:tcW w:w="491" w:type="pct"/>
            <w:vAlign w:val="bottom"/>
          </w:tcPr>
          <w:p w14:paraId="040FFD8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14:paraId="747E436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14:paraId="2D300C6B" w14:textId="77777777" w:rsidTr="00FA16FB">
        <w:tc>
          <w:tcPr>
            <w:tcW w:w="491" w:type="pct"/>
            <w:vAlign w:val="bottom"/>
          </w:tcPr>
          <w:p w14:paraId="660E98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14:paraId="58EA3C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14:paraId="163E1D67" w14:textId="77777777" w:rsidTr="00FA16FB">
        <w:tc>
          <w:tcPr>
            <w:tcW w:w="491" w:type="pct"/>
            <w:vAlign w:val="bottom"/>
          </w:tcPr>
          <w:p w14:paraId="275920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14:paraId="214CB1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14:paraId="535A63D3" w14:textId="77777777" w:rsidTr="00FA16FB">
        <w:tc>
          <w:tcPr>
            <w:tcW w:w="491" w:type="pct"/>
            <w:vAlign w:val="bottom"/>
          </w:tcPr>
          <w:p w14:paraId="67FAA44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14:paraId="157C0F0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14:paraId="58909B8D" w14:textId="77777777" w:rsidTr="00FA16FB">
        <w:tc>
          <w:tcPr>
            <w:tcW w:w="491" w:type="pct"/>
            <w:vAlign w:val="bottom"/>
          </w:tcPr>
          <w:p w14:paraId="4DB48A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14:paraId="222DF80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14:paraId="1C538811" w14:textId="77777777" w:rsidTr="00FA16FB">
        <w:tc>
          <w:tcPr>
            <w:tcW w:w="491" w:type="pct"/>
            <w:vAlign w:val="bottom"/>
          </w:tcPr>
          <w:p w14:paraId="3EAC51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14:paraId="73CD0C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14:paraId="27F1DDFB" w14:textId="77777777" w:rsidTr="00FA16FB">
        <w:tc>
          <w:tcPr>
            <w:tcW w:w="491" w:type="pct"/>
            <w:vAlign w:val="bottom"/>
          </w:tcPr>
          <w:p w14:paraId="4B97C31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14:paraId="1823940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14:paraId="1496765F" w14:textId="77777777" w:rsidTr="00FA16FB">
        <w:tc>
          <w:tcPr>
            <w:tcW w:w="491" w:type="pct"/>
            <w:vAlign w:val="bottom"/>
          </w:tcPr>
          <w:p w14:paraId="04DDA41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14:paraId="45EC48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14:paraId="44BFA69B" w14:textId="77777777" w:rsidTr="00FA16FB">
        <w:tc>
          <w:tcPr>
            <w:tcW w:w="491" w:type="pct"/>
            <w:vAlign w:val="bottom"/>
          </w:tcPr>
          <w:p w14:paraId="6B47D01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14:paraId="3D06B0F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14:paraId="1AD96604" w14:textId="77777777" w:rsidTr="00FA16FB">
        <w:tc>
          <w:tcPr>
            <w:tcW w:w="491" w:type="pct"/>
            <w:vAlign w:val="bottom"/>
          </w:tcPr>
          <w:p w14:paraId="07676EF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14:paraId="2618A75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14:paraId="5C486B2F" w14:textId="77777777" w:rsidTr="00FA16FB">
        <w:tc>
          <w:tcPr>
            <w:tcW w:w="491" w:type="pct"/>
            <w:vAlign w:val="bottom"/>
          </w:tcPr>
          <w:p w14:paraId="212B690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14:paraId="196895D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14:paraId="50230DC0" w14:textId="77777777" w:rsidTr="00FA16FB">
        <w:tc>
          <w:tcPr>
            <w:tcW w:w="491" w:type="pct"/>
            <w:vAlign w:val="bottom"/>
          </w:tcPr>
          <w:p w14:paraId="6144D85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14:paraId="292D76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14:paraId="31FE8619" w14:textId="77777777" w:rsidTr="00FA16FB">
        <w:tc>
          <w:tcPr>
            <w:tcW w:w="491" w:type="pct"/>
            <w:vAlign w:val="bottom"/>
          </w:tcPr>
          <w:p w14:paraId="6BD366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14:paraId="2811127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14:paraId="0D027966" w14:textId="77777777" w:rsidTr="00FA16FB">
        <w:tc>
          <w:tcPr>
            <w:tcW w:w="491" w:type="pct"/>
            <w:vAlign w:val="bottom"/>
          </w:tcPr>
          <w:p w14:paraId="0C6B344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14:paraId="07C0DD9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14:paraId="59B2D9C9" w14:textId="77777777" w:rsidTr="00FA16FB">
        <w:tc>
          <w:tcPr>
            <w:tcW w:w="491" w:type="pct"/>
            <w:vAlign w:val="bottom"/>
          </w:tcPr>
          <w:p w14:paraId="32F7FBB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14:paraId="6E80AE7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14:paraId="39506514" w14:textId="77777777" w:rsidTr="00FA16FB">
        <w:tc>
          <w:tcPr>
            <w:tcW w:w="491" w:type="pct"/>
            <w:vAlign w:val="bottom"/>
          </w:tcPr>
          <w:p w14:paraId="3D59CEE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14:paraId="396380C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14:paraId="59CCC25E" w14:textId="77777777" w:rsidTr="00FA16FB">
        <w:tc>
          <w:tcPr>
            <w:tcW w:w="491" w:type="pct"/>
            <w:vAlign w:val="bottom"/>
          </w:tcPr>
          <w:p w14:paraId="5C4283B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14:paraId="7EC4AA78" w14:textId="77777777" w:rsidR="00FA16FB" w:rsidRPr="003E7F2B" w:rsidRDefault="00FA16FB" w:rsidP="00FA16FB">
            <w:pPr>
              <w:jc w:val="center"/>
              <w:rPr>
                <w:rFonts w:cstheme="minorHAnsi"/>
                <w:color w:val="000000"/>
                <w:sz w:val="16"/>
                <w:szCs w:val="16"/>
              </w:rPr>
            </w:pPr>
            <w:r w:rsidRPr="00DF2F5B">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53C76CF4" w14:textId="77777777" w:rsidTr="00FA16FB">
        <w:tc>
          <w:tcPr>
            <w:tcW w:w="491" w:type="pct"/>
            <w:vAlign w:val="bottom"/>
          </w:tcPr>
          <w:p w14:paraId="1F4964E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14:paraId="5DB069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14:paraId="49F51A97" w14:textId="77777777" w:rsidTr="00FA16FB">
        <w:tc>
          <w:tcPr>
            <w:tcW w:w="491" w:type="pct"/>
            <w:vAlign w:val="bottom"/>
          </w:tcPr>
          <w:p w14:paraId="24ABA7C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4304</w:t>
            </w:r>
          </w:p>
        </w:tc>
        <w:tc>
          <w:tcPr>
            <w:tcW w:w="4509" w:type="pct"/>
            <w:vAlign w:val="bottom"/>
          </w:tcPr>
          <w:p w14:paraId="684F6C28" w14:textId="77777777" w:rsidR="00FA16FB" w:rsidRPr="003E7F2B" w:rsidRDefault="00FA16FB" w:rsidP="00FA16FB">
            <w:pPr>
              <w:jc w:val="center"/>
              <w:rPr>
                <w:rFonts w:cstheme="minorHAnsi"/>
                <w:color w:val="000000"/>
                <w:sz w:val="16"/>
                <w:szCs w:val="16"/>
              </w:rPr>
            </w:pPr>
            <w:r w:rsidRPr="00DF2F5B">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14:paraId="0FEBDA4A" w14:textId="77777777" w:rsidTr="00FA16FB">
        <w:tc>
          <w:tcPr>
            <w:tcW w:w="491" w:type="pct"/>
            <w:vAlign w:val="bottom"/>
          </w:tcPr>
          <w:p w14:paraId="5B09E77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14:paraId="260103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DF2F5B">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36648258" w14:textId="77777777" w:rsidTr="00FA16FB">
        <w:tc>
          <w:tcPr>
            <w:tcW w:w="491" w:type="pct"/>
            <w:vAlign w:val="bottom"/>
          </w:tcPr>
          <w:p w14:paraId="6621FCE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14:paraId="40EF463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14:paraId="3D79FA86" w14:textId="77777777" w:rsidTr="00FA16FB">
        <w:tc>
          <w:tcPr>
            <w:tcW w:w="491" w:type="pct"/>
            <w:vAlign w:val="bottom"/>
          </w:tcPr>
          <w:p w14:paraId="48E93A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14:paraId="36823D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14:paraId="60DE62DE" w14:textId="77777777" w:rsidTr="00FA16FB">
        <w:tc>
          <w:tcPr>
            <w:tcW w:w="491" w:type="pct"/>
            <w:vAlign w:val="bottom"/>
          </w:tcPr>
          <w:p w14:paraId="0B8CAE5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14:paraId="2F07FF6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14:paraId="526059DE" w14:textId="77777777" w:rsidTr="00FA16FB">
        <w:tc>
          <w:tcPr>
            <w:tcW w:w="491" w:type="pct"/>
            <w:vAlign w:val="bottom"/>
          </w:tcPr>
          <w:p w14:paraId="4E83C4E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14:paraId="30268F9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14:paraId="5D0EEF32" w14:textId="77777777" w:rsidTr="00FA16FB">
        <w:tc>
          <w:tcPr>
            <w:tcW w:w="491" w:type="pct"/>
            <w:vAlign w:val="bottom"/>
          </w:tcPr>
          <w:p w14:paraId="55647FB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14:paraId="0B83DF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14:paraId="053D457B" w14:textId="77777777" w:rsidTr="00FA16FB">
        <w:tc>
          <w:tcPr>
            <w:tcW w:w="491" w:type="pct"/>
            <w:vAlign w:val="bottom"/>
          </w:tcPr>
          <w:p w14:paraId="20FB361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14:paraId="605703E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14:paraId="30442F16" w14:textId="77777777" w:rsidTr="00FA16FB">
        <w:tc>
          <w:tcPr>
            <w:tcW w:w="491" w:type="pct"/>
            <w:vAlign w:val="bottom"/>
          </w:tcPr>
          <w:p w14:paraId="1A9F38A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14:paraId="694C542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14:paraId="40578222" w14:textId="77777777" w:rsidTr="00FA16FB">
        <w:tc>
          <w:tcPr>
            <w:tcW w:w="491" w:type="pct"/>
            <w:vAlign w:val="bottom"/>
          </w:tcPr>
          <w:p w14:paraId="42CF223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14:paraId="1F5FFC1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14:paraId="32131087" w14:textId="77777777" w:rsidTr="00FA16FB">
        <w:tc>
          <w:tcPr>
            <w:tcW w:w="491" w:type="pct"/>
            <w:vAlign w:val="bottom"/>
          </w:tcPr>
          <w:p w14:paraId="782822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14:paraId="36C1562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14:paraId="1D1373A4" w14:textId="77777777" w:rsidTr="00FA16FB">
        <w:tc>
          <w:tcPr>
            <w:tcW w:w="491" w:type="pct"/>
            <w:vAlign w:val="bottom"/>
          </w:tcPr>
          <w:p w14:paraId="206DD64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14:paraId="30C1FCF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14:paraId="64E5DB79" w14:textId="77777777" w:rsidTr="00FA16FB">
        <w:tc>
          <w:tcPr>
            <w:tcW w:w="491" w:type="pct"/>
            <w:vAlign w:val="bottom"/>
          </w:tcPr>
          <w:p w14:paraId="0E482C7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14:paraId="01DF0C4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14:paraId="7187D446" w14:textId="77777777" w:rsidTr="00FA16FB">
        <w:tc>
          <w:tcPr>
            <w:tcW w:w="491" w:type="pct"/>
            <w:vAlign w:val="bottom"/>
          </w:tcPr>
          <w:p w14:paraId="6121A43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14:paraId="62A510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DF2F5B">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6051E32C" w14:textId="77777777" w:rsidTr="00FA16FB">
        <w:tc>
          <w:tcPr>
            <w:tcW w:w="491" w:type="pct"/>
            <w:vAlign w:val="bottom"/>
          </w:tcPr>
          <w:p w14:paraId="02E782C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14:paraId="069013B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14:paraId="4AE4A590" w14:textId="77777777" w:rsidTr="00FA16FB">
        <w:tc>
          <w:tcPr>
            <w:tcW w:w="491" w:type="pct"/>
            <w:vAlign w:val="bottom"/>
          </w:tcPr>
          <w:p w14:paraId="4084F19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14:paraId="4734AD2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14:paraId="50FFEF45" w14:textId="77777777" w:rsidTr="00FA16FB">
        <w:tc>
          <w:tcPr>
            <w:tcW w:w="491" w:type="pct"/>
            <w:vAlign w:val="bottom"/>
          </w:tcPr>
          <w:p w14:paraId="40B055B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14:paraId="47D4FD2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14:paraId="37B1C1E6" w14:textId="77777777" w:rsidTr="00FA16FB">
        <w:tc>
          <w:tcPr>
            <w:tcW w:w="491" w:type="pct"/>
            <w:vAlign w:val="bottom"/>
          </w:tcPr>
          <w:p w14:paraId="058B15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14:paraId="43D0AE0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14:paraId="3D15696D" w14:textId="77777777" w:rsidTr="00FA16FB">
        <w:tc>
          <w:tcPr>
            <w:tcW w:w="491" w:type="pct"/>
            <w:vAlign w:val="bottom"/>
          </w:tcPr>
          <w:p w14:paraId="39686F9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14:paraId="768DE84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14:paraId="566CECE7" w14:textId="77777777" w:rsidTr="00FA16FB">
        <w:tc>
          <w:tcPr>
            <w:tcW w:w="491" w:type="pct"/>
            <w:vAlign w:val="bottom"/>
          </w:tcPr>
          <w:p w14:paraId="797A4E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14:paraId="643167E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14:paraId="102F099E" w14:textId="77777777" w:rsidTr="00FA16FB">
        <w:tc>
          <w:tcPr>
            <w:tcW w:w="491" w:type="pct"/>
            <w:vAlign w:val="bottom"/>
          </w:tcPr>
          <w:p w14:paraId="2BC932C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14:paraId="60AE0CD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14:paraId="6B4DF1F8" w14:textId="77777777" w:rsidTr="00FA16FB">
        <w:tc>
          <w:tcPr>
            <w:tcW w:w="491" w:type="pct"/>
            <w:vAlign w:val="bottom"/>
          </w:tcPr>
          <w:p w14:paraId="7790BBC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14:paraId="067FAE4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14:paraId="0198B636" w14:textId="77777777" w:rsidTr="00FA16FB">
        <w:tc>
          <w:tcPr>
            <w:tcW w:w="491" w:type="pct"/>
            <w:vAlign w:val="bottom"/>
          </w:tcPr>
          <w:p w14:paraId="2848B3E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14:paraId="082B564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14:paraId="44396DC7" w14:textId="77777777" w:rsidTr="00FA16FB">
        <w:tc>
          <w:tcPr>
            <w:tcW w:w="491" w:type="pct"/>
            <w:vAlign w:val="bottom"/>
          </w:tcPr>
          <w:p w14:paraId="5A92EAB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14:paraId="51444C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DF2F5B">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52410F30" w14:textId="77777777" w:rsidTr="00FA16FB">
        <w:tc>
          <w:tcPr>
            <w:tcW w:w="491" w:type="pct"/>
            <w:vAlign w:val="bottom"/>
          </w:tcPr>
          <w:p w14:paraId="6A3539B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4330</w:t>
            </w:r>
          </w:p>
        </w:tc>
        <w:tc>
          <w:tcPr>
            <w:tcW w:w="4509" w:type="pct"/>
            <w:vAlign w:val="bottom"/>
          </w:tcPr>
          <w:p w14:paraId="16F50EA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14:paraId="71D633B3" w14:textId="77777777" w:rsidTr="00FA16FB">
        <w:tc>
          <w:tcPr>
            <w:tcW w:w="491" w:type="pct"/>
            <w:vAlign w:val="bottom"/>
          </w:tcPr>
          <w:p w14:paraId="24F086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14:paraId="3A628D5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14:paraId="5B8C5D68" w14:textId="77777777" w:rsidTr="00FA16FB">
        <w:tc>
          <w:tcPr>
            <w:tcW w:w="491" w:type="pct"/>
            <w:vAlign w:val="bottom"/>
          </w:tcPr>
          <w:p w14:paraId="418A51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14:paraId="7255AAF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14:paraId="79B3C668" w14:textId="77777777" w:rsidTr="00FA16FB">
        <w:tc>
          <w:tcPr>
            <w:tcW w:w="491" w:type="pct"/>
            <w:vAlign w:val="bottom"/>
          </w:tcPr>
          <w:p w14:paraId="32E847E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14:paraId="141B630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r w:rsidRPr="003E7F2B">
              <w:rPr>
                <w:rFonts w:cstheme="minorHAnsi"/>
                <w:color w:val="000000"/>
                <w:sz w:val="16"/>
                <w:szCs w:val="16"/>
              </w:rPr>
              <w:t xml:space="preserve"> by irrigation</w:t>
            </w:r>
          </w:p>
        </w:tc>
      </w:tr>
      <w:tr w:rsidR="00FA16FB" w:rsidRPr="003E7F2B" w14:paraId="147C751F" w14:textId="77777777" w:rsidTr="00FA16FB">
        <w:tc>
          <w:tcPr>
            <w:tcW w:w="491" w:type="pct"/>
            <w:vAlign w:val="bottom"/>
          </w:tcPr>
          <w:p w14:paraId="00CF781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14:paraId="323E20C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p>
        </w:tc>
      </w:tr>
      <w:tr w:rsidR="00FA16FB" w:rsidRPr="003E7F2B" w14:paraId="5B632565" w14:textId="77777777" w:rsidTr="00FA16FB">
        <w:tc>
          <w:tcPr>
            <w:tcW w:w="491" w:type="pct"/>
            <w:vAlign w:val="bottom"/>
          </w:tcPr>
          <w:p w14:paraId="05A5EAC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14:paraId="492CEBE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14:paraId="6D46FF23" w14:textId="77777777" w:rsidTr="00FA16FB">
        <w:tc>
          <w:tcPr>
            <w:tcW w:w="491" w:type="pct"/>
            <w:vAlign w:val="bottom"/>
          </w:tcPr>
          <w:p w14:paraId="059E6A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14:paraId="2966F16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14:paraId="4B89649E" w14:textId="77777777" w:rsidTr="00FA16FB">
        <w:tc>
          <w:tcPr>
            <w:tcW w:w="491" w:type="pct"/>
            <w:vAlign w:val="bottom"/>
          </w:tcPr>
          <w:p w14:paraId="57B6C6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14:paraId="19FAF4A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14:paraId="4F20709D" w14:textId="77777777" w:rsidTr="00FA16FB">
        <w:tc>
          <w:tcPr>
            <w:tcW w:w="491" w:type="pct"/>
            <w:vAlign w:val="bottom"/>
          </w:tcPr>
          <w:p w14:paraId="70E5DE1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14:paraId="3D85BFE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14:paraId="6ECCA6EB" w14:textId="77777777" w:rsidTr="00FA16FB">
        <w:tc>
          <w:tcPr>
            <w:tcW w:w="491" w:type="pct"/>
            <w:vAlign w:val="bottom"/>
          </w:tcPr>
          <w:p w14:paraId="2A8D138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14:paraId="0131CE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bl>
    <w:p w14:paraId="3C2C8713" w14:textId="77777777" w:rsidR="00CB48F0" w:rsidRDefault="00CB48F0" w:rsidP="00EB3A13">
      <w:pPr>
        <w:spacing w:after="0" w:line="360" w:lineRule="auto"/>
        <w:ind w:firstLine="720"/>
        <w:jc w:val="both"/>
        <w:rPr>
          <w:rFonts w:ascii="Times New Roman" w:hAnsi="Times New Roman" w:cs="Times New Roman"/>
        </w:rPr>
      </w:pPr>
    </w:p>
    <w:p w14:paraId="1346B31B" w14:textId="77777777" w:rsidR="001D6F60" w:rsidRDefault="001D6F60" w:rsidP="001447DB">
      <w:pPr>
        <w:spacing w:after="0" w:line="360" w:lineRule="auto"/>
        <w:jc w:val="both"/>
        <w:rPr>
          <w:rFonts w:ascii="Times New Roman" w:hAnsi="Times New Roman" w:cs="Times New Roman"/>
        </w:rPr>
      </w:pPr>
    </w:p>
    <w:p w14:paraId="1A51C610" w14:textId="77777777" w:rsidR="004D7095" w:rsidRDefault="004D7095" w:rsidP="001447DB">
      <w:pPr>
        <w:spacing w:after="0" w:line="360" w:lineRule="auto"/>
        <w:jc w:val="both"/>
        <w:rPr>
          <w:rFonts w:ascii="Times New Roman" w:hAnsi="Times New Roman" w:cs="Times New Roman"/>
        </w:rPr>
      </w:pPr>
    </w:p>
    <w:p w14:paraId="4E281094" w14:textId="77777777" w:rsidR="004D7095" w:rsidRDefault="004D7095" w:rsidP="001447DB">
      <w:pPr>
        <w:spacing w:after="0" w:line="360" w:lineRule="auto"/>
        <w:jc w:val="both"/>
        <w:rPr>
          <w:rFonts w:ascii="Times New Roman" w:hAnsi="Times New Roman" w:cs="Times New Roman"/>
        </w:rPr>
      </w:pPr>
    </w:p>
    <w:p w14:paraId="7210E384" w14:textId="77777777" w:rsidR="004D7095" w:rsidRDefault="004D7095" w:rsidP="001447DB">
      <w:pPr>
        <w:spacing w:after="0" w:line="360" w:lineRule="auto"/>
        <w:jc w:val="both"/>
        <w:rPr>
          <w:rFonts w:ascii="Times New Roman" w:hAnsi="Times New Roman" w:cs="Times New Roman"/>
        </w:rPr>
      </w:pPr>
    </w:p>
    <w:p w14:paraId="0CF5326C" w14:textId="77777777" w:rsidR="004D7095" w:rsidRPr="004D7095" w:rsidRDefault="004D7095" w:rsidP="001447DB">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5630A" w:rsidRPr="000511BE" w14:paraId="3E1C39BD" w14:textId="77777777" w:rsidTr="00E82CF5">
        <w:tc>
          <w:tcPr>
            <w:tcW w:w="9350" w:type="dxa"/>
            <w:tcBorders>
              <w:bottom w:val="single" w:sz="4" w:space="0" w:color="auto"/>
            </w:tcBorders>
            <w:vAlign w:val="bottom"/>
          </w:tcPr>
          <w:p w14:paraId="359C0944" w14:textId="77777777" w:rsidR="00A5630A" w:rsidRPr="000511BE" w:rsidRDefault="00A5630A" w:rsidP="00E82CF5">
            <w:pPr>
              <w:jc w:val="both"/>
              <w:rPr>
                <w:rFonts w:cstheme="minorHAnsi"/>
                <w:color w:val="000000"/>
                <w:sz w:val="16"/>
                <w:szCs w:val="16"/>
              </w:rPr>
            </w:pPr>
            <w:r w:rsidRPr="000511BE">
              <w:rPr>
                <w:rFonts w:cstheme="minorHAnsi"/>
                <w:b/>
                <w:i/>
                <w:noProof/>
                <w:color w:val="000000"/>
                <w:sz w:val="16"/>
                <w:szCs w:val="16"/>
              </w:rPr>
              <w:t>Annexe</w:t>
            </w:r>
            <w:r w:rsidRPr="000511BE">
              <w:rPr>
                <w:rFonts w:cstheme="minorHAnsi"/>
                <w:b/>
                <w:i/>
                <w:color w:val="000000"/>
                <w:sz w:val="16"/>
                <w:szCs w:val="16"/>
              </w:rPr>
              <w:t xml:space="preserve"> 2</w:t>
            </w:r>
            <w:r w:rsidRPr="000511BE">
              <w:rPr>
                <w:rFonts w:cstheme="minorHAnsi"/>
                <w:color w:val="000000"/>
                <w:sz w:val="16"/>
                <w:szCs w:val="16"/>
              </w:rPr>
              <w:t xml:space="preserve">. List of arithmetic formulas to calculate relevant AQUASTAT database indicators (the left-hand side). </w:t>
            </w:r>
            <w:r w:rsidRPr="000511BE">
              <w:rPr>
                <w:rFonts w:cstheme="minorHAnsi"/>
                <w:noProof/>
                <w:color w:val="000000"/>
                <w:sz w:val="16"/>
                <w:szCs w:val="16"/>
              </w:rPr>
              <w:t>The right-hand</w:t>
            </w:r>
            <w:r w:rsidRPr="000511BE">
              <w:rPr>
                <w:rFonts w:cstheme="minorHAnsi"/>
                <w:color w:val="000000"/>
                <w:sz w:val="16"/>
                <w:szCs w:val="16"/>
              </w:rPr>
              <w:t xml:space="preserve"> side of the formula defines the indicator while the left-hand side the variables/components.  To </w:t>
            </w:r>
            <w:r w:rsidRPr="000511BE">
              <w:rPr>
                <w:rFonts w:cstheme="minorHAnsi"/>
                <w:noProof/>
                <w:color w:val="000000"/>
                <w:sz w:val="16"/>
                <w:szCs w:val="16"/>
              </w:rPr>
              <w:t>definitions,</w:t>
            </w:r>
            <w:r w:rsidRPr="000511BE">
              <w:rPr>
                <w:rFonts w:cstheme="minorHAnsi"/>
                <w:color w:val="000000"/>
                <w:sz w:val="16"/>
                <w:szCs w:val="16"/>
              </w:rPr>
              <w:t xml:space="preserve"> please refer to Annexe 1 of this document</w:t>
            </w:r>
          </w:p>
        </w:tc>
      </w:tr>
      <w:tr w:rsidR="00A5630A" w:rsidRPr="000511BE" w14:paraId="367341D4" w14:textId="77777777" w:rsidTr="00E82CF5">
        <w:tc>
          <w:tcPr>
            <w:tcW w:w="9350" w:type="dxa"/>
            <w:tcBorders>
              <w:top w:val="single" w:sz="4" w:space="0" w:color="auto"/>
            </w:tcBorders>
            <w:vAlign w:val="bottom"/>
          </w:tcPr>
          <w:p w14:paraId="5BDFDEC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14:paraId="6F7D5BCC" w14:textId="77777777" w:rsidTr="00E82CF5">
        <w:tc>
          <w:tcPr>
            <w:tcW w:w="9350" w:type="dxa"/>
            <w:vAlign w:val="bottom"/>
          </w:tcPr>
          <w:p w14:paraId="7EB1364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14:paraId="6BD84FF2" w14:textId="77777777" w:rsidTr="00E82CF5">
        <w:tc>
          <w:tcPr>
            <w:tcW w:w="9350" w:type="dxa"/>
            <w:vAlign w:val="bottom"/>
          </w:tcPr>
          <w:p w14:paraId="37379EE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14:paraId="19F645B8" w14:textId="77777777" w:rsidTr="00E82CF5">
        <w:tc>
          <w:tcPr>
            <w:tcW w:w="9350" w:type="dxa"/>
            <w:vAlign w:val="bottom"/>
          </w:tcPr>
          <w:p w14:paraId="647FE80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14:paraId="21185A37" w14:textId="77777777" w:rsidTr="00E82CF5">
        <w:tc>
          <w:tcPr>
            <w:tcW w:w="9350" w:type="dxa"/>
            <w:vAlign w:val="bottom"/>
          </w:tcPr>
          <w:p w14:paraId="17DD552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14:paraId="2AA8EA53" w14:textId="77777777" w:rsidTr="00E82CF5">
        <w:tc>
          <w:tcPr>
            <w:tcW w:w="9350" w:type="dxa"/>
            <w:vAlign w:val="bottom"/>
          </w:tcPr>
          <w:p w14:paraId="3E49A76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14:paraId="798C6FA1" w14:textId="77777777" w:rsidTr="00E82CF5">
        <w:tc>
          <w:tcPr>
            <w:tcW w:w="9350" w:type="dxa"/>
            <w:vAlign w:val="bottom"/>
          </w:tcPr>
          <w:p w14:paraId="2D3230F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14:paraId="67440E5C" w14:textId="77777777" w:rsidTr="00E82CF5">
        <w:tc>
          <w:tcPr>
            <w:tcW w:w="9350" w:type="dxa"/>
            <w:vAlign w:val="bottom"/>
          </w:tcPr>
          <w:p w14:paraId="1BA36AC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14:paraId="312A7DEE" w14:textId="77777777" w:rsidTr="00E82CF5">
        <w:tc>
          <w:tcPr>
            <w:tcW w:w="9350" w:type="dxa"/>
            <w:vAlign w:val="bottom"/>
          </w:tcPr>
          <w:p w14:paraId="38E7D6D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14:paraId="6868F200" w14:textId="77777777" w:rsidTr="00E82CF5">
        <w:tc>
          <w:tcPr>
            <w:tcW w:w="9350" w:type="dxa"/>
            <w:vAlign w:val="bottom"/>
          </w:tcPr>
          <w:p w14:paraId="462DDC4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14:paraId="5C42E813" w14:textId="77777777" w:rsidTr="00E82CF5">
        <w:tc>
          <w:tcPr>
            <w:tcW w:w="9350" w:type="dxa"/>
            <w:vAlign w:val="bottom"/>
          </w:tcPr>
          <w:p w14:paraId="1D18D22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14:paraId="34CDDD87" w14:textId="77777777" w:rsidTr="00E82CF5">
        <w:tc>
          <w:tcPr>
            <w:tcW w:w="9350" w:type="dxa"/>
            <w:vAlign w:val="bottom"/>
          </w:tcPr>
          <w:p w14:paraId="0DCE0CC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14:paraId="3489122E" w14:textId="77777777" w:rsidTr="00E82CF5">
        <w:tc>
          <w:tcPr>
            <w:tcW w:w="9350" w:type="dxa"/>
            <w:vAlign w:val="bottom"/>
          </w:tcPr>
          <w:p w14:paraId="58B861B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14:paraId="3C999B5B" w14:textId="77777777" w:rsidTr="00E82CF5">
        <w:tc>
          <w:tcPr>
            <w:tcW w:w="9350" w:type="dxa"/>
            <w:vAlign w:val="bottom"/>
          </w:tcPr>
          <w:p w14:paraId="098B35B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[4190]=[4188]*1000000/[4104]</w:t>
            </w:r>
          </w:p>
        </w:tc>
      </w:tr>
      <w:tr w:rsidR="00A5630A" w:rsidRPr="000511BE" w14:paraId="02F82B77" w14:textId="77777777" w:rsidTr="00E82CF5">
        <w:tc>
          <w:tcPr>
            <w:tcW w:w="9350" w:type="dxa"/>
            <w:vAlign w:val="bottom"/>
          </w:tcPr>
          <w:p w14:paraId="6BE9CA0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14:paraId="1D2AF1E6" w14:textId="77777777" w:rsidTr="00E82CF5">
        <w:tc>
          <w:tcPr>
            <w:tcW w:w="9350" w:type="dxa"/>
            <w:vAlign w:val="bottom"/>
          </w:tcPr>
          <w:p w14:paraId="05A81B4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14:paraId="67A084CC" w14:textId="77777777" w:rsidTr="00E82CF5">
        <w:tc>
          <w:tcPr>
            <w:tcW w:w="9350" w:type="dxa"/>
            <w:vAlign w:val="bottom"/>
          </w:tcPr>
          <w:p w14:paraId="138EC82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[4196]=[4509]+[4195]</w:t>
            </w:r>
          </w:p>
        </w:tc>
      </w:tr>
      <w:tr w:rsidR="00A5630A" w:rsidRPr="000511BE" w14:paraId="48CBB299" w14:textId="77777777" w:rsidTr="00E82CF5">
        <w:tc>
          <w:tcPr>
            <w:tcW w:w="9350" w:type="dxa"/>
            <w:vAlign w:val="bottom"/>
          </w:tcPr>
          <w:p w14:paraId="1413706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14:paraId="21DEECCD" w14:textId="77777777" w:rsidTr="00E82CF5">
        <w:tc>
          <w:tcPr>
            <w:tcW w:w="9350" w:type="dxa"/>
            <w:vAlign w:val="bottom"/>
          </w:tcPr>
          <w:p w14:paraId="498F849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14:paraId="2EEB069E" w14:textId="77777777" w:rsidTr="00E82CF5">
        <w:tc>
          <w:tcPr>
            <w:tcW w:w="9350" w:type="dxa"/>
            <w:vAlign w:val="bottom"/>
          </w:tcPr>
          <w:p w14:paraId="002F3AA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14:paraId="381E3C6D" w14:textId="77777777" w:rsidTr="00E82CF5">
        <w:tc>
          <w:tcPr>
            <w:tcW w:w="9350" w:type="dxa"/>
            <w:vAlign w:val="bottom"/>
          </w:tcPr>
          <w:p w14:paraId="0969BA5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14:paraId="6D312696" w14:textId="77777777" w:rsidTr="00E82CF5">
        <w:tc>
          <w:tcPr>
            <w:tcW w:w="9350" w:type="dxa"/>
            <w:vAlign w:val="bottom"/>
          </w:tcPr>
          <w:p w14:paraId="7B00EA8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14:paraId="1592D70A" w14:textId="77777777" w:rsidTr="00E82CF5">
        <w:tc>
          <w:tcPr>
            <w:tcW w:w="9350" w:type="dxa"/>
            <w:vAlign w:val="bottom"/>
          </w:tcPr>
          <w:p w14:paraId="11A22C8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14:paraId="500A54BA" w14:textId="77777777" w:rsidTr="00E82CF5">
        <w:tc>
          <w:tcPr>
            <w:tcW w:w="9350" w:type="dxa"/>
            <w:vAlign w:val="bottom"/>
          </w:tcPr>
          <w:p w14:paraId="3D50639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14:paraId="29668C58" w14:textId="77777777" w:rsidTr="00E82CF5">
        <w:tc>
          <w:tcPr>
            <w:tcW w:w="9350" w:type="dxa"/>
            <w:vAlign w:val="bottom"/>
          </w:tcPr>
          <w:p w14:paraId="3761437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14:paraId="77BDD712" w14:textId="77777777" w:rsidTr="00E82CF5">
        <w:tc>
          <w:tcPr>
            <w:tcW w:w="9350" w:type="dxa"/>
            <w:vAlign w:val="bottom"/>
          </w:tcPr>
          <w:p w14:paraId="5E22CA7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14:paraId="5A3416A2" w14:textId="77777777" w:rsidTr="00E82CF5">
        <w:tc>
          <w:tcPr>
            <w:tcW w:w="9350" w:type="dxa"/>
            <w:vAlign w:val="bottom"/>
          </w:tcPr>
          <w:p w14:paraId="48F0D54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14:paraId="2C5354CB" w14:textId="77777777" w:rsidTr="00E82CF5">
        <w:tc>
          <w:tcPr>
            <w:tcW w:w="9350" w:type="dxa"/>
            <w:vAlign w:val="bottom"/>
          </w:tcPr>
          <w:p w14:paraId="1B55240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14:paraId="60DE5B74" w14:textId="77777777" w:rsidTr="00E82CF5">
        <w:tc>
          <w:tcPr>
            <w:tcW w:w="9350" w:type="dxa"/>
            <w:vAlign w:val="bottom"/>
          </w:tcPr>
          <w:p w14:paraId="13E8B11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14:paraId="0F5DE93A" w14:textId="77777777" w:rsidTr="00E82CF5">
        <w:tc>
          <w:tcPr>
            <w:tcW w:w="9350" w:type="dxa"/>
            <w:vAlign w:val="bottom"/>
          </w:tcPr>
          <w:p w14:paraId="4D674F6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14:paraId="5F3D4677" w14:textId="77777777" w:rsidTr="00E82CF5">
        <w:tc>
          <w:tcPr>
            <w:tcW w:w="9350" w:type="dxa"/>
            <w:vAlign w:val="bottom"/>
          </w:tcPr>
          <w:p w14:paraId="20C9228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14:paraId="42381EDB" w14:textId="77777777" w:rsidTr="00E82CF5">
        <w:tc>
          <w:tcPr>
            <w:tcW w:w="9350" w:type="dxa"/>
            <w:vAlign w:val="bottom"/>
          </w:tcPr>
          <w:p w14:paraId="4CC5256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14:paraId="10A9A376" w14:textId="77777777" w:rsidTr="00E82CF5">
        <w:tc>
          <w:tcPr>
            <w:tcW w:w="9350" w:type="dxa"/>
            <w:vAlign w:val="bottom"/>
          </w:tcPr>
          <w:p w14:paraId="7E0493D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14:paraId="69C6F927" w14:textId="77777777" w:rsidTr="00E82CF5">
        <w:tc>
          <w:tcPr>
            <w:tcW w:w="9350" w:type="dxa"/>
            <w:vAlign w:val="bottom"/>
          </w:tcPr>
          <w:p w14:paraId="56F0AA6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14:paraId="742C688C" w14:textId="77777777" w:rsidTr="00E82CF5">
        <w:tc>
          <w:tcPr>
            <w:tcW w:w="9350" w:type="dxa"/>
            <w:vAlign w:val="bottom"/>
          </w:tcPr>
          <w:p w14:paraId="11513A0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14:paraId="179A2238" w14:textId="77777777" w:rsidTr="00E82CF5">
        <w:tc>
          <w:tcPr>
            <w:tcW w:w="9350" w:type="dxa"/>
            <w:vAlign w:val="bottom"/>
          </w:tcPr>
          <w:p w14:paraId="66B3B7A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14:paraId="473B55FC" w14:textId="77777777" w:rsidTr="00E82CF5">
        <w:tc>
          <w:tcPr>
            <w:tcW w:w="9350" w:type="dxa"/>
            <w:vAlign w:val="bottom"/>
          </w:tcPr>
          <w:p w14:paraId="0F1F84E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14:paraId="23D06869" w14:textId="77777777" w:rsidTr="00E82CF5">
        <w:tc>
          <w:tcPr>
            <w:tcW w:w="9350" w:type="dxa"/>
            <w:vAlign w:val="bottom"/>
          </w:tcPr>
          <w:p w14:paraId="4A5E6EE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14:paraId="41A73190" w14:textId="77777777" w:rsidTr="00E82CF5">
        <w:tc>
          <w:tcPr>
            <w:tcW w:w="9350" w:type="dxa"/>
            <w:vAlign w:val="bottom"/>
          </w:tcPr>
          <w:p w14:paraId="0D42403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14:paraId="1B419107" w14:textId="77777777" w:rsidTr="00E82CF5">
        <w:tc>
          <w:tcPr>
            <w:tcW w:w="9350" w:type="dxa"/>
            <w:vAlign w:val="bottom"/>
          </w:tcPr>
          <w:p w14:paraId="46252D2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14:paraId="77844571" w14:textId="77777777" w:rsidTr="00E82CF5">
        <w:tc>
          <w:tcPr>
            <w:tcW w:w="9350" w:type="dxa"/>
            <w:vAlign w:val="bottom"/>
          </w:tcPr>
          <w:p w14:paraId="3D656FF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14:paraId="5E137C9B" w14:textId="77777777" w:rsidTr="00E82CF5">
        <w:tc>
          <w:tcPr>
            <w:tcW w:w="9350" w:type="dxa"/>
            <w:vAlign w:val="bottom"/>
          </w:tcPr>
          <w:p w14:paraId="2868F88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14:paraId="164BBFFD" w14:textId="77777777" w:rsidTr="00E82CF5">
        <w:tc>
          <w:tcPr>
            <w:tcW w:w="9350" w:type="dxa"/>
            <w:vAlign w:val="bottom"/>
          </w:tcPr>
          <w:p w14:paraId="2CA0222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14:paraId="6ECA01D1" w14:textId="77777777" w:rsidTr="00E82CF5">
        <w:tc>
          <w:tcPr>
            <w:tcW w:w="9350" w:type="dxa"/>
            <w:vAlign w:val="bottom"/>
          </w:tcPr>
          <w:p w14:paraId="731103C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14:paraId="67D58E9A" w14:textId="77777777" w:rsidTr="00E82CF5">
        <w:tc>
          <w:tcPr>
            <w:tcW w:w="9350" w:type="dxa"/>
            <w:vAlign w:val="bottom"/>
          </w:tcPr>
          <w:p w14:paraId="56B48EC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14:paraId="7238818A" w14:textId="77777777" w:rsidTr="00E82CF5">
        <w:tc>
          <w:tcPr>
            <w:tcW w:w="9350" w:type="dxa"/>
            <w:vAlign w:val="bottom"/>
          </w:tcPr>
          <w:p w14:paraId="06CC99E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14:paraId="16BC4258" w14:textId="77777777" w:rsidTr="00E82CF5">
        <w:tc>
          <w:tcPr>
            <w:tcW w:w="9350" w:type="dxa"/>
            <w:vAlign w:val="bottom"/>
          </w:tcPr>
          <w:p w14:paraId="7CCE706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14:paraId="62F18B5B" w14:textId="77777777" w:rsidTr="00E82CF5">
        <w:tc>
          <w:tcPr>
            <w:tcW w:w="9350" w:type="dxa"/>
            <w:vAlign w:val="bottom"/>
          </w:tcPr>
          <w:p w14:paraId="4F49F2B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14:paraId="1D3E986A" w14:textId="77777777" w:rsidTr="00E82CF5">
        <w:tc>
          <w:tcPr>
            <w:tcW w:w="9350" w:type="dxa"/>
            <w:vAlign w:val="bottom"/>
          </w:tcPr>
          <w:p w14:paraId="677C0E5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14:paraId="4A4BE8F9" w14:textId="77777777" w:rsidTr="00E82CF5">
        <w:tc>
          <w:tcPr>
            <w:tcW w:w="9350" w:type="dxa"/>
            <w:vAlign w:val="bottom"/>
          </w:tcPr>
          <w:p w14:paraId="0569E39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14:paraId="66B95BEB" w14:textId="77777777" w:rsidTr="00E82CF5">
        <w:tc>
          <w:tcPr>
            <w:tcW w:w="9350" w:type="dxa"/>
            <w:vAlign w:val="bottom"/>
          </w:tcPr>
          <w:p w14:paraId="5D35743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14:paraId="03E7FC5C" w14:textId="77777777" w:rsidTr="00E82CF5">
        <w:tc>
          <w:tcPr>
            <w:tcW w:w="9350" w:type="dxa"/>
            <w:vAlign w:val="bottom"/>
          </w:tcPr>
          <w:p w14:paraId="700827B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14:paraId="3DD720AC" w14:textId="77777777" w:rsidTr="00E82CF5">
        <w:tc>
          <w:tcPr>
            <w:tcW w:w="9350" w:type="dxa"/>
            <w:vAlign w:val="bottom"/>
          </w:tcPr>
          <w:p w14:paraId="75C9127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14:paraId="75CDF1C9" w14:textId="77777777" w:rsidTr="00E82CF5">
        <w:tc>
          <w:tcPr>
            <w:tcW w:w="9350" w:type="dxa"/>
            <w:vAlign w:val="bottom"/>
          </w:tcPr>
          <w:p w14:paraId="010D499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14:paraId="371039FB" w14:textId="77777777" w:rsidTr="00E82CF5">
        <w:tc>
          <w:tcPr>
            <w:tcW w:w="9350" w:type="dxa"/>
            <w:vAlign w:val="bottom"/>
          </w:tcPr>
          <w:p w14:paraId="78C19F7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14:paraId="3374DB2B" w14:textId="77777777" w:rsidTr="00E82CF5">
        <w:tc>
          <w:tcPr>
            <w:tcW w:w="9350" w:type="dxa"/>
            <w:vAlign w:val="bottom"/>
          </w:tcPr>
          <w:p w14:paraId="048D154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14:paraId="5DA68A13" w14:textId="77777777" w:rsidTr="00E82CF5">
        <w:tc>
          <w:tcPr>
            <w:tcW w:w="9350" w:type="dxa"/>
            <w:vAlign w:val="bottom"/>
          </w:tcPr>
          <w:p w14:paraId="2508CCD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14:paraId="3906AB01" w14:textId="77777777" w:rsidTr="00E82CF5">
        <w:tc>
          <w:tcPr>
            <w:tcW w:w="9350" w:type="dxa"/>
            <w:vAlign w:val="bottom"/>
          </w:tcPr>
          <w:p w14:paraId="590BE96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14:paraId="207D4B47" w14:textId="77777777" w:rsidTr="00E82CF5">
        <w:tc>
          <w:tcPr>
            <w:tcW w:w="9350" w:type="dxa"/>
            <w:vAlign w:val="bottom"/>
          </w:tcPr>
          <w:p w14:paraId="4FDB05E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14:paraId="62EF9314" w14:textId="77777777" w:rsidTr="00E82CF5">
        <w:tc>
          <w:tcPr>
            <w:tcW w:w="9350" w:type="dxa"/>
            <w:vAlign w:val="bottom"/>
          </w:tcPr>
          <w:p w14:paraId="01BDA1A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14:paraId="0875C8C6" w14:textId="77777777" w:rsidTr="00E82CF5">
        <w:tc>
          <w:tcPr>
            <w:tcW w:w="9350" w:type="dxa"/>
            <w:vAlign w:val="bottom"/>
          </w:tcPr>
          <w:p w14:paraId="1BEA596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14:paraId="17497519" w14:textId="77777777" w:rsidTr="00E82CF5">
        <w:tc>
          <w:tcPr>
            <w:tcW w:w="9350" w:type="dxa"/>
            <w:vAlign w:val="bottom"/>
          </w:tcPr>
          <w:p w14:paraId="29A4186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14:paraId="338DBEA9" w14:textId="77777777" w:rsidTr="00E82CF5">
        <w:tc>
          <w:tcPr>
            <w:tcW w:w="9350" w:type="dxa"/>
            <w:vAlign w:val="bottom"/>
          </w:tcPr>
          <w:p w14:paraId="781E0AB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14:paraId="030763EC" w14:textId="77777777" w:rsidTr="00E82CF5">
        <w:tc>
          <w:tcPr>
            <w:tcW w:w="9350" w:type="dxa"/>
            <w:vAlign w:val="bottom"/>
          </w:tcPr>
          <w:p w14:paraId="5FD82B7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14:paraId="50E086B0" w14:textId="77777777" w:rsidTr="00E82CF5">
        <w:tc>
          <w:tcPr>
            <w:tcW w:w="9350" w:type="dxa"/>
            <w:vAlign w:val="bottom"/>
          </w:tcPr>
          <w:p w14:paraId="4D910E5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14:paraId="06D2BD95" w14:textId="77777777" w:rsidTr="00E82CF5">
        <w:tc>
          <w:tcPr>
            <w:tcW w:w="9350" w:type="dxa"/>
            <w:vAlign w:val="bottom"/>
          </w:tcPr>
          <w:p w14:paraId="509BDF4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14:paraId="1EA1D394" w14:textId="77777777" w:rsidTr="00E82CF5">
        <w:tc>
          <w:tcPr>
            <w:tcW w:w="9350" w:type="dxa"/>
            <w:vAlign w:val="bottom"/>
          </w:tcPr>
          <w:p w14:paraId="5DBFB57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14:paraId="170623CF" w14:textId="77777777" w:rsidTr="00E82CF5">
        <w:tc>
          <w:tcPr>
            <w:tcW w:w="9350" w:type="dxa"/>
            <w:vAlign w:val="bottom"/>
          </w:tcPr>
          <w:p w14:paraId="413E887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14:paraId="33D5456C" w14:textId="77777777" w:rsidTr="00E82CF5">
        <w:tc>
          <w:tcPr>
            <w:tcW w:w="9350" w:type="dxa"/>
            <w:vAlign w:val="bottom"/>
          </w:tcPr>
          <w:p w14:paraId="6198893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r w:rsidR="00A5630A" w:rsidRPr="000511BE" w14:paraId="61A4671F" w14:textId="77777777" w:rsidTr="00E82CF5">
        <w:tc>
          <w:tcPr>
            <w:tcW w:w="9350" w:type="dxa"/>
            <w:vAlign w:val="bottom"/>
          </w:tcPr>
          <w:p w14:paraId="17D5016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14:paraId="6E4B8342" w14:textId="77777777" w:rsidTr="00E82CF5">
        <w:tc>
          <w:tcPr>
            <w:tcW w:w="9350" w:type="dxa"/>
            <w:vAlign w:val="bottom"/>
          </w:tcPr>
          <w:p w14:paraId="7B14F6C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14:paraId="6D4BF052" w14:textId="77777777" w:rsidTr="00E82CF5">
        <w:tc>
          <w:tcPr>
            <w:tcW w:w="9350" w:type="dxa"/>
            <w:vAlign w:val="bottom"/>
          </w:tcPr>
          <w:p w14:paraId="61F774E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14:paraId="2064AC82" w14:textId="77777777" w:rsidTr="00E82CF5">
        <w:tc>
          <w:tcPr>
            <w:tcW w:w="9350" w:type="dxa"/>
            <w:vAlign w:val="bottom"/>
          </w:tcPr>
          <w:p w14:paraId="154F5B0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14:paraId="56D27D99" w14:textId="77777777" w:rsidTr="00E82CF5">
        <w:tc>
          <w:tcPr>
            <w:tcW w:w="9350" w:type="dxa"/>
            <w:vAlign w:val="bottom"/>
          </w:tcPr>
          <w:p w14:paraId="513AC63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14:paraId="1E722B89" w14:textId="77777777" w:rsidTr="00E82CF5">
        <w:tc>
          <w:tcPr>
            <w:tcW w:w="9350" w:type="dxa"/>
            <w:vAlign w:val="bottom"/>
          </w:tcPr>
          <w:p w14:paraId="6429461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14:paraId="2AFA1850" w14:textId="77777777" w:rsidTr="00E82CF5">
        <w:tc>
          <w:tcPr>
            <w:tcW w:w="9350" w:type="dxa"/>
            <w:vAlign w:val="bottom"/>
          </w:tcPr>
          <w:p w14:paraId="1CFCD81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14:paraId="67E6A0F3" w14:textId="77777777" w:rsidTr="00E82CF5">
        <w:tc>
          <w:tcPr>
            <w:tcW w:w="9350" w:type="dxa"/>
            <w:vAlign w:val="bottom"/>
          </w:tcPr>
          <w:p w14:paraId="57836C8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14:paraId="05F4B10C" w14:textId="77777777" w:rsidTr="00E82CF5">
        <w:tc>
          <w:tcPr>
            <w:tcW w:w="9350" w:type="dxa"/>
            <w:vAlign w:val="bottom"/>
          </w:tcPr>
          <w:p w14:paraId="15B96F6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14:paraId="77C0EECD" w14:textId="77777777" w:rsidTr="00E82CF5">
        <w:tc>
          <w:tcPr>
            <w:tcW w:w="9350" w:type="dxa"/>
            <w:vAlign w:val="bottom"/>
          </w:tcPr>
          <w:p w14:paraId="1738C3E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14:paraId="7E3923CC" w14:textId="77777777" w:rsidTr="00E82CF5">
        <w:tc>
          <w:tcPr>
            <w:tcW w:w="9350" w:type="dxa"/>
            <w:vAlign w:val="bottom"/>
          </w:tcPr>
          <w:p w14:paraId="3F9625E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14:paraId="57D6792F" w14:textId="77777777" w:rsidTr="00E82CF5">
        <w:tc>
          <w:tcPr>
            <w:tcW w:w="9350" w:type="dxa"/>
            <w:vAlign w:val="bottom"/>
          </w:tcPr>
          <w:p w14:paraId="711F463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14:paraId="7F57057F" w14:textId="77777777" w:rsidTr="00E82CF5">
        <w:tc>
          <w:tcPr>
            <w:tcW w:w="9350" w:type="dxa"/>
            <w:vAlign w:val="bottom"/>
          </w:tcPr>
          <w:p w14:paraId="59F3F6F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14:paraId="2DB6DBEC" w14:textId="77777777" w:rsidTr="00E82CF5">
        <w:tc>
          <w:tcPr>
            <w:tcW w:w="9350" w:type="dxa"/>
            <w:vAlign w:val="bottom"/>
          </w:tcPr>
          <w:p w14:paraId="487AE52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[4190]=[4188]*1000000/[4104]</w:t>
            </w:r>
          </w:p>
        </w:tc>
      </w:tr>
      <w:tr w:rsidR="00A5630A" w:rsidRPr="000511BE" w14:paraId="68745C3A" w14:textId="77777777" w:rsidTr="00E82CF5">
        <w:tc>
          <w:tcPr>
            <w:tcW w:w="9350" w:type="dxa"/>
            <w:vAlign w:val="bottom"/>
          </w:tcPr>
          <w:p w14:paraId="5B1FA7C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14:paraId="34933123" w14:textId="77777777" w:rsidTr="00E82CF5">
        <w:tc>
          <w:tcPr>
            <w:tcW w:w="9350" w:type="dxa"/>
            <w:vAlign w:val="bottom"/>
          </w:tcPr>
          <w:p w14:paraId="5302FC3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14:paraId="1E57548D" w14:textId="77777777" w:rsidTr="00E82CF5">
        <w:tc>
          <w:tcPr>
            <w:tcW w:w="9350" w:type="dxa"/>
            <w:vAlign w:val="bottom"/>
          </w:tcPr>
          <w:p w14:paraId="0DD0CD0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[4196]=[4509]+[4195]</w:t>
            </w:r>
          </w:p>
        </w:tc>
      </w:tr>
      <w:tr w:rsidR="00A5630A" w:rsidRPr="000511BE" w14:paraId="74283511" w14:textId="77777777" w:rsidTr="00E82CF5">
        <w:tc>
          <w:tcPr>
            <w:tcW w:w="9350" w:type="dxa"/>
            <w:vAlign w:val="bottom"/>
          </w:tcPr>
          <w:p w14:paraId="17535D1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14:paraId="2A394B10" w14:textId="77777777" w:rsidTr="00E82CF5">
        <w:tc>
          <w:tcPr>
            <w:tcW w:w="9350" w:type="dxa"/>
            <w:vAlign w:val="bottom"/>
          </w:tcPr>
          <w:p w14:paraId="4588BFF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14:paraId="16E3F234" w14:textId="77777777" w:rsidTr="00E82CF5">
        <w:tc>
          <w:tcPr>
            <w:tcW w:w="9350" w:type="dxa"/>
            <w:vAlign w:val="bottom"/>
          </w:tcPr>
          <w:p w14:paraId="7301609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14:paraId="4D456B6C" w14:textId="77777777" w:rsidTr="00E82CF5">
        <w:tc>
          <w:tcPr>
            <w:tcW w:w="9350" w:type="dxa"/>
            <w:vAlign w:val="bottom"/>
          </w:tcPr>
          <w:p w14:paraId="41CF6AE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14:paraId="06605C56" w14:textId="77777777" w:rsidTr="00E82CF5">
        <w:tc>
          <w:tcPr>
            <w:tcW w:w="9350" w:type="dxa"/>
            <w:vAlign w:val="bottom"/>
          </w:tcPr>
          <w:p w14:paraId="7B36F4F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14:paraId="06833E98" w14:textId="77777777" w:rsidTr="00E82CF5">
        <w:tc>
          <w:tcPr>
            <w:tcW w:w="9350" w:type="dxa"/>
            <w:vAlign w:val="bottom"/>
          </w:tcPr>
          <w:p w14:paraId="39C2F02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14:paraId="7CD656E8" w14:textId="77777777" w:rsidTr="00E82CF5">
        <w:tc>
          <w:tcPr>
            <w:tcW w:w="9350" w:type="dxa"/>
            <w:vAlign w:val="bottom"/>
          </w:tcPr>
          <w:p w14:paraId="7404F27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14:paraId="7AE3C89F" w14:textId="77777777" w:rsidTr="00E82CF5">
        <w:tc>
          <w:tcPr>
            <w:tcW w:w="9350" w:type="dxa"/>
            <w:vAlign w:val="bottom"/>
          </w:tcPr>
          <w:p w14:paraId="45D0EB6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14:paraId="4FDD139C" w14:textId="77777777" w:rsidTr="00E82CF5">
        <w:tc>
          <w:tcPr>
            <w:tcW w:w="9350" w:type="dxa"/>
            <w:vAlign w:val="bottom"/>
          </w:tcPr>
          <w:p w14:paraId="0F9485C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14:paraId="721B7DC4" w14:textId="77777777" w:rsidTr="00E82CF5">
        <w:tc>
          <w:tcPr>
            <w:tcW w:w="9350" w:type="dxa"/>
            <w:vAlign w:val="bottom"/>
          </w:tcPr>
          <w:p w14:paraId="6F462C3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14:paraId="6756E819" w14:textId="77777777" w:rsidTr="00E82CF5">
        <w:tc>
          <w:tcPr>
            <w:tcW w:w="9350" w:type="dxa"/>
            <w:vAlign w:val="bottom"/>
          </w:tcPr>
          <w:p w14:paraId="23B4BA2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14:paraId="4EA148FF" w14:textId="77777777" w:rsidTr="00E82CF5">
        <w:tc>
          <w:tcPr>
            <w:tcW w:w="9350" w:type="dxa"/>
            <w:vAlign w:val="bottom"/>
          </w:tcPr>
          <w:p w14:paraId="0C12F72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14:paraId="18510C6F" w14:textId="77777777" w:rsidTr="00E82CF5">
        <w:tc>
          <w:tcPr>
            <w:tcW w:w="9350" w:type="dxa"/>
            <w:vAlign w:val="bottom"/>
          </w:tcPr>
          <w:p w14:paraId="1C7A3BB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14:paraId="330F1EB4" w14:textId="77777777" w:rsidTr="00E82CF5">
        <w:tc>
          <w:tcPr>
            <w:tcW w:w="9350" w:type="dxa"/>
            <w:vAlign w:val="bottom"/>
          </w:tcPr>
          <w:p w14:paraId="7856BFF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14:paraId="0217F2CD" w14:textId="77777777" w:rsidTr="00E82CF5">
        <w:tc>
          <w:tcPr>
            <w:tcW w:w="9350" w:type="dxa"/>
            <w:vAlign w:val="bottom"/>
          </w:tcPr>
          <w:p w14:paraId="6619AD3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14:paraId="4D52D150" w14:textId="77777777" w:rsidTr="00E82CF5">
        <w:tc>
          <w:tcPr>
            <w:tcW w:w="9350" w:type="dxa"/>
            <w:vAlign w:val="bottom"/>
          </w:tcPr>
          <w:p w14:paraId="6BCA5CB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14:paraId="6BD94BC3" w14:textId="77777777" w:rsidTr="00E82CF5">
        <w:tc>
          <w:tcPr>
            <w:tcW w:w="9350" w:type="dxa"/>
            <w:vAlign w:val="bottom"/>
          </w:tcPr>
          <w:p w14:paraId="7D34C0E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14:paraId="48BFBED1" w14:textId="77777777" w:rsidTr="00E82CF5">
        <w:tc>
          <w:tcPr>
            <w:tcW w:w="9350" w:type="dxa"/>
            <w:vAlign w:val="bottom"/>
          </w:tcPr>
          <w:p w14:paraId="0A3C5CC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14:paraId="79F98BE5" w14:textId="77777777" w:rsidTr="00E82CF5">
        <w:tc>
          <w:tcPr>
            <w:tcW w:w="9350" w:type="dxa"/>
            <w:vAlign w:val="bottom"/>
          </w:tcPr>
          <w:p w14:paraId="7F083C2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14:paraId="3735C08F" w14:textId="77777777" w:rsidTr="00E82CF5">
        <w:tc>
          <w:tcPr>
            <w:tcW w:w="9350" w:type="dxa"/>
            <w:vAlign w:val="bottom"/>
          </w:tcPr>
          <w:p w14:paraId="7578D2A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14:paraId="54D1E56B" w14:textId="77777777" w:rsidTr="00E82CF5">
        <w:tc>
          <w:tcPr>
            <w:tcW w:w="9350" w:type="dxa"/>
            <w:vAlign w:val="bottom"/>
          </w:tcPr>
          <w:p w14:paraId="242905D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14:paraId="26CE0D46" w14:textId="77777777" w:rsidTr="00E82CF5">
        <w:tc>
          <w:tcPr>
            <w:tcW w:w="9350" w:type="dxa"/>
            <w:vAlign w:val="bottom"/>
          </w:tcPr>
          <w:p w14:paraId="135B0B5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14:paraId="33F9B772" w14:textId="77777777" w:rsidTr="00E82CF5">
        <w:tc>
          <w:tcPr>
            <w:tcW w:w="9350" w:type="dxa"/>
            <w:vAlign w:val="bottom"/>
          </w:tcPr>
          <w:p w14:paraId="49E0110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14:paraId="1A1D96FA" w14:textId="77777777" w:rsidTr="00E82CF5">
        <w:tc>
          <w:tcPr>
            <w:tcW w:w="9350" w:type="dxa"/>
            <w:vAlign w:val="bottom"/>
          </w:tcPr>
          <w:p w14:paraId="0DFF66F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14:paraId="35A24DF3" w14:textId="77777777" w:rsidTr="00E82CF5">
        <w:tc>
          <w:tcPr>
            <w:tcW w:w="9350" w:type="dxa"/>
            <w:vAlign w:val="bottom"/>
          </w:tcPr>
          <w:p w14:paraId="7C35C3B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14:paraId="2C738F4C" w14:textId="77777777" w:rsidTr="00E82CF5">
        <w:tc>
          <w:tcPr>
            <w:tcW w:w="9350" w:type="dxa"/>
            <w:vAlign w:val="bottom"/>
          </w:tcPr>
          <w:p w14:paraId="2E95308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14:paraId="747C3B1E" w14:textId="77777777" w:rsidTr="00E82CF5">
        <w:tc>
          <w:tcPr>
            <w:tcW w:w="9350" w:type="dxa"/>
            <w:vAlign w:val="bottom"/>
          </w:tcPr>
          <w:p w14:paraId="684D31C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14:paraId="3BAFA992" w14:textId="77777777" w:rsidTr="00E82CF5">
        <w:tc>
          <w:tcPr>
            <w:tcW w:w="9350" w:type="dxa"/>
            <w:vAlign w:val="bottom"/>
          </w:tcPr>
          <w:p w14:paraId="5CF4F03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14:paraId="430761AD" w14:textId="77777777" w:rsidTr="00E82CF5">
        <w:tc>
          <w:tcPr>
            <w:tcW w:w="9350" w:type="dxa"/>
            <w:vAlign w:val="bottom"/>
          </w:tcPr>
          <w:p w14:paraId="5D09261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14:paraId="2C73A3D3" w14:textId="77777777" w:rsidTr="00E82CF5">
        <w:tc>
          <w:tcPr>
            <w:tcW w:w="9350" w:type="dxa"/>
            <w:vAlign w:val="bottom"/>
          </w:tcPr>
          <w:p w14:paraId="0D3B067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14:paraId="774D6589" w14:textId="77777777" w:rsidTr="00E82CF5">
        <w:tc>
          <w:tcPr>
            <w:tcW w:w="9350" w:type="dxa"/>
            <w:vAlign w:val="bottom"/>
          </w:tcPr>
          <w:p w14:paraId="6B60B00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14:paraId="1C1E2A6E" w14:textId="77777777" w:rsidTr="00E82CF5">
        <w:tc>
          <w:tcPr>
            <w:tcW w:w="9350" w:type="dxa"/>
            <w:vAlign w:val="bottom"/>
          </w:tcPr>
          <w:p w14:paraId="6F3D421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14:paraId="78C462F6" w14:textId="77777777" w:rsidTr="00E82CF5">
        <w:tc>
          <w:tcPr>
            <w:tcW w:w="9350" w:type="dxa"/>
            <w:vAlign w:val="bottom"/>
          </w:tcPr>
          <w:p w14:paraId="4C4E73F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14:paraId="4BC799C2" w14:textId="77777777" w:rsidTr="00E82CF5">
        <w:tc>
          <w:tcPr>
            <w:tcW w:w="9350" w:type="dxa"/>
            <w:vAlign w:val="bottom"/>
          </w:tcPr>
          <w:p w14:paraId="21155E1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14:paraId="33448667" w14:textId="77777777" w:rsidTr="00E82CF5">
        <w:tc>
          <w:tcPr>
            <w:tcW w:w="9350" w:type="dxa"/>
            <w:vAlign w:val="bottom"/>
          </w:tcPr>
          <w:p w14:paraId="4362758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14:paraId="7816DA58" w14:textId="77777777" w:rsidTr="00E82CF5">
        <w:tc>
          <w:tcPr>
            <w:tcW w:w="9350" w:type="dxa"/>
            <w:vAlign w:val="bottom"/>
          </w:tcPr>
          <w:p w14:paraId="66E4F1A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14:paraId="25DC20D5" w14:textId="77777777" w:rsidTr="00E82CF5">
        <w:tc>
          <w:tcPr>
            <w:tcW w:w="9350" w:type="dxa"/>
            <w:vAlign w:val="bottom"/>
          </w:tcPr>
          <w:p w14:paraId="1FC363E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14:paraId="3C5C8EE8" w14:textId="77777777" w:rsidTr="00E82CF5">
        <w:tc>
          <w:tcPr>
            <w:tcW w:w="9350" w:type="dxa"/>
            <w:vAlign w:val="bottom"/>
          </w:tcPr>
          <w:p w14:paraId="08E460A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14:paraId="35AFD953" w14:textId="77777777" w:rsidTr="00E82CF5">
        <w:tc>
          <w:tcPr>
            <w:tcW w:w="9350" w:type="dxa"/>
            <w:vAlign w:val="bottom"/>
          </w:tcPr>
          <w:p w14:paraId="45E3228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14:paraId="16D4D88F" w14:textId="77777777" w:rsidTr="00E82CF5">
        <w:tc>
          <w:tcPr>
            <w:tcW w:w="9350" w:type="dxa"/>
            <w:vAlign w:val="bottom"/>
          </w:tcPr>
          <w:p w14:paraId="363127E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14:paraId="412C8EB1" w14:textId="77777777" w:rsidTr="00E82CF5">
        <w:tc>
          <w:tcPr>
            <w:tcW w:w="9350" w:type="dxa"/>
            <w:vAlign w:val="bottom"/>
          </w:tcPr>
          <w:p w14:paraId="7E84A14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14:paraId="51C827E4" w14:textId="77777777" w:rsidTr="00E82CF5">
        <w:tc>
          <w:tcPr>
            <w:tcW w:w="9350" w:type="dxa"/>
            <w:vAlign w:val="bottom"/>
          </w:tcPr>
          <w:p w14:paraId="656AEB0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14:paraId="091DCC4C" w14:textId="77777777" w:rsidTr="00E82CF5">
        <w:tc>
          <w:tcPr>
            <w:tcW w:w="9350" w:type="dxa"/>
            <w:vAlign w:val="bottom"/>
          </w:tcPr>
          <w:p w14:paraId="06AF2B5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14:paraId="637D962D" w14:textId="77777777" w:rsidTr="00E82CF5">
        <w:tc>
          <w:tcPr>
            <w:tcW w:w="9350" w:type="dxa"/>
            <w:vAlign w:val="bottom"/>
          </w:tcPr>
          <w:p w14:paraId="57333B7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14:paraId="1E9B81BE" w14:textId="77777777" w:rsidTr="00E82CF5">
        <w:tc>
          <w:tcPr>
            <w:tcW w:w="9350" w:type="dxa"/>
            <w:vAlign w:val="bottom"/>
          </w:tcPr>
          <w:p w14:paraId="63F73AE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14:paraId="2CF7ADE5" w14:textId="77777777" w:rsidTr="00E82CF5">
        <w:tc>
          <w:tcPr>
            <w:tcW w:w="9350" w:type="dxa"/>
            <w:vAlign w:val="bottom"/>
          </w:tcPr>
          <w:p w14:paraId="4ECD16F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14:paraId="35C2CF99" w14:textId="77777777" w:rsidTr="00E82CF5">
        <w:tc>
          <w:tcPr>
            <w:tcW w:w="9350" w:type="dxa"/>
            <w:vAlign w:val="bottom"/>
          </w:tcPr>
          <w:p w14:paraId="34D6F6B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14:paraId="410ECBAA" w14:textId="77777777" w:rsidTr="00E82CF5">
        <w:tc>
          <w:tcPr>
            <w:tcW w:w="9350" w:type="dxa"/>
            <w:vAlign w:val="bottom"/>
          </w:tcPr>
          <w:p w14:paraId="0DA2FE9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14:paraId="1DB60B11" w14:textId="77777777" w:rsidTr="00E82CF5">
        <w:tc>
          <w:tcPr>
            <w:tcW w:w="9350" w:type="dxa"/>
            <w:vAlign w:val="bottom"/>
          </w:tcPr>
          <w:p w14:paraId="6FA8118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14:paraId="24EBBDC0" w14:textId="77777777" w:rsidTr="00E82CF5">
        <w:tc>
          <w:tcPr>
            <w:tcW w:w="9350" w:type="dxa"/>
            <w:vAlign w:val="bottom"/>
          </w:tcPr>
          <w:p w14:paraId="6BD3518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14:paraId="31099FB4" w14:textId="77777777" w:rsidTr="00E82CF5">
        <w:tc>
          <w:tcPr>
            <w:tcW w:w="9350" w:type="dxa"/>
            <w:vAlign w:val="bottom"/>
          </w:tcPr>
          <w:p w14:paraId="02DB459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14:paraId="19B42D72" w14:textId="77777777" w:rsidTr="00E82CF5">
        <w:tc>
          <w:tcPr>
            <w:tcW w:w="9350" w:type="dxa"/>
            <w:vAlign w:val="bottom"/>
          </w:tcPr>
          <w:p w14:paraId="59407AC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bl>
    <w:p w14:paraId="30402483" w14:textId="77777777" w:rsidR="003F6587" w:rsidRDefault="003F6587" w:rsidP="003F6587">
      <w:pPr>
        <w:spacing w:after="0" w:line="360" w:lineRule="auto"/>
        <w:jc w:val="both"/>
        <w:rPr>
          <w:rFonts w:ascii="Times New Roman" w:hAnsi="Times New Roman" w:cs="Times New Roman"/>
        </w:rPr>
      </w:pPr>
    </w:p>
    <w:p w14:paraId="27C594FA" w14:textId="77777777" w:rsidR="00A5630A" w:rsidRDefault="00A5630A" w:rsidP="003F6587">
      <w:pPr>
        <w:spacing w:after="0" w:line="360" w:lineRule="auto"/>
        <w:jc w:val="both"/>
        <w:rPr>
          <w:rFonts w:ascii="Times New Roman" w:hAnsi="Times New Roman" w:cs="Times New Roman"/>
        </w:rPr>
      </w:pPr>
    </w:p>
    <w:p w14:paraId="61F0F710" w14:textId="77777777" w:rsidR="00A5630A" w:rsidRPr="003F6587" w:rsidRDefault="00A5630A" w:rsidP="003F6587">
      <w:pPr>
        <w:spacing w:after="0" w:line="360" w:lineRule="auto"/>
        <w:jc w:val="both"/>
        <w:rPr>
          <w:rFonts w:ascii="Times New Roman" w:hAnsi="Times New Roman" w:cs="Times New Roman"/>
        </w:rPr>
      </w:pPr>
    </w:p>
    <w:sectPr w:rsidR="00A5630A" w:rsidRPr="003F6587" w:rsidSect="00DF2F5B">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r" w:date="2018-09-06T10:49:00Z" w:initials="V">
    <w:p w14:paraId="0B16DE5D" w14:textId="41DC32BE" w:rsidR="00332975" w:rsidRDefault="00332975">
      <w:pPr>
        <w:pStyle w:val="CommentText"/>
      </w:pPr>
      <w:r>
        <w:rPr>
          <w:rStyle w:val="CommentReference"/>
        </w:rPr>
        <w:annotationRef/>
      </w:r>
      <w:r>
        <w:t>Does the order between Imputation and Calculation change the result? That’s as much as question to myself than to you Francy.</w:t>
      </w:r>
      <w:r w:rsidR="004E256A">
        <w:t xml:space="preserve"> </w:t>
      </w:r>
    </w:p>
    <w:p w14:paraId="37937359" w14:textId="5511E8FC" w:rsidR="004E256A" w:rsidRDefault="004E256A">
      <w:pPr>
        <w:pStyle w:val="CommentText"/>
      </w:pPr>
      <w:r>
        <w:t>That is something that we need to discuss. You see in other comments that there are two possibilities in my mind. One is to impute indicators directly if they meet the requirement of having at least one observed value in the time-series originally. The second option is to calculate the indicator from imputed elements. That I would call and indirect imputation as the values would come from imputed variables.</w:t>
      </w:r>
      <w:bookmarkStart w:id="1" w:name="_GoBack"/>
      <w:bookmarkEnd w:id="1"/>
    </w:p>
  </w:comment>
  <w:comment w:id="2" w:author="Vir" w:date="2018-09-06T10:44:00Z" w:initials="V">
    <w:p w14:paraId="075D4FA2" w14:textId="77777777" w:rsidR="00332975" w:rsidRDefault="00332975">
      <w:pPr>
        <w:pStyle w:val="CommentText"/>
      </w:pPr>
      <w:r>
        <w:rPr>
          <w:rStyle w:val="CommentReference"/>
        </w:rPr>
        <w:annotationRef/>
      </w:r>
      <w:r>
        <w:t>In the faoswsAquastatCalculation: Does the 2 “Calculations” (from imputed and from primary var.) means that both calculation methods are kept and compared?</w:t>
      </w:r>
    </w:p>
    <w:p w14:paraId="21C4B605" w14:textId="4477514B" w:rsidR="00332975" w:rsidRDefault="00332975">
      <w:pPr>
        <w:pStyle w:val="CommentText"/>
      </w:pPr>
      <w:r>
        <w:t>Does it also means that in case we want to keep the current dissemination method (5 year period), we can do it only using the calculations (from primary variables)?</w:t>
      </w:r>
    </w:p>
    <w:p w14:paraId="30767075" w14:textId="016DE942" w:rsidR="00332975" w:rsidRDefault="00332975">
      <w:pPr>
        <w:pStyle w:val="CommentText"/>
      </w:pPr>
      <w:r>
        <w:t>I’m not sure we will have a new dissemination system, so we should have both the option to disseminate yearly data or with a 5yr period, mostly similar to what we have in the current AQUASTAT working system where just internally we can choose to display by year or by period.</w:t>
      </w:r>
    </w:p>
    <w:p w14:paraId="709A42AB" w14:textId="14EDA82B" w:rsidR="00332975" w:rsidRDefault="00332975">
      <w:pPr>
        <w:pStyle w:val="CommentText"/>
      </w:pPr>
      <w:r>
        <w:t>If this is possible, then we have to make sure that the calculated data displayed in the yearly dissemination is the same than in the 5-yr period dissemination (so we don’t lose our mind).</w:t>
      </w:r>
    </w:p>
  </w:comment>
  <w:comment w:id="3" w:author="Vir" w:date="2018-09-06T10:46:00Z" w:initials="V">
    <w:p w14:paraId="1287B230" w14:textId="3E3A757C" w:rsidR="00332975" w:rsidRDefault="00332975">
      <w:pPr>
        <w:pStyle w:val="CommentText"/>
      </w:pPr>
      <w:r>
        <w:rPr>
          <w:rStyle w:val="CommentReference"/>
        </w:rPr>
        <w:annotationRef/>
      </w:r>
      <w:r>
        <w:t>Is there a way that we can NOT accept the imputed data in case we just want to raw data? Or this is something we can easily choose from in the SWS?</w:t>
      </w:r>
    </w:p>
    <w:p w14:paraId="6D0480C9" w14:textId="31F586DD" w:rsidR="004E256A" w:rsidRDefault="00B84CDC">
      <w:pPr>
        <w:pStyle w:val="CommentText"/>
      </w:pPr>
      <w:r>
        <w:t xml:space="preserve">The </w:t>
      </w:r>
      <w:proofErr w:type="spellStart"/>
      <w:r>
        <w:t>inputed</w:t>
      </w:r>
      <w:proofErr w:type="spellEnd"/>
      <w:r>
        <w:t xml:space="preserve"> raw data is one of </w:t>
      </w:r>
      <w:proofErr w:type="gramStart"/>
      <w:r>
        <w:t>the  datasets</w:t>
      </w:r>
      <w:proofErr w:type="gramEnd"/>
      <w:r>
        <w:t xml:space="preserve"> that can exist in the SWS. For sure you can use </w:t>
      </w:r>
      <w:proofErr w:type="spellStart"/>
      <w:r>
        <w:t>whatwever</w:t>
      </w:r>
      <w:proofErr w:type="spellEnd"/>
      <w:r>
        <w:t xml:space="preserve"> dataset you want. For example, I saved the imputed data in SWS as aquastat_imputed. The raw data is named aquastat_</w:t>
      </w:r>
      <w:r w:rsidR="004E256A">
        <w:t xml:space="preserve">cloned. If you want to keep the </w:t>
      </w:r>
      <w:proofErr w:type="spellStart"/>
      <w:r w:rsidR="004E256A">
        <w:t>orginal</w:t>
      </w:r>
      <w:proofErr w:type="spellEnd"/>
      <w:r w:rsidR="004E256A">
        <w:t xml:space="preserve"> data from the imputed data all you need to do is to unselect the flag for imputed values.</w:t>
      </w:r>
    </w:p>
  </w:comment>
  <w:comment w:id="4" w:author="Vir" w:date="2018-09-06T14:25:00Z" w:initials="V">
    <w:p w14:paraId="7ACBA324" w14:textId="77777777" w:rsidR="00332975" w:rsidRDefault="00332975">
      <w:pPr>
        <w:pStyle w:val="CommentText"/>
      </w:pPr>
      <w:r>
        <w:rPr>
          <w:rStyle w:val="CommentReference"/>
        </w:rPr>
        <w:annotationRef/>
      </w:r>
      <w:r>
        <w:t>In the SWS, we already have a variable’s group for “old variables”, so they can be added to this group.</w:t>
      </w:r>
    </w:p>
  </w:comment>
  <w:comment w:id="5" w:author="Lisboa, Francy (ESS)" w:date="2018-09-06T17:58:00Z" w:initials="LF(">
    <w:p w14:paraId="65DF2190" w14:textId="0DC87F57" w:rsidR="00B84CDC" w:rsidRDefault="00B84CDC">
      <w:pPr>
        <w:pStyle w:val="CommentText"/>
      </w:pPr>
      <w:r>
        <w:rPr>
          <w:rStyle w:val="CommentReference"/>
        </w:rPr>
        <w:annotationRef/>
      </w:r>
      <w:r>
        <w:t>Ok, thank you for this clarification.</w:t>
      </w:r>
    </w:p>
    <w:p w14:paraId="5FC9F25D" w14:textId="6163B7BE" w:rsidR="00B84CDC" w:rsidRDefault="00B84CDC">
      <w:pPr>
        <w:pStyle w:val="CommentText"/>
      </w:pPr>
    </w:p>
    <w:p w14:paraId="498CEBAF" w14:textId="77777777" w:rsidR="00B84CDC" w:rsidRDefault="00B84CDC">
      <w:pPr>
        <w:pStyle w:val="CommentText"/>
      </w:pPr>
    </w:p>
  </w:comment>
  <w:comment w:id="6" w:author="Vir" w:date="2018-09-06T14:28:00Z" w:initials="V">
    <w:p w14:paraId="713E95C2" w14:textId="77777777" w:rsidR="00332975" w:rsidRDefault="00332975">
      <w:pPr>
        <w:pStyle w:val="CommentText"/>
      </w:pPr>
      <w:r>
        <w:rPr>
          <w:rStyle w:val="CommentReference"/>
        </w:rPr>
        <w:annotationRef/>
      </w:r>
      <w:r>
        <w:t>Is this working for every variables?</w:t>
      </w:r>
    </w:p>
    <w:p w14:paraId="09043315" w14:textId="77777777" w:rsidR="00332975" w:rsidRDefault="00332975">
      <w:pPr>
        <w:pStyle w:val="CommentText"/>
      </w:pPr>
      <w:r>
        <w:t>Or shouldn’t we have this solution for the variables with less missing values and keep the current solution (primary variables + 5 year period) for the other?</w:t>
      </w:r>
    </w:p>
  </w:comment>
  <w:comment w:id="7" w:author="Lisboa, Francy (ESS)" w:date="2018-09-06T17:57:00Z" w:initials="LF(">
    <w:p w14:paraId="29BE9A84" w14:textId="056368AC" w:rsidR="00B84CDC" w:rsidRDefault="00B84CDC">
      <w:pPr>
        <w:pStyle w:val="CommentText"/>
      </w:pPr>
      <w:r>
        <w:rPr>
          <w:rStyle w:val="CommentReference"/>
        </w:rPr>
        <w:annotationRef/>
      </w:r>
      <w:r>
        <w:t>Check the sections below but indicator can be either directly imputed or calculated from imputed elements.</w:t>
      </w:r>
    </w:p>
    <w:p w14:paraId="51B34807" w14:textId="77777777" w:rsidR="00B84CDC" w:rsidRDefault="00B84CDC">
      <w:pPr>
        <w:pStyle w:val="CommentText"/>
      </w:pPr>
    </w:p>
  </w:comment>
  <w:comment w:id="8" w:author="Vir" w:date="2018-09-06T14:33:00Z" w:initials="V">
    <w:p w14:paraId="01286CFF" w14:textId="57AE2526" w:rsidR="00332975" w:rsidRDefault="00332975">
      <w:pPr>
        <w:pStyle w:val="CommentText"/>
      </w:pPr>
      <w:r>
        <w:rPr>
          <w:rStyle w:val="CommentReference"/>
        </w:rPr>
        <w:annotationRef/>
      </w:r>
      <w:r>
        <w:t>I’m not sure to understand what are the “Long” and “Wide” format datasets.</w:t>
      </w:r>
    </w:p>
    <w:p w14:paraId="06EA273D" w14:textId="77777777" w:rsidR="00332975" w:rsidRDefault="00332975">
      <w:pPr>
        <w:pStyle w:val="CommentText"/>
      </w:pPr>
      <w:r>
        <w:t>Why only the SDG elements are kept?</w:t>
      </w:r>
    </w:p>
    <w:p w14:paraId="5FF01644" w14:textId="38837224" w:rsidR="00332975" w:rsidRDefault="00332975">
      <w:pPr>
        <w:pStyle w:val="CommentText"/>
      </w:pPr>
      <w:r>
        <w:t xml:space="preserve">Which </w:t>
      </w:r>
      <w:proofErr w:type="spellStart"/>
      <w:r>
        <w:t>elementsdo</w:t>
      </w:r>
      <w:proofErr w:type="spellEnd"/>
      <w:r>
        <w:t xml:space="preserve"> you consider the SDG elements (23)?</w:t>
      </w:r>
    </w:p>
    <w:p w14:paraId="25BE8FF8" w14:textId="77777777" w:rsidR="00332975" w:rsidRDefault="00332975">
      <w:pPr>
        <w:pStyle w:val="CommentText"/>
      </w:pPr>
    </w:p>
  </w:comment>
  <w:comment w:id="9" w:author="Lisboa, Francy (ESS)" w:date="2018-09-06T17:30:00Z" w:initials="LF(">
    <w:p w14:paraId="67F9EECB" w14:textId="3692F432" w:rsidR="00332975" w:rsidRDefault="00332975">
      <w:pPr>
        <w:pStyle w:val="CommentText"/>
      </w:pPr>
      <w:r>
        <w:rPr>
          <w:rStyle w:val="CommentReference"/>
        </w:rPr>
        <w:annotationRef/>
      </w:r>
      <w:r>
        <w:t xml:space="preserve">Dear Virginie, sorry if it was not clear. Long format dataset is the one with five dimensions (geographicAreaM49, </w:t>
      </w:r>
      <w:proofErr w:type="spellStart"/>
      <w:r>
        <w:t>aquastatElement</w:t>
      </w:r>
      <w:proofErr w:type="spellEnd"/>
      <w:r>
        <w:t xml:space="preserve">, timePointYears, Value, </w:t>
      </w:r>
      <w:proofErr w:type="spellStart"/>
      <w:r>
        <w:t>flagAquastat</w:t>
      </w:r>
      <w:proofErr w:type="spellEnd"/>
      <w:r>
        <w:t>). This is for the first exercise, but it has already changed, and I have applied the approach to ALL AVAILABLE ELEMENTS</w:t>
      </w:r>
      <w:r w:rsidR="00B84CDC">
        <w:t>.</w:t>
      </w:r>
    </w:p>
  </w:comment>
  <w:comment w:id="15" w:author="Vir" w:date="2018-09-06T14:45:00Z" w:initials="V">
    <w:p w14:paraId="1CD76B09" w14:textId="3554DF47" w:rsidR="00332975" w:rsidRDefault="00332975">
      <w:pPr>
        <w:pStyle w:val="CommentText"/>
      </w:pPr>
      <w:r>
        <w:rPr>
          <w:rStyle w:val="CommentReference"/>
        </w:rPr>
        <w:annotationRef/>
      </w:r>
      <w:r>
        <w:t>Not clear for me, will discuss it</w:t>
      </w:r>
    </w:p>
  </w:comment>
  <w:comment w:id="16" w:author="Lisboa, Francy (ESS)" w:date="2018-09-06T17:45:00Z" w:initials="LF(">
    <w:p w14:paraId="53DA5D11" w14:textId="28DD94A4" w:rsidR="0071177A" w:rsidRDefault="0071177A">
      <w:pPr>
        <w:pStyle w:val="CommentText"/>
      </w:pPr>
      <w:r>
        <w:rPr>
          <w:rStyle w:val="CommentReference"/>
        </w:rPr>
        <w:annotationRef/>
      </w:r>
      <w:r>
        <w:t>Confrontation is to take a separated file with the expressions and use them with a given dataset in order to calculate the indicators.</w:t>
      </w:r>
    </w:p>
  </w:comment>
  <w:comment w:id="17" w:author="Vir" w:date="2018-09-06T14:49:00Z" w:initials="V">
    <w:p w14:paraId="0C414E89" w14:textId="77777777" w:rsidR="00332975" w:rsidRDefault="00332975">
      <w:pPr>
        <w:pStyle w:val="CommentText"/>
      </w:pPr>
      <w:r>
        <w:rPr>
          <w:rStyle w:val="CommentReference"/>
        </w:rPr>
        <w:annotationRef/>
      </w:r>
      <w:r>
        <w:t>To confirm:</w:t>
      </w:r>
    </w:p>
    <w:p w14:paraId="76EDDDBC" w14:textId="77777777" w:rsidR="00332975" w:rsidRDefault="00332975" w:rsidP="00451C0C">
      <w:pPr>
        <w:pStyle w:val="CommentText"/>
        <w:numPr>
          <w:ilvl w:val="0"/>
          <w:numId w:val="4"/>
        </w:numPr>
      </w:pPr>
      <w:r>
        <w:t>Red means missing value which was imputed</w:t>
      </w:r>
    </w:p>
    <w:p w14:paraId="449A982F" w14:textId="0A64D32D" w:rsidR="00332975" w:rsidRDefault="00332975" w:rsidP="00451C0C">
      <w:pPr>
        <w:pStyle w:val="CommentText"/>
        <w:numPr>
          <w:ilvl w:val="0"/>
          <w:numId w:val="4"/>
        </w:numPr>
      </w:pPr>
      <w:r>
        <w:t>Green means non-missing value for indicator</w:t>
      </w:r>
    </w:p>
    <w:p w14:paraId="5906159A" w14:textId="77777777" w:rsidR="00332975" w:rsidRDefault="00332975" w:rsidP="0038248C">
      <w:pPr>
        <w:pStyle w:val="CommentText"/>
      </w:pPr>
    </w:p>
    <w:p w14:paraId="581F0867" w14:textId="4086265C" w:rsidR="00332975" w:rsidRDefault="00332975" w:rsidP="0038248C">
      <w:pPr>
        <w:pStyle w:val="CommentText"/>
      </w:pPr>
      <w:r>
        <w:t>But then what “none” operation means? If none, then in 2013 and 2014 why are the 3 variables summed up anyway? But not in 2009?</w:t>
      </w:r>
    </w:p>
    <w:p w14:paraId="44F51CF6" w14:textId="77777777" w:rsidR="00332975" w:rsidRDefault="00332975" w:rsidP="0038248C">
      <w:pPr>
        <w:pStyle w:val="CommentText"/>
      </w:pPr>
    </w:p>
    <w:p w14:paraId="3CDF982D" w14:textId="1E0E6E82" w:rsidR="00332975" w:rsidRDefault="00332975" w:rsidP="0038248C">
      <w:pPr>
        <w:pStyle w:val="CommentText"/>
      </w:pPr>
      <w:r>
        <w:t>For indicators with non-missing values, wouldn’t be possible to have the imputation of the missing values at variable level made based on the raw indicator (</w:t>
      </w:r>
      <w:proofErr w:type="spellStart"/>
      <w:r>
        <w:t>ie</w:t>
      </w:r>
      <w:proofErr w:type="spellEnd"/>
      <w:r>
        <w:t xml:space="preserve"> the other way around)?</w:t>
      </w:r>
    </w:p>
  </w:comment>
  <w:comment w:id="18" w:author="Lisboa, Francy (ESS)" w:date="2018-09-06T17:33:00Z" w:initials="LF(">
    <w:p w14:paraId="5CC2E960" w14:textId="355DC017" w:rsidR="00332975" w:rsidRDefault="00332975">
      <w:pPr>
        <w:pStyle w:val="CommentText"/>
      </w:pPr>
      <w:r>
        <w:rPr>
          <w:rStyle w:val="CommentReference"/>
        </w:rPr>
        <w:annotationRef/>
      </w:r>
      <w:r>
        <w:t xml:space="preserve">Hi Virginie, the idea is to not alter the original indicator values. Ideally it would be better to directly </w:t>
      </w:r>
      <w:proofErr w:type="spellStart"/>
      <w:r>
        <w:t>imput</w:t>
      </w:r>
      <w:proofErr w:type="spellEnd"/>
      <w:r>
        <w:t xml:space="preserve"> the indicator when they have at least one observed value in the time-series. When it is not possible, the imputed elements will be used to calculate the indicators.</w:t>
      </w:r>
      <w:r w:rsidR="0071177A">
        <w:t xml:space="preserve"> Indicator raw means the indicator coming from the input raw data. If there is an observation (2009 == 4) then the imputed elements WILL NOT be used </w:t>
      </w:r>
      <w:proofErr w:type="spellStart"/>
      <w:r w:rsidR="0071177A">
        <w:t>nin</w:t>
      </w:r>
      <w:proofErr w:type="spellEnd"/>
      <w:r w:rsidR="0071177A">
        <w:t xml:space="preserve"> the calculations. That is the origin of the “none”.  Notice that where there is NA for the indicator, it is value in the indicator final is the sum of the imputed elements.</w:t>
      </w:r>
    </w:p>
  </w:comment>
  <w:comment w:id="19" w:author="Vir" w:date="2018-09-06T15:00:00Z" w:initials="V">
    <w:p w14:paraId="56F3D40E" w14:textId="53AE238A" w:rsidR="00332975" w:rsidRDefault="00332975">
      <w:pPr>
        <w:pStyle w:val="CommentText"/>
      </w:pPr>
      <w:r>
        <w:rPr>
          <w:rStyle w:val="CommentReference"/>
        </w:rPr>
        <w:annotationRef/>
      </w:r>
      <w:r>
        <w:t>The initial driver to introduce “primary variables” was to get rid of the “0” we had to fill in the DB to make the calculation work. I am not exactly sure how the primary variables was “programmed” to work in the AQUASTAT working system, but when first drafting the calculation script in R with Sebastian, we thought we could reproduce it by listing these options in order of priority.</w:t>
      </w:r>
    </w:p>
    <w:p w14:paraId="49557C53" w14:textId="77777777" w:rsidR="00332975" w:rsidRDefault="00332975">
      <w:pPr>
        <w:pStyle w:val="CommentText"/>
      </w:pPr>
      <w:r>
        <w:t>However, this priority options only work for primary variables used in the “addition/deduction” formulas (</w:t>
      </w:r>
      <w:proofErr w:type="spellStart"/>
      <w:r>
        <w:t>ie</w:t>
      </w:r>
      <w:proofErr w:type="spellEnd"/>
      <w:r>
        <w:t xml:space="preserve"> 5 out of 26. </w:t>
      </w:r>
    </w:p>
    <w:p w14:paraId="1FA5435A" w14:textId="51C00614" w:rsidR="00332975" w:rsidRDefault="00332975">
      <w:pPr>
        <w:pStyle w:val="CommentText"/>
      </w:pPr>
      <w:r>
        <w:t>For example, A=B+C+D. WITHOUT PRIMARY VARIABLES: A would</w:t>
      </w:r>
      <w:r w:rsidRPr="00E52C15">
        <w:t xml:space="preserve"> not calculate unless B and C and D are present (we frequently uploaded zeros for everything else). </w:t>
      </w:r>
      <w:r>
        <w:t>WITH PRIMARY VARIABLES (f</w:t>
      </w:r>
      <w:r w:rsidRPr="00E52C15">
        <w:t>or example B</w:t>
      </w:r>
      <w:r>
        <w:t>)</w:t>
      </w:r>
      <w:r w:rsidRPr="00E52C15">
        <w:t>, other variables in the formula do not need to be present. The only condition to calculate is that B is present.</w:t>
      </w:r>
    </w:p>
    <w:p w14:paraId="324AEDFD" w14:textId="77777777" w:rsidR="00332975" w:rsidRDefault="00332975">
      <w:pPr>
        <w:pStyle w:val="CommentText"/>
      </w:pPr>
    </w:p>
    <w:p w14:paraId="258EB847" w14:textId="77777777" w:rsidR="00332975" w:rsidRDefault="00332975">
      <w:pPr>
        <w:pStyle w:val="CommentText"/>
      </w:pPr>
      <w:r>
        <w:t xml:space="preserve">The remaining primary variables are used in “multiplication/division” formulas (19/26). In this case the primary variables is used (not to avoid 0 as it does not make sense for these formulas), but to indicate which year should be indicated for the result in case the initial data used in the calculation do not refer to the same year. The year of the primary variables will be indicated. </w:t>
      </w:r>
    </w:p>
    <w:p w14:paraId="5767C22C" w14:textId="10C48C15" w:rsidR="00332975" w:rsidRDefault="00332975">
      <w:pPr>
        <w:pStyle w:val="CommentText"/>
      </w:pPr>
      <w:r>
        <w:t>WITHOUT PRIMARY VARIABLE</w:t>
      </w:r>
      <w:r w:rsidRPr="00E52C15">
        <w:t>: For example, let’s say we have Total water withdrawal for 2000 and population for 2002, the indicator Total water withdrawal per capita (TWW/Pop) would be reported for the year 2002</w:t>
      </w:r>
      <w:r>
        <w:t xml:space="preserve">, the </w:t>
      </w:r>
      <w:proofErr w:type="spellStart"/>
      <w:r>
        <w:t>lastest</w:t>
      </w:r>
      <w:proofErr w:type="spellEnd"/>
      <w:r>
        <w:t xml:space="preserve"> year</w:t>
      </w:r>
      <w:r w:rsidRPr="00E52C15">
        <w:t xml:space="preserve">. </w:t>
      </w:r>
      <w:r>
        <w:t>WITH PRIMARY VARIABLES</w:t>
      </w:r>
      <w:r w:rsidRPr="00E52C15">
        <w:t>: The year of the calculated value will be that of the primary variable. Since we have put TWW as the primary variable, the year reported will now be 2000. The calculation is still performed using 2002 population, it is only the reported year that has changed.</w:t>
      </w:r>
    </w:p>
  </w:comment>
  <w:comment w:id="20" w:author="Vir" w:date="2018-09-06T14:56:00Z" w:initials="V">
    <w:p w14:paraId="59778DE2" w14:textId="25ED754B" w:rsidR="00332975" w:rsidRDefault="00332975">
      <w:pPr>
        <w:pStyle w:val="CommentText"/>
      </w:pPr>
      <w:r>
        <w:rPr>
          <w:rStyle w:val="CommentReference"/>
        </w:rPr>
        <w:annotationRef/>
      </w:r>
      <w:r>
        <w:t>When preparing the options for the other primary variables, I thought that maybe option 5 (4311=4308) should go before option 4 (4311=4309+4310) as it is the primary variable.</w:t>
      </w:r>
    </w:p>
  </w:comment>
  <w:comment w:id="21" w:author="Vir" w:date="2018-09-06T14:57:00Z" w:initials="V">
    <w:p w14:paraId="21B98102" w14:textId="2DA5CB1C" w:rsidR="00332975" w:rsidRDefault="00332975">
      <w:pPr>
        <w:pStyle w:val="CommentText"/>
      </w:pPr>
      <w:r>
        <w:rPr>
          <w:rStyle w:val="CommentReference"/>
        </w:rPr>
        <w:annotationRef/>
      </w:r>
      <w:r>
        <w:t>Primary variables have been selected based on the observed frequency of missing values and have also a reality in the field: in this example, most irrigation is made by surface irrigation [4308] followed by sprinkler irrigation [4309] and then localized irrigation [4310].</w:t>
      </w:r>
    </w:p>
  </w:comment>
  <w:comment w:id="22" w:author="Vir" w:date="2018-09-06T15:16:00Z" w:initials="V">
    <w:p w14:paraId="32F9167E" w14:textId="77777777" w:rsidR="00332975" w:rsidRDefault="00332975">
      <w:pPr>
        <w:pStyle w:val="CommentText"/>
      </w:pPr>
      <w:r>
        <w:rPr>
          <w:rStyle w:val="CommentReference"/>
        </w:rPr>
        <w:annotationRef/>
      </w:r>
      <w:r>
        <w:t>There is 2 types of validation rules in the current AQUASTAT working system:</w:t>
      </w:r>
    </w:p>
    <w:p w14:paraId="20D9C91A" w14:textId="77777777" w:rsidR="00332975" w:rsidRDefault="00332975" w:rsidP="00BD40E6">
      <w:pPr>
        <w:pStyle w:val="CommentText"/>
        <w:numPr>
          <w:ilvl w:val="0"/>
          <w:numId w:val="4"/>
        </w:numPr>
      </w:pPr>
      <w:r>
        <w:t>The “must” rules for which a violation cannot be accepted</w:t>
      </w:r>
    </w:p>
    <w:p w14:paraId="2AE181CD" w14:textId="77777777" w:rsidR="00332975" w:rsidRDefault="00332975" w:rsidP="00BD40E6">
      <w:pPr>
        <w:pStyle w:val="CommentText"/>
        <w:numPr>
          <w:ilvl w:val="0"/>
          <w:numId w:val="4"/>
        </w:numPr>
      </w:pPr>
      <w:r>
        <w:t xml:space="preserve">The “should” rules for which a violation can be accommodated if manually </w:t>
      </w:r>
      <w:proofErr w:type="spellStart"/>
      <w:r>
        <w:t>acctpted</w:t>
      </w:r>
      <w:proofErr w:type="spellEnd"/>
      <w:r>
        <w:t>.</w:t>
      </w:r>
    </w:p>
    <w:p w14:paraId="2D9E1381" w14:textId="75FC3D89" w:rsidR="00332975" w:rsidRDefault="00332975" w:rsidP="00BD40E6">
      <w:pPr>
        <w:pStyle w:val="CommentText"/>
      </w:pPr>
      <w:r>
        <w:t>Is it something we can replicate?</w:t>
      </w:r>
    </w:p>
  </w:comment>
  <w:comment w:id="23" w:author="Lisboa, Francy (ESS)" w:date="2018-09-06T17:43:00Z" w:initials="LF(">
    <w:p w14:paraId="6F65C287" w14:textId="1685311F" w:rsidR="0071177A" w:rsidRDefault="0071177A">
      <w:pPr>
        <w:pStyle w:val="CommentText"/>
      </w:pPr>
      <w:r>
        <w:rPr>
          <w:rStyle w:val="CommentReference"/>
        </w:rPr>
        <w:annotationRef/>
      </w:r>
      <w:r>
        <w:t>Thanks for this clarification. What we could do is to define two sets of rules and then confronting then against the data and check where and when the violations occurred. I believe it is possible, but we need to talk about the outputs and their interpretability.</w:t>
      </w:r>
    </w:p>
    <w:p w14:paraId="0EBA2A76" w14:textId="16FBAD30" w:rsidR="0071177A" w:rsidRDefault="0071177A">
      <w:pPr>
        <w:pStyle w:val="CommentText"/>
      </w:pPr>
    </w:p>
    <w:p w14:paraId="502FC661" w14:textId="77777777" w:rsidR="0071177A" w:rsidRDefault="0071177A">
      <w:pPr>
        <w:pStyle w:val="CommentText"/>
      </w:pPr>
    </w:p>
    <w:p w14:paraId="5A28F845" w14:textId="77777777" w:rsidR="0071177A" w:rsidRDefault="0071177A">
      <w:pPr>
        <w:pStyle w:val="CommentText"/>
      </w:pPr>
    </w:p>
  </w:comment>
  <w:comment w:id="24" w:author="Vir" w:date="2018-09-06T15:18:00Z" w:initials="V">
    <w:p w14:paraId="68D1BA1C" w14:textId="17A72294" w:rsidR="00332975" w:rsidRDefault="00332975">
      <w:pPr>
        <w:pStyle w:val="CommentText"/>
      </w:pPr>
      <w:r>
        <w:rPr>
          <w:rStyle w:val="CommentReference"/>
        </w:rPr>
        <w:annotationRef/>
      </w:r>
      <w:r>
        <w:t xml:space="preserve">Flags correspondent to the value, or </w:t>
      </w:r>
      <w:proofErr w:type="spellStart"/>
      <w:r>
        <w:t>falgs</w:t>
      </w:r>
      <w:proofErr w:type="spellEnd"/>
      <w:r>
        <w:t xml:space="preserve"> corresponding to the violation type? I see only one violation: not passed the rule.</w:t>
      </w:r>
    </w:p>
  </w:comment>
  <w:comment w:id="25" w:author="Lisboa, Francy (ESS)" w:date="2018-09-06T17:41:00Z" w:initials="LF(">
    <w:p w14:paraId="224F1E67" w14:textId="77C70AA1" w:rsidR="0071177A" w:rsidRDefault="0071177A">
      <w:pPr>
        <w:pStyle w:val="CommentText"/>
      </w:pPr>
      <w:r>
        <w:rPr>
          <w:rStyle w:val="CommentReference"/>
        </w:rPr>
        <w:annotationRef/>
      </w:r>
      <w:r>
        <w:t>The violation type would be the description of the rules that did not pass. We can flag at the rule level and variable level</w:t>
      </w:r>
    </w:p>
  </w:comment>
  <w:comment w:id="26" w:author="Vir" w:date="2018-09-06T15:20:00Z" w:initials="V">
    <w:p w14:paraId="01E65758" w14:textId="5137A21D" w:rsidR="00332975" w:rsidRDefault="00332975">
      <w:pPr>
        <w:pStyle w:val="CommentText"/>
      </w:pPr>
      <w:r>
        <w:rPr>
          <w:rStyle w:val="CommentReference"/>
        </w:rPr>
        <w:annotationRef/>
      </w:r>
      <w:r>
        <w:t>Not clear what they can be, but need to discuss together.</w:t>
      </w:r>
    </w:p>
  </w:comment>
  <w:comment w:id="27" w:author="Lisboa, Francy (ESS)" w:date="2018-09-06T17:38:00Z" w:initials="LF(">
    <w:p w14:paraId="5E53179D" w14:textId="6782D12D" w:rsidR="00332975" w:rsidRDefault="00332975">
      <w:pPr>
        <w:pStyle w:val="CommentText"/>
      </w:pPr>
      <w:r>
        <w:rPr>
          <w:rStyle w:val="CommentReference"/>
        </w:rPr>
        <w:annotationRef/>
      </w:r>
      <w:r>
        <w:t xml:space="preserve">Hi, in this case I am not proposing to change the already existing rules. The point here is that I </w:t>
      </w:r>
      <w:r w:rsidR="0071177A">
        <w:t xml:space="preserve">want to allow you and Aquastat to change the data </w:t>
      </w:r>
      <w:proofErr w:type="spellStart"/>
      <w:r w:rsidR="0071177A">
        <w:t>automactically</w:t>
      </w:r>
      <w:proofErr w:type="spellEnd"/>
      <w:r w:rsidR="0071177A">
        <w:t xml:space="preserve"> </w:t>
      </w:r>
      <w:proofErr w:type="gramStart"/>
      <w:r w:rsidR="0071177A">
        <w:t>whenever  mistakes</w:t>
      </w:r>
      <w:proofErr w:type="gramEnd"/>
      <w:r w:rsidR="0071177A">
        <w:t xml:space="preserve"> are spotted. To do so, aquastat can define rules for modification, see the proposal for shiny app </w:t>
      </w:r>
      <w:proofErr w:type="spellStart"/>
      <w:r w:rsidR="0071177A">
        <w:t>beloow</w:t>
      </w:r>
      <w:proofErr w:type="spellEnd"/>
      <w:r w:rsidR="0071177A">
        <w:t>.</w:t>
      </w:r>
    </w:p>
    <w:p w14:paraId="209F8C4F" w14:textId="371E012F" w:rsidR="0071177A" w:rsidRDefault="0071177A">
      <w:pPr>
        <w:pStyle w:val="CommentText"/>
      </w:pPr>
      <w:r>
        <w:t xml:space="preserve">Thanks, </w:t>
      </w:r>
    </w:p>
    <w:p w14:paraId="15204344" w14:textId="2E503E0E" w:rsidR="0071177A" w:rsidRDefault="0071177A">
      <w:pPr>
        <w:pStyle w:val="CommentText"/>
      </w:pPr>
      <w:r>
        <w:t>Francy</w:t>
      </w:r>
    </w:p>
    <w:p w14:paraId="57696AEA" w14:textId="77777777" w:rsidR="0071177A" w:rsidRDefault="007117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937359" w15:done="0"/>
  <w15:commentEx w15:paraId="709A42AB" w15:done="0"/>
  <w15:commentEx w15:paraId="6D0480C9" w15:done="0"/>
  <w15:commentEx w15:paraId="7ACBA324" w15:done="0"/>
  <w15:commentEx w15:paraId="498CEBAF" w15:paraIdParent="7ACBA324" w15:done="0"/>
  <w15:commentEx w15:paraId="09043315" w15:done="0"/>
  <w15:commentEx w15:paraId="51B34807" w15:paraIdParent="09043315" w15:done="0"/>
  <w15:commentEx w15:paraId="25BE8FF8" w15:done="0"/>
  <w15:commentEx w15:paraId="67F9EECB" w15:paraIdParent="25BE8FF8" w15:done="0"/>
  <w15:commentEx w15:paraId="1CD76B09" w15:done="0"/>
  <w15:commentEx w15:paraId="53DA5D11" w15:paraIdParent="1CD76B09" w15:done="0"/>
  <w15:commentEx w15:paraId="3CDF982D" w15:done="0"/>
  <w15:commentEx w15:paraId="5CC2E960" w15:paraIdParent="3CDF982D" w15:done="0"/>
  <w15:commentEx w15:paraId="5767C22C" w15:done="0"/>
  <w15:commentEx w15:paraId="59778DE2" w15:done="0"/>
  <w15:commentEx w15:paraId="21B98102" w15:done="0"/>
  <w15:commentEx w15:paraId="2D9E1381" w15:done="0"/>
  <w15:commentEx w15:paraId="5A28F845" w15:paraIdParent="2D9E1381" w15:done="0"/>
  <w15:commentEx w15:paraId="68D1BA1C" w15:done="0"/>
  <w15:commentEx w15:paraId="224F1E67" w15:paraIdParent="68D1BA1C" w15:done="0"/>
  <w15:commentEx w15:paraId="01E65758" w15:done="0"/>
  <w15:commentEx w15:paraId="57696AEA" w15:paraIdParent="01E65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16DE5D" w16cid:durableId="1F3B84B3"/>
  <w16cid:commentId w16cid:paraId="709A42AB" w16cid:durableId="1F3B837E"/>
  <w16cid:commentId w16cid:paraId="1287B230" w16cid:durableId="1F3B83FA"/>
  <w16cid:commentId w16cid:paraId="7ACBA324" w16cid:durableId="1F3BB76A"/>
  <w16cid:commentId w16cid:paraId="09043315" w16cid:durableId="1F3BB80D"/>
  <w16cid:commentId w16cid:paraId="5FF01644" w16cid:durableId="1F3BB953"/>
  <w16cid:commentId w16cid:paraId="1CD76B09" w16cid:durableId="1F3BBC25"/>
  <w16cid:commentId w16cid:paraId="3CDF982D" w16cid:durableId="1F3BBD0F"/>
  <w16cid:commentId w16cid:paraId="5767C22C" w16cid:durableId="1F3BBF77"/>
  <w16cid:commentId w16cid:paraId="59778DE2" w16cid:durableId="1F3BBEA7"/>
  <w16cid:commentId w16cid:paraId="21B98102" w16cid:durableId="1F3BBEF6"/>
  <w16cid:commentId w16cid:paraId="2D9E1381" w16cid:durableId="1F3BC35C"/>
  <w16cid:commentId w16cid:paraId="68D1BA1C" w16cid:durableId="1F3BC3C9"/>
  <w16cid:commentId w16cid:paraId="01E65758" w16cid:durableId="1F3BC4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B6844" w14:textId="77777777" w:rsidR="00FE4E5E" w:rsidRDefault="00FE4E5E" w:rsidP="006B1F2B">
      <w:pPr>
        <w:spacing w:after="0" w:line="240" w:lineRule="auto"/>
      </w:pPr>
      <w:r>
        <w:separator/>
      </w:r>
    </w:p>
  </w:endnote>
  <w:endnote w:type="continuationSeparator" w:id="0">
    <w:p w14:paraId="0329B92B" w14:textId="77777777" w:rsidR="00FE4E5E" w:rsidRDefault="00FE4E5E" w:rsidP="006B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2EAD3" w14:textId="77777777" w:rsidR="00FE4E5E" w:rsidRDefault="00FE4E5E" w:rsidP="006B1F2B">
      <w:pPr>
        <w:spacing w:after="0" w:line="240" w:lineRule="auto"/>
      </w:pPr>
      <w:r>
        <w:separator/>
      </w:r>
    </w:p>
  </w:footnote>
  <w:footnote w:type="continuationSeparator" w:id="0">
    <w:p w14:paraId="77565D71" w14:textId="77777777" w:rsidR="00FE4E5E" w:rsidRDefault="00FE4E5E" w:rsidP="006B1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06516"/>
      <w:docPartObj>
        <w:docPartGallery w:val="Watermarks"/>
        <w:docPartUnique/>
      </w:docPartObj>
    </w:sdtPr>
    <w:sdtContent>
      <w:p w14:paraId="779F78C8" w14:textId="77777777" w:rsidR="00332975" w:rsidRDefault="00332975">
        <w:pPr>
          <w:pStyle w:val="Header"/>
        </w:pPr>
        <w:r>
          <w:rPr>
            <w:noProof/>
          </w:rPr>
          <w:pict w14:anchorId="23005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7A5"/>
    <w:multiLevelType w:val="hybridMultilevel"/>
    <w:tmpl w:val="7C625CB2"/>
    <w:lvl w:ilvl="0" w:tplc="BED8D8FA">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575C8E"/>
    <w:multiLevelType w:val="hybridMultilevel"/>
    <w:tmpl w:val="C5A61026"/>
    <w:lvl w:ilvl="0" w:tplc="C3E6F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E07728"/>
    <w:multiLevelType w:val="hybridMultilevel"/>
    <w:tmpl w:val="581EC828"/>
    <w:lvl w:ilvl="0" w:tplc="ADCAC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760827"/>
    <w:multiLevelType w:val="hybridMultilevel"/>
    <w:tmpl w:val="B72EF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r">
    <w15:presenceInfo w15:providerId="None" w15:userId="Vir"/>
  </w15:person>
  <w15:person w15:author="Lisboa, Francy (ESS)">
    <w15:presenceInfo w15:providerId="AD" w15:userId="S-1-5-21-2107199734-1002509562-578033828-91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MzQ0M7QwMDczNjZX0lEKTi0uzszPAykwqwUAO1FkMiwAAAA="/>
  </w:docVars>
  <w:rsids>
    <w:rsidRoot w:val="006B1F2B"/>
    <w:rsid w:val="00074F84"/>
    <w:rsid w:val="000942F1"/>
    <w:rsid w:val="00096068"/>
    <w:rsid w:val="000A2206"/>
    <w:rsid w:val="000D3A04"/>
    <w:rsid w:val="000E627A"/>
    <w:rsid w:val="000F7304"/>
    <w:rsid w:val="000F76CE"/>
    <w:rsid w:val="001447DB"/>
    <w:rsid w:val="00144D0B"/>
    <w:rsid w:val="0015397E"/>
    <w:rsid w:val="001A2664"/>
    <w:rsid w:val="001A2784"/>
    <w:rsid w:val="001C25F5"/>
    <w:rsid w:val="001D6F60"/>
    <w:rsid w:val="001D7689"/>
    <w:rsid w:val="001F3388"/>
    <w:rsid w:val="00245CC6"/>
    <w:rsid w:val="002718B9"/>
    <w:rsid w:val="0028353F"/>
    <w:rsid w:val="00287ECA"/>
    <w:rsid w:val="002A2C70"/>
    <w:rsid w:val="002E10BA"/>
    <w:rsid w:val="002F38EC"/>
    <w:rsid w:val="00303DDA"/>
    <w:rsid w:val="00315118"/>
    <w:rsid w:val="00332975"/>
    <w:rsid w:val="00335CB7"/>
    <w:rsid w:val="00344EBF"/>
    <w:rsid w:val="00377CE7"/>
    <w:rsid w:val="0038248C"/>
    <w:rsid w:val="00395C9B"/>
    <w:rsid w:val="003A739B"/>
    <w:rsid w:val="003F6587"/>
    <w:rsid w:val="004033DA"/>
    <w:rsid w:val="0043177F"/>
    <w:rsid w:val="0044649F"/>
    <w:rsid w:val="00451C0C"/>
    <w:rsid w:val="004D7095"/>
    <w:rsid w:val="004E256A"/>
    <w:rsid w:val="004F5C50"/>
    <w:rsid w:val="0054207A"/>
    <w:rsid w:val="00552A04"/>
    <w:rsid w:val="005742BE"/>
    <w:rsid w:val="005B7F4E"/>
    <w:rsid w:val="005C18AF"/>
    <w:rsid w:val="00617942"/>
    <w:rsid w:val="006219FF"/>
    <w:rsid w:val="00623911"/>
    <w:rsid w:val="0064130C"/>
    <w:rsid w:val="00650491"/>
    <w:rsid w:val="006A42E4"/>
    <w:rsid w:val="006B1F2B"/>
    <w:rsid w:val="006D789C"/>
    <w:rsid w:val="0071177A"/>
    <w:rsid w:val="00751D4D"/>
    <w:rsid w:val="00786089"/>
    <w:rsid w:val="00795561"/>
    <w:rsid w:val="007C091F"/>
    <w:rsid w:val="00807099"/>
    <w:rsid w:val="0081422B"/>
    <w:rsid w:val="00842BB8"/>
    <w:rsid w:val="008D7FDC"/>
    <w:rsid w:val="008F4567"/>
    <w:rsid w:val="0092472B"/>
    <w:rsid w:val="00933BA4"/>
    <w:rsid w:val="009A0FD2"/>
    <w:rsid w:val="009B52EC"/>
    <w:rsid w:val="009E25B1"/>
    <w:rsid w:val="00A06F59"/>
    <w:rsid w:val="00A2637D"/>
    <w:rsid w:val="00A37CF3"/>
    <w:rsid w:val="00A5630A"/>
    <w:rsid w:val="00AA2424"/>
    <w:rsid w:val="00AE0BD8"/>
    <w:rsid w:val="00B04C3F"/>
    <w:rsid w:val="00B2123F"/>
    <w:rsid w:val="00B53643"/>
    <w:rsid w:val="00B6233B"/>
    <w:rsid w:val="00B77692"/>
    <w:rsid w:val="00B84CDC"/>
    <w:rsid w:val="00BD40E6"/>
    <w:rsid w:val="00BE1618"/>
    <w:rsid w:val="00C07DE2"/>
    <w:rsid w:val="00C53043"/>
    <w:rsid w:val="00C63B62"/>
    <w:rsid w:val="00C73AAF"/>
    <w:rsid w:val="00C97DBC"/>
    <w:rsid w:val="00CA7AC4"/>
    <w:rsid w:val="00CB48F0"/>
    <w:rsid w:val="00CD28F5"/>
    <w:rsid w:val="00CD4927"/>
    <w:rsid w:val="00D1250E"/>
    <w:rsid w:val="00D16E60"/>
    <w:rsid w:val="00D800BF"/>
    <w:rsid w:val="00D97204"/>
    <w:rsid w:val="00DA3845"/>
    <w:rsid w:val="00DB4C02"/>
    <w:rsid w:val="00DD3818"/>
    <w:rsid w:val="00DE3640"/>
    <w:rsid w:val="00DE7AB5"/>
    <w:rsid w:val="00DF0D37"/>
    <w:rsid w:val="00DF2F5B"/>
    <w:rsid w:val="00E1204B"/>
    <w:rsid w:val="00E52C15"/>
    <w:rsid w:val="00E82CF5"/>
    <w:rsid w:val="00E8734C"/>
    <w:rsid w:val="00EB3A13"/>
    <w:rsid w:val="00ED2189"/>
    <w:rsid w:val="00F175B0"/>
    <w:rsid w:val="00FA12DD"/>
    <w:rsid w:val="00FA16FB"/>
    <w:rsid w:val="00FB1DC2"/>
    <w:rsid w:val="00FC0B80"/>
    <w:rsid w:val="00FD4517"/>
    <w:rsid w:val="00FE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9A09B6"/>
  <w15:chartTrackingRefBased/>
  <w15:docId w15:val="{2C1B1DB2-3516-4544-826E-16A17174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1F2B"/>
  </w:style>
  <w:style w:type="paragraph" w:styleId="ListParagraph">
    <w:name w:val="List Paragraph"/>
    <w:basedOn w:val="Normal"/>
    <w:uiPriority w:val="34"/>
    <w:qFormat/>
    <w:rsid w:val="006B1F2B"/>
    <w:pPr>
      <w:ind w:left="720"/>
      <w:contextualSpacing/>
    </w:pPr>
  </w:style>
  <w:style w:type="paragraph" w:styleId="Header">
    <w:name w:val="header"/>
    <w:basedOn w:val="Normal"/>
    <w:link w:val="HeaderChar"/>
    <w:uiPriority w:val="99"/>
    <w:unhideWhenUsed/>
    <w:rsid w:val="006B1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2B"/>
  </w:style>
  <w:style w:type="paragraph" w:styleId="Footer">
    <w:name w:val="footer"/>
    <w:basedOn w:val="Normal"/>
    <w:link w:val="FooterChar"/>
    <w:uiPriority w:val="99"/>
    <w:unhideWhenUsed/>
    <w:rsid w:val="006B1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2B"/>
  </w:style>
  <w:style w:type="table" w:styleId="TableGrid">
    <w:name w:val="Table Grid"/>
    <w:basedOn w:val="TableNormal"/>
    <w:uiPriority w:val="39"/>
    <w:rsid w:val="000F73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7204"/>
    <w:rPr>
      <w:sz w:val="16"/>
      <w:szCs w:val="16"/>
    </w:rPr>
  </w:style>
  <w:style w:type="paragraph" w:styleId="CommentText">
    <w:name w:val="annotation text"/>
    <w:basedOn w:val="Normal"/>
    <w:link w:val="CommentTextChar"/>
    <w:uiPriority w:val="99"/>
    <w:semiHidden/>
    <w:unhideWhenUsed/>
    <w:rsid w:val="00D97204"/>
    <w:pPr>
      <w:spacing w:line="240" w:lineRule="auto"/>
    </w:pPr>
    <w:rPr>
      <w:sz w:val="20"/>
      <w:szCs w:val="20"/>
    </w:rPr>
  </w:style>
  <w:style w:type="character" w:customStyle="1" w:styleId="CommentTextChar">
    <w:name w:val="Comment Text Char"/>
    <w:basedOn w:val="DefaultParagraphFont"/>
    <w:link w:val="CommentText"/>
    <w:uiPriority w:val="99"/>
    <w:semiHidden/>
    <w:rsid w:val="00D97204"/>
    <w:rPr>
      <w:sz w:val="20"/>
      <w:szCs w:val="20"/>
    </w:rPr>
  </w:style>
  <w:style w:type="paragraph" w:styleId="CommentSubject">
    <w:name w:val="annotation subject"/>
    <w:basedOn w:val="CommentText"/>
    <w:next w:val="CommentText"/>
    <w:link w:val="CommentSubjectChar"/>
    <w:uiPriority w:val="99"/>
    <w:semiHidden/>
    <w:unhideWhenUsed/>
    <w:rsid w:val="00D97204"/>
    <w:rPr>
      <w:b/>
      <w:bCs/>
    </w:rPr>
  </w:style>
  <w:style w:type="character" w:customStyle="1" w:styleId="CommentSubjectChar">
    <w:name w:val="Comment Subject Char"/>
    <w:basedOn w:val="CommentTextChar"/>
    <w:link w:val="CommentSubject"/>
    <w:uiPriority w:val="99"/>
    <w:semiHidden/>
    <w:rsid w:val="00D97204"/>
    <w:rPr>
      <w:b/>
      <w:bCs/>
      <w:sz w:val="20"/>
      <w:szCs w:val="20"/>
    </w:rPr>
  </w:style>
  <w:style w:type="paragraph" w:styleId="BalloonText">
    <w:name w:val="Balloon Text"/>
    <w:basedOn w:val="Normal"/>
    <w:link w:val="BalloonTextChar"/>
    <w:uiPriority w:val="99"/>
    <w:semiHidden/>
    <w:unhideWhenUsed/>
    <w:rsid w:val="00D97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32309">
      <w:bodyDiv w:val="1"/>
      <w:marLeft w:val="0"/>
      <w:marRight w:val="0"/>
      <w:marTop w:val="0"/>
      <w:marBottom w:val="0"/>
      <w:divBdr>
        <w:top w:val="none" w:sz="0" w:space="0" w:color="auto"/>
        <w:left w:val="none" w:sz="0" w:space="0" w:color="auto"/>
        <w:bottom w:val="none" w:sz="0" w:space="0" w:color="auto"/>
        <w:right w:val="none" w:sz="0" w:space="0" w:color="auto"/>
      </w:divBdr>
    </w:div>
    <w:div w:id="18470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4EE6-365E-43D2-B1C0-09F367EF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5271</Words>
  <Characters>30048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Lisboa, Francy (ESS)</dc:creator>
  <cp:keywords/>
  <dc:description/>
  <cp:lastModifiedBy>Lisboa, Francy (ESS)</cp:lastModifiedBy>
  <cp:revision>2</cp:revision>
  <dcterms:created xsi:type="dcterms:W3CDTF">2018-09-06T16:04:00Z</dcterms:created>
  <dcterms:modified xsi:type="dcterms:W3CDTF">2018-09-06T16:04:00Z</dcterms:modified>
</cp:coreProperties>
</file>